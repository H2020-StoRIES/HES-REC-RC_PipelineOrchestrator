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D7C2" w14:textId="0CF04670" w:rsidR="0051182D" w:rsidRPr="007B667D" w:rsidRDefault="0051182D">
      <w:pPr>
        <w:rPr>
          <w:color w:val="FF0000"/>
        </w:rPr>
      </w:pPr>
      <w:bookmarkStart w:id="0" w:name="_Toc86138967"/>
    </w:p>
    <w:p w14:paraId="790BED5E" w14:textId="76391FCC" w:rsidR="096725E1" w:rsidRDefault="096725E1" w:rsidP="0096688D">
      <w:pPr>
        <w:pStyle w:val="Titolo1"/>
        <w:spacing w:before="240" w:after="0"/>
        <w:ind w:left="431" w:hanging="431"/>
        <w:rPr>
          <w:rFonts w:asciiTheme="minorHAnsi" w:eastAsiaTheme="minorEastAsia" w:hAnsiTheme="minorHAnsi" w:cstheme="minorBidi"/>
        </w:rPr>
      </w:pPr>
      <w:r w:rsidRPr="5ABE8D54">
        <w:rPr>
          <w:rFonts w:asciiTheme="minorHAnsi" w:eastAsiaTheme="minorEastAsia" w:hAnsiTheme="minorHAnsi" w:cstheme="minorBidi"/>
        </w:rPr>
        <w:t xml:space="preserve">Description of </w:t>
      </w:r>
      <w:r w:rsidR="00CB4E99" w:rsidRPr="5ABE8D54">
        <w:rPr>
          <w:rFonts w:asciiTheme="minorHAnsi" w:eastAsiaTheme="minorEastAsia" w:hAnsiTheme="minorHAnsi" w:cstheme="minorBidi"/>
        </w:rPr>
        <w:t>U</w:t>
      </w:r>
      <w:r w:rsidR="00CB4E99">
        <w:rPr>
          <w:rFonts w:asciiTheme="minorHAnsi" w:eastAsiaTheme="minorEastAsia" w:hAnsiTheme="minorHAnsi" w:cstheme="minorBidi"/>
        </w:rPr>
        <w:t xml:space="preserve">se cases </w:t>
      </w:r>
      <w:r w:rsidR="00CB4E99" w:rsidRPr="5ABE8D54">
        <w:rPr>
          <w:rFonts w:asciiTheme="minorHAnsi" w:eastAsiaTheme="minorEastAsia" w:hAnsiTheme="minorHAnsi" w:cstheme="minorBidi"/>
        </w:rPr>
        <w:t xml:space="preserve"> </w:t>
      </w:r>
    </w:p>
    <w:tbl>
      <w:tblPr>
        <w:tblStyle w:val="Grigliatabella"/>
        <w:tblW w:w="0" w:type="auto"/>
        <w:tblLook w:val="04A0" w:firstRow="1" w:lastRow="0" w:firstColumn="1" w:lastColumn="0" w:noHBand="0" w:noVBand="1"/>
      </w:tblPr>
      <w:tblGrid>
        <w:gridCol w:w="9622"/>
      </w:tblGrid>
      <w:tr w:rsidR="5ABE8D54" w14:paraId="69DACAED" w14:textId="77777777" w:rsidTr="456A266A">
        <w:trPr>
          <w:trHeight w:val="300"/>
        </w:trPr>
        <w:tc>
          <w:tcPr>
            <w:tcW w:w="9622" w:type="dxa"/>
          </w:tcPr>
          <w:p w14:paraId="16804455" w14:textId="45880974" w:rsidR="5ABE8D54" w:rsidRDefault="00451F57" w:rsidP="5ABE8D54">
            <w:pPr>
              <w:rPr>
                <w:i/>
                <w:iCs/>
              </w:rPr>
            </w:pPr>
            <w:r w:rsidRPr="00451F57">
              <w:rPr>
                <w:i/>
                <w:iCs/>
              </w:rPr>
              <w:t xml:space="preserve">Investigating Environmental/Economic Trade-Off Solutions </w:t>
            </w:r>
            <w:r w:rsidR="00CB4E99">
              <w:rPr>
                <w:i/>
                <w:iCs/>
              </w:rPr>
              <w:t xml:space="preserve">for operational od Use case </w:t>
            </w:r>
          </w:p>
        </w:tc>
      </w:tr>
      <w:tr w:rsidR="5ABE8D54" w14:paraId="11FBDE86" w14:textId="77777777" w:rsidTr="456A266A">
        <w:trPr>
          <w:trHeight w:val="300"/>
        </w:trPr>
        <w:tc>
          <w:tcPr>
            <w:tcW w:w="9622" w:type="dxa"/>
          </w:tcPr>
          <w:p w14:paraId="5A50457E" w14:textId="16102C60" w:rsidR="00275C73" w:rsidRDefault="00CB4E99" w:rsidP="0054583B">
            <w:pPr>
              <w:rPr>
                <w:i/>
                <w:iCs/>
                <w:color w:val="auto"/>
              </w:rPr>
            </w:pPr>
            <w:r>
              <w:rPr>
                <w:i/>
                <w:iCs/>
                <w:color w:val="auto"/>
              </w:rPr>
              <w:t>This work aims to identify different operational strateg</w:t>
            </w:r>
            <w:r w:rsidR="009201C6">
              <w:rPr>
                <w:i/>
                <w:iCs/>
                <w:color w:val="auto"/>
              </w:rPr>
              <w:t>ies, varying the base configurations in terms of size of power plants and storages,</w:t>
            </w:r>
            <w:r>
              <w:rPr>
                <w:i/>
                <w:iCs/>
                <w:color w:val="auto"/>
              </w:rPr>
              <w:t xml:space="preserve"> for Sori</w:t>
            </w:r>
            <w:r w:rsidR="00217254">
              <w:rPr>
                <w:i/>
                <w:iCs/>
                <w:color w:val="auto"/>
              </w:rPr>
              <w:t xml:space="preserve">a use cases </w:t>
            </w:r>
            <w:r w:rsidR="0054583B" w:rsidRPr="00451F57">
              <w:rPr>
                <w:i/>
                <w:iCs/>
                <w:color w:val="auto"/>
              </w:rPr>
              <w:t>with a primary objective to find a balance between environmental sustainability and economic viability</w:t>
            </w:r>
            <w:r w:rsidR="009201C6">
              <w:rPr>
                <w:i/>
                <w:iCs/>
                <w:color w:val="auto"/>
              </w:rPr>
              <w:t>.</w:t>
            </w:r>
          </w:p>
          <w:p w14:paraId="21054A8D" w14:textId="77777777" w:rsidR="009201C6" w:rsidRDefault="009201C6" w:rsidP="0054583B">
            <w:pPr>
              <w:rPr>
                <w:i/>
                <w:iCs/>
                <w:color w:val="auto"/>
              </w:rPr>
            </w:pPr>
          </w:p>
          <w:p w14:paraId="5032DF6D" w14:textId="0E3E7C08" w:rsidR="00CB4E99" w:rsidRDefault="0054583B" w:rsidP="0054583B">
            <w:pPr>
              <w:rPr>
                <w:i/>
                <w:iCs/>
                <w:color w:val="auto"/>
              </w:rPr>
            </w:pPr>
            <w:r w:rsidRPr="00451F57">
              <w:rPr>
                <w:i/>
                <w:iCs/>
                <w:color w:val="auto"/>
              </w:rPr>
              <w:t>The use case is centred around optimiz</w:t>
            </w:r>
            <w:r>
              <w:rPr>
                <w:i/>
                <w:iCs/>
                <w:color w:val="auto"/>
              </w:rPr>
              <w:t>ed</w:t>
            </w:r>
            <w:r w:rsidRPr="00451F57">
              <w:rPr>
                <w:i/>
                <w:iCs/>
                <w:color w:val="auto"/>
              </w:rPr>
              <w:t xml:space="preserve"> design configurations </w:t>
            </w:r>
            <w:r w:rsidR="00647699">
              <w:rPr>
                <w:i/>
                <w:iCs/>
                <w:color w:val="auto"/>
              </w:rPr>
              <w:t>incorporating</w:t>
            </w:r>
            <w:r w:rsidRPr="00451F57">
              <w:rPr>
                <w:i/>
                <w:iCs/>
                <w:color w:val="auto"/>
              </w:rPr>
              <w:t xml:space="preserve"> Renewable Energy Sources (RES), </w:t>
            </w:r>
            <w:r w:rsidR="0096688D" w:rsidRPr="00451F57">
              <w:rPr>
                <w:i/>
                <w:iCs/>
                <w:color w:val="auto"/>
              </w:rPr>
              <w:t xml:space="preserve">Distributed </w:t>
            </w:r>
            <w:r w:rsidR="0096688D">
              <w:rPr>
                <w:i/>
                <w:iCs/>
                <w:color w:val="auto"/>
              </w:rPr>
              <w:t>energy</w:t>
            </w:r>
            <w:r w:rsidR="009201C6">
              <w:rPr>
                <w:i/>
                <w:iCs/>
                <w:color w:val="auto"/>
              </w:rPr>
              <w:t xml:space="preserve"> s</w:t>
            </w:r>
            <w:r w:rsidR="0096688D">
              <w:rPr>
                <w:i/>
                <w:iCs/>
                <w:color w:val="auto"/>
              </w:rPr>
              <w:t>ources (DERs)</w:t>
            </w:r>
            <w:r w:rsidR="009201C6">
              <w:rPr>
                <w:i/>
                <w:iCs/>
                <w:color w:val="auto"/>
              </w:rPr>
              <w:t xml:space="preserve"> </w:t>
            </w:r>
            <w:r w:rsidRPr="00451F57">
              <w:rPr>
                <w:i/>
                <w:iCs/>
                <w:color w:val="auto"/>
              </w:rPr>
              <w:t>and energy storag</w:t>
            </w:r>
            <w:r w:rsidR="009201C6">
              <w:rPr>
                <w:i/>
                <w:iCs/>
                <w:color w:val="auto"/>
              </w:rPr>
              <w:t>e</w:t>
            </w:r>
            <w:r w:rsidRPr="00451F57">
              <w:rPr>
                <w:i/>
                <w:iCs/>
                <w:color w:val="auto"/>
              </w:rPr>
              <w:t>s</w:t>
            </w:r>
            <w:r w:rsidR="00CB4E99">
              <w:rPr>
                <w:i/>
                <w:iCs/>
                <w:color w:val="auto"/>
              </w:rPr>
              <w:t>.</w:t>
            </w:r>
          </w:p>
          <w:p w14:paraId="02478A04" w14:textId="3C2964A7" w:rsidR="00CB4E99" w:rsidRDefault="00CB4E99" w:rsidP="0054583B">
            <w:pPr>
              <w:rPr>
                <w:i/>
                <w:iCs/>
                <w:color w:val="auto"/>
              </w:rPr>
            </w:pPr>
            <w:r>
              <w:rPr>
                <w:i/>
                <w:iCs/>
                <w:color w:val="auto"/>
              </w:rPr>
              <w:t>In particular, the study is based on the several assumptions, following mentioned.</w:t>
            </w:r>
          </w:p>
          <w:p w14:paraId="53CA5C6F" w14:textId="1DE662F1" w:rsidR="00CB4E99" w:rsidRPr="0096688D" w:rsidRDefault="00CB4E99" w:rsidP="00CB4E99">
            <w:pPr>
              <w:rPr>
                <w:i/>
                <w:iCs/>
                <w:color w:val="auto"/>
              </w:rPr>
            </w:pPr>
            <w:r w:rsidRPr="0096688D">
              <w:rPr>
                <w:i/>
                <w:iCs/>
                <w:color w:val="auto"/>
              </w:rPr>
              <w:t>Soria</w:t>
            </w:r>
            <w:r w:rsidR="009201C6">
              <w:rPr>
                <w:i/>
                <w:iCs/>
                <w:color w:val="auto"/>
              </w:rPr>
              <w:t xml:space="preserve"> use cases is</w:t>
            </w:r>
            <w:r>
              <w:rPr>
                <w:i/>
                <w:iCs/>
                <w:color w:val="auto"/>
              </w:rPr>
              <w:t xml:space="preserve">: </w:t>
            </w:r>
          </w:p>
          <w:p w14:paraId="0B012987" w14:textId="4DDCC7EF" w:rsidR="5ABE8D54" w:rsidRPr="0096688D" w:rsidRDefault="647FE926" w:rsidP="0096688D">
            <w:pPr>
              <w:pStyle w:val="Paragrafoelenco"/>
              <w:numPr>
                <w:ilvl w:val="0"/>
                <w:numId w:val="27"/>
              </w:numPr>
              <w:rPr>
                <w:i/>
                <w:color w:val="000000" w:themeColor="accent2"/>
              </w:rPr>
            </w:pPr>
            <w:r w:rsidRPr="00CB4E99">
              <w:t>composed</w:t>
            </w:r>
            <w:r w:rsidR="00CB4E99">
              <w:t xml:space="preserve"> by </w:t>
            </w:r>
            <w:r w:rsidRPr="00CB4E99">
              <w:t>four different end-users</w:t>
            </w:r>
            <w:r w:rsidR="009201C6">
              <w:t xml:space="preserve"> </w:t>
            </w:r>
            <w:r w:rsidR="0096688D">
              <w:t>loads</w:t>
            </w:r>
            <w:r w:rsidR="0096688D" w:rsidRPr="00CB4E99">
              <w:t>:</w:t>
            </w:r>
            <w:r w:rsidR="00CB4E99">
              <w:t xml:space="preserve"> </w:t>
            </w:r>
            <w:r w:rsidRPr="0096688D">
              <w:rPr>
                <w:i/>
                <w:iCs/>
              </w:rPr>
              <w:t xml:space="preserve">a hospital, a building with 10 office units, a hotel, and a cluster of buildings with 100 residential </w:t>
            </w:r>
            <w:proofErr w:type="gramStart"/>
            <w:r w:rsidRPr="0096688D">
              <w:rPr>
                <w:i/>
                <w:iCs/>
              </w:rPr>
              <w:t>units</w:t>
            </w:r>
            <w:r w:rsidR="00CB4E99">
              <w:rPr>
                <w:i/>
                <w:iCs/>
              </w:rPr>
              <w:t>;</w:t>
            </w:r>
            <w:proofErr w:type="gramEnd"/>
            <w:r w:rsidR="00CB4E99">
              <w:rPr>
                <w:i/>
                <w:iCs/>
              </w:rPr>
              <w:t xml:space="preserve"> </w:t>
            </w:r>
            <w:r w:rsidRPr="0096688D">
              <w:rPr>
                <w:i/>
                <w:iCs/>
              </w:rPr>
              <w:t xml:space="preserve"> </w:t>
            </w:r>
          </w:p>
          <w:p w14:paraId="5EF8BE72" w14:textId="5852890D" w:rsidR="009201C6" w:rsidRPr="0096688D" w:rsidRDefault="647FE926" w:rsidP="009201C6">
            <w:pPr>
              <w:pStyle w:val="Paragrafoelenco"/>
              <w:numPr>
                <w:ilvl w:val="0"/>
                <w:numId w:val="27"/>
              </w:numPr>
              <w:rPr>
                <w:i/>
                <w:color w:val="000000" w:themeColor="accent2"/>
              </w:rPr>
            </w:pPr>
            <w:r w:rsidRPr="647FE926">
              <w:rPr>
                <w:i/>
                <w:iCs/>
              </w:rPr>
              <w:t>is connected to external infrastructures such as the electricity distribution network and the gas network,</w:t>
            </w:r>
            <w:r w:rsidR="00CB4E99">
              <w:rPr>
                <w:i/>
                <w:iCs/>
              </w:rPr>
              <w:t xml:space="preserve"> </w:t>
            </w:r>
            <w:r w:rsidRPr="0096688D">
              <w:rPr>
                <w:i/>
                <w:iCs/>
              </w:rPr>
              <w:t>each multi-carrier micro-energy hub is made up of a series of generation, conversion and storage technologies</w:t>
            </w:r>
            <w:r w:rsidR="009201C6">
              <w:rPr>
                <w:i/>
                <w:iCs/>
              </w:rPr>
              <w:t>.</w:t>
            </w:r>
          </w:p>
          <w:p w14:paraId="06219319" w14:textId="77777777" w:rsidR="0096688D" w:rsidRDefault="0096688D" w:rsidP="0096688D">
            <w:pPr>
              <w:rPr>
                <w:i/>
                <w:iCs/>
                <w:color w:val="auto"/>
              </w:rPr>
            </w:pPr>
          </w:p>
          <w:p w14:paraId="7F79302E" w14:textId="4555C2DE" w:rsidR="009201C6" w:rsidRPr="0096688D" w:rsidRDefault="009201C6" w:rsidP="0096688D">
            <w:pPr>
              <w:rPr>
                <w:i/>
                <w:color w:val="000000" w:themeColor="accent2"/>
              </w:rPr>
            </w:pPr>
            <w:r>
              <w:rPr>
                <w:i/>
                <w:iCs/>
                <w:color w:val="auto"/>
              </w:rPr>
              <w:t>I</w:t>
            </w:r>
            <w:r w:rsidRPr="0096688D">
              <w:rPr>
                <w:i/>
                <w:iCs/>
                <w:color w:val="auto"/>
              </w:rPr>
              <w:t xml:space="preserve">nformation about solar energy is taken from the meteorological </w:t>
            </w:r>
            <w:proofErr w:type="gramStart"/>
            <w:r w:rsidRPr="0096688D">
              <w:rPr>
                <w:i/>
                <w:iCs/>
                <w:color w:val="auto"/>
              </w:rPr>
              <w:t>on line</w:t>
            </w:r>
            <w:proofErr w:type="gramEnd"/>
            <w:r w:rsidRPr="0096688D">
              <w:rPr>
                <w:i/>
                <w:iCs/>
                <w:color w:val="auto"/>
              </w:rPr>
              <w:t xml:space="preserve"> data;</w:t>
            </w:r>
          </w:p>
          <w:p w14:paraId="0585531B" w14:textId="77777777" w:rsidR="00217254" w:rsidRDefault="0096688D" w:rsidP="0096688D">
            <w:pPr>
              <w:rPr>
                <w:i/>
                <w:color w:val="auto"/>
              </w:rPr>
            </w:pPr>
            <w:r>
              <w:rPr>
                <w:i/>
                <w:iCs/>
                <w:color w:val="auto"/>
              </w:rPr>
              <w:t>For the simulation, e</w:t>
            </w:r>
            <w:r w:rsidR="009201C6" w:rsidRPr="0096688D">
              <w:rPr>
                <w:i/>
                <w:iCs/>
                <w:color w:val="auto"/>
              </w:rPr>
              <w:t>nergy prices are</w:t>
            </w:r>
            <w:r>
              <w:rPr>
                <w:i/>
                <w:iCs/>
                <w:color w:val="auto"/>
              </w:rPr>
              <w:t xml:space="preserve"> built on the end user tariffs, according</w:t>
            </w:r>
            <w:r w:rsidR="009201C6" w:rsidRPr="0096688D">
              <w:rPr>
                <w:i/>
                <w:iCs/>
                <w:color w:val="auto"/>
              </w:rPr>
              <w:t xml:space="preserve"> to the Spanish market</w:t>
            </w:r>
            <w:r>
              <w:rPr>
                <w:i/>
                <w:iCs/>
                <w:color w:val="auto"/>
              </w:rPr>
              <w:t xml:space="preserve"> behaviour. </w:t>
            </w:r>
            <w:r w:rsidRPr="00863493">
              <w:rPr>
                <w:i/>
                <w:color w:val="auto"/>
              </w:rPr>
              <w:t>The other inputs are relative to the a</w:t>
            </w:r>
            <w:r w:rsidRPr="0026252A">
              <w:rPr>
                <w:i/>
                <w:color w:val="auto"/>
              </w:rPr>
              <w:t>verage emission factor for grid electricity</w:t>
            </w:r>
            <w:r w:rsidRPr="00863493">
              <w:rPr>
                <w:i/>
                <w:color w:val="auto"/>
              </w:rPr>
              <w:t>, and the e</w:t>
            </w:r>
            <w:r w:rsidRPr="0026252A">
              <w:rPr>
                <w:i/>
                <w:color w:val="auto"/>
              </w:rPr>
              <w:t>mission factor for natural gas</w:t>
            </w:r>
            <w:r w:rsidRPr="00863493">
              <w:rPr>
                <w:i/>
                <w:color w:val="auto"/>
              </w:rPr>
              <w:t xml:space="preserve">, fixed to </w:t>
            </w:r>
            <w:r w:rsidRPr="0026252A">
              <w:rPr>
                <w:i/>
                <w:color w:val="auto"/>
              </w:rPr>
              <w:t>0.354 kg CO2/kWh</w:t>
            </w:r>
            <w:r w:rsidRPr="00863493">
              <w:rPr>
                <w:i/>
                <w:color w:val="auto"/>
              </w:rPr>
              <w:t>, and</w:t>
            </w:r>
            <w:r w:rsidRPr="0026252A">
              <w:rPr>
                <w:i/>
                <w:color w:val="auto"/>
              </w:rPr>
              <w:t xml:space="preserve"> 0</w:t>
            </w:r>
            <w:r w:rsidRPr="00863493">
              <w:rPr>
                <w:i/>
                <w:color w:val="auto"/>
              </w:rPr>
              <w:t>.</w:t>
            </w:r>
            <w:r w:rsidRPr="0026252A">
              <w:rPr>
                <w:i/>
                <w:color w:val="auto"/>
              </w:rPr>
              <w:t>202 kg CO2/kWh</w:t>
            </w:r>
            <w:r w:rsidRPr="00863493">
              <w:rPr>
                <w:i/>
                <w:color w:val="auto"/>
              </w:rPr>
              <w:t>, respectively</w:t>
            </w:r>
          </w:p>
          <w:p w14:paraId="1C4A9073" w14:textId="42A8CC8F" w:rsidR="009201C6" w:rsidRDefault="00217254" w:rsidP="0096688D">
            <w:pPr>
              <w:rPr>
                <w:i/>
                <w:color w:val="auto"/>
              </w:rPr>
            </w:pPr>
            <w:r>
              <w:rPr>
                <w:i/>
                <w:color w:val="auto"/>
              </w:rPr>
              <w:t xml:space="preserve">The costs for each </w:t>
            </w:r>
            <w:proofErr w:type="gramStart"/>
            <w:r>
              <w:rPr>
                <w:i/>
                <w:color w:val="auto"/>
              </w:rPr>
              <w:t>tons</w:t>
            </w:r>
            <w:proofErr w:type="gramEnd"/>
            <w:r>
              <w:rPr>
                <w:i/>
                <w:color w:val="auto"/>
              </w:rPr>
              <w:t xml:space="preserve"> of CO2 emitted is equal to 65eu</w:t>
            </w:r>
            <w:r w:rsidR="001D01F9">
              <w:rPr>
                <w:i/>
                <w:color w:val="auto"/>
              </w:rPr>
              <w:t>r</w:t>
            </w:r>
            <w:r>
              <w:rPr>
                <w:i/>
                <w:color w:val="auto"/>
              </w:rPr>
              <w:t>o/tCO2</w:t>
            </w:r>
            <w:r w:rsidR="0096688D" w:rsidRPr="00863493">
              <w:rPr>
                <w:i/>
                <w:color w:val="auto"/>
              </w:rPr>
              <w:t>.</w:t>
            </w:r>
          </w:p>
          <w:p w14:paraId="7497B034" w14:textId="77777777" w:rsidR="00CB4E99" w:rsidRPr="0096688D" w:rsidRDefault="00CB4E99" w:rsidP="0096688D">
            <w:pPr>
              <w:rPr>
                <w:i/>
                <w:color w:val="000000" w:themeColor="accent2"/>
              </w:rPr>
            </w:pPr>
          </w:p>
          <w:p w14:paraId="3D2D6875" w14:textId="252F6A02" w:rsidR="5ABE8D54" w:rsidRDefault="00CB4E99" w:rsidP="0054583B">
            <w:pPr>
              <w:rPr>
                <w:i/>
                <w:iCs/>
              </w:rPr>
            </w:pPr>
            <w:r>
              <w:t>Results show</w:t>
            </w:r>
            <w:r w:rsidR="647FE926" w:rsidRPr="647FE926">
              <w:t xml:space="preserve"> the annual energy costs</w:t>
            </w:r>
            <w:r>
              <w:t xml:space="preserve"> </w:t>
            </w:r>
            <w:r w:rsidR="009201C6">
              <w:t>reduction</w:t>
            </w:r>
            <w:r w:rsidR="647FE926" w:rsidRPr="647FE926">
              <w:t xml:space="preserve"> and environmental impacts. </w:t>
            </w:r>
          </w:p>
        </w:tc>
      </w:tr>
      <w:tr w:rsidR="009F5279" w14:paraId="4F3EE7DD" w14:textId="77777777" w:rsidTr="456A266A">
        <w:trPr>
          <w:trHeight w:val="300"/>
        </w:trPr>
        <w:tc>
          <w:tcPr>
            <w:tcW w:w="9622" w:type="dxa"/>
          </w:tcPr>
          <w:p w14:paraId="6669E5FB" w14:textId="77777777" w:rsidR="009F5279" w:rsidRDefault="009F5279" w:rsidP="389BE284">
            <w:pPr>
              <w:rPr>
                <w:b/>
                <w:bCs/>
                <w:i/>
                <w:iCs/>
                <w:color w:val="auto"/>
              </w:rPr>
            </w:pPr>
            <w:r>
              <w:rPr>
                <w:b/>
                <w:bCs/>
                <w:i/>
                <w:iCs/>
                <w:color w:val="auto"/>
              </w:rPr>
              <w:t>KPI</w:t>
            </w:r>
            <w:r w:rsidR="00D929F6">
              <w:rPr>
                <w:b/>
                <w:bCs/>
                <w:i/>
                <w:iCs/>
                <w:color w:val="auto"/>
              </w:rPr>
              <w:t xml:space="preserve"> attributed to the UC</w:t>
            </w:r>
          </w:p>
          <w:p w14:paraId="2342A84A" w14:textId="421C866F" w:rsidR="00D929F6" w:rsidRPr="00D929F6" w:rsidRDefault="00CF034B" w:rsidP="00B104DC">
            <w:pPr>
              <w:pStyle w:val="Paragrafoelenco"/>
              <w:numPr>
                <w:ilvl w:val="0"/>
                <w:numId w:val="6"/>
              </w:numPr>
              <w:rPr>
                <w:b/>
                <w:bCs/>
                <w:i/>
                <w:iCs/>
                <w:color w:val="auto"/>
              </w:rPr>
            </w:pPr>
            <w:r w:rsidRPr="00657D66">
              <w:rPr>
                <w:i/>
                <w:iCs/>
                <w:color w:val="0070C0"/>
              </w:rPr>
              <w:t xml:space="preserve">List the KPIs </w:t>
            </w:r>
            <w:r w:rsidR="003E1931" w:rsidRPr="00657D66">
              <w:rPr>
                <w:i/>
                <w:iCs/>
                <w:color w:val="0070C0"/>
              </w:rPr>
              <w:t xml:space="preserve">assigned </w:t>
            </w:r>
          </w:p>
        </w:tc>
      </w:tr>
      <w:tr w:rsidR="00D929F6" w14:paraId="1D955BBA" w14:textId="77777777" w:rsidTr="456A266A">
        <w:trPr>
          <w:trHeight w:val="300"/>
        </w:trPr>
        <w:tc>
          <w:tcPr>
            <w:tcW w:w="9622" w:type="dxa"/>
          </w:tcPr>
          <w:p w14:paraId="19EA92DB" w14:textId="250692BF" w:rsidR="00E70993" w:rsidRDefault="00773CE8" w:rsidP="00773CE8">
            <w:pPr>
              <w:pStyle w:val="paragraph"/>
              <w:spacing w:before="0" w:beforeAutospacing="0" w:after="0" w:afterAutospacing="0"/>
              <w:jc w:val="both"/>
              <w:textAlignment w:val="baseline"/>
              <w:rPr>
                <w:rStyle w:val="eop"/>
                <w:lang w:val="en-US"/>
              </w:rPr>
            </w:pPr>
            <w:r>
              <w:rPr>
                <w:rStyle w:val="normaltextrun"/>
                <w:rFonts w:ascii="Calibri" w:hAnsi="Calibri" w:cs="Calibri"/>
                <w:color w:val="000000"/>
                <w:lang w:val="en-GB"/>
              </w:rPr>
              <w:t xml:space="preserve">• KPI_1 Reduction in total annual cost for </w:t>
            </w:r>
            <w:r w:rsidR="00E70993" w:rsidRPr="0096688D">
              <w:rPr>
                <w:rStyle w:val="eop"/>
                <w:lang w:val="en-US"/>
              </w:rPr>
              <w:t>So</w:t>
            </w:r>
            <w:r w:rsidR="00E70993">
              <w:rPr>
                <w:rStyle w:val="eop"/>
                <w:lang w:val="en-US"/>
              </w:rPr>
              <w:t>ria</w:t>
            </w:r>
          </w:p>
          <w:p w14:paraId="4455D832" w14:textId="13ABA524" w:rsidR="00773CE8" w:rsidRPr="0096688D" w:rsidRDefault="00E70993" w:rsidP="00773CE8">
            <w:pPr>
              <w:pStyle w:val="paragraph"/>
              <w:spacing w:before="0" w:beforeAutospacing="0" w:after="0" w:afterAutospacing="0"/>
              <w:jc w:val="both"/>
              <w:textAlignment w:val="baseline"/>
              <w:rPr>
                <w:rFonts w:ascii="Calibri" w:hAnsi="Calibri" w:cs="Calibri"/>
                <w:color w:val="000000"/>
                <w:lang w:val="en-GB"/>
              </w:rPr>
            </w:pPr>
            <w:r w:rsidRPr="3AF99FB5">
              <w:rPr>
                <w:rStyle w:val="normaltextrun"/>
                <w:rFonts w:ascii="Calibri" w:hAnsi="Calibri" w:cs="Calibri"/>
                <w:color w:val="000000" w:themeColor="accent2"/>
                <w:lang w:val="en-GB"/>
              </w:rPr>
              <w:t>• KPI_</w:t>
            </w:r>
            <w:r>
              <w:rPr>
                <w:rStyle w:val="normaltextrun"/>
                <w:rFonts w:ascii="Calibri" w:hAnsi="Calibri" w:cs="Calibri"/>
                <w:color w:val="000000" w:themeColor="accent2"/>
                <w:lang w:val="en-GB"/>
              </w:rPr>
              <w:t xml:space="preserve">2 </w:t>
            </w:r>
            <w:r w:rsidRPr="3AF99FB5">
              <w:rPr>
                <w:rStyle w:val="normaltextrun"/>
                <w:rFonts w:ascii="Calibri" w:hAnsi="Calibri" w:cs="Calibri"/>
                <w:color w:val="000000" w:themeColor="accent2"/>
                <w:lang w:val="en-GB"/>
              </w:rPr>
              <w:t xml:space="preserve">Reduction in CO2 emissions  </w:t>
            </w:r>
          </w:p>
          <w:p w14:paraId="53A9364F" w14:textId="4431A033" w:rsidR="00D929F6" w:rsidRPr="00773CE8" w:rsidRDefault="00773CE8" w:rsidP="00773CE8">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Calibri" w:hAnsi="Calibri" w:cs="Calibri"/>
                <w:color w:val="000000"/>
                <w:lang w:val="en-GB"/>
              </w:rPr>
              <w:t>• KPI</w:t>
            </w:r>
            <w:r w:rsidR="001348A5">
              <w:rPr>
                <w:rStyle w:val="normaltextrun"/>
                <w:rFonts w:ascii="Calibri" w:hAnsi="Calibri" w:cs="Calibri"/>
                <w:color w:val="000000"/>
                <w:lang w:val="en-GB"/>
              </w:rPr>
              <w:t>_3</w:t>
            </w:r>
            <w:r>
              <w:rPr>
                <w:rStyle w:val="normaltextrun"/>
                <w:rFonts w:ascii="Calibri" w:hAnsi="Calibri" w:cs="Calibri"/>
                <w:color w:val="000000"/>
                <w:lang w:val="en-GB"/>
              </w:rPr>
              <w:t>_</w:t>
            </w:r>
            <w:r w:rsidR="00E70993">
              <w:rPr>
                <w:rStyle w:val="normaltextrun"/>
                <w:rFonts w:ascii="Calibri" w:hAnsi="Calibri" w:cs="Calibri"/>
                <w:color w:val="000000"/>
                <w:lang w:val="en-GB"/>
              </w:rPr>
              <w:t>S</w:t>
            </w:r>
            <w:proofErr w:type="spellStart"/>
            <w:r w:rsidR="00E70993">
              <w:rPr>
                <w:rStyle w:val="normaltextrun"/>
              </w:rPr>
              <w:t>elf</w:t>
            </w:r>
            <w:proofErr w:type="spellEnd"/>
            <w:r w:rsidR="00E70993">
              <w:rPr>
                <w:rStyle w:val="normaltextrun"/>
              </w:rPr>
              <w:t xml:space="preserve"> </w:t>
            </w:r>
            <w:proofErr w:type="spellStart"/>
            <w:r w:rsidR="00E70993">
              <w:rPr>
                <w:rStyle w:val="normaltextrun"/>
              </w:rPr>
              <w:t>consumption</w:t>
            </w:r>
            <w:proofErr w:type="spellEnd"/>
            <w:r w:rsidR="00E70993">
              <w:rPr>
                <w:rStyle w:val="normaltextrun"/>
              </w:rPr>
              <w:t xml:space="preserve"> </w:t>
            </w:r>
            <w:r>
              <w:rPr>
                <w:rStyle w:val="normaltextrun"/>
                <w:rFonts w:ascii="Calibri" w:hAnsi="Calibri" w:cs="Calibri"/>
                <w:color w:val="000000"/>
                <w:lang w:val="en-GB"/>
              </w:rPr>
              <w:t> </w:t>
            </w:r>
            <w:r w:rsidRPr="0054583B">
              <w:rPr>
                <w:rStyle w:val="eop"/>
                <w:rFonts w:ascii="Calibri" w:hAnsi="Calibri" w:cs="Calibri"/>
                <w:color w:val="000000"/>
                <w:lang w:val="en-GB"/>
              </w:rPr>
              <w:t> </w:t>
            </w:r>
          </w:p>
        </w:tc>
      </w:tr>
    </w:tbl>
    <w:bookmarkEnd w:id="0"/>
    <w:p w14:paraId="4E1D8588" w14:textId="00A7E7EB" w:rsidR="001C212B" w:rsidRDefault="001C212B" w:rsidP="00617F08">
      <w:pPr>
        <w:pStyle w:val="Titolo1"/>
        <w:rPr>
          <w:rFonts w:asciiTheme="majorHAnsi" w:hAnsiTheme="majorHAnsi"/>
        </w:rPr>
      </w:pPr>
      <w:r>
        <w:rPr>
          <w:rFonts w:asciiTheme="majorHAnsi" w:hAnsiTheme="majorHAnsi"/>
        </w:rPr>
        <w:t>Simulation results</w:t>
      </w:r>
    </w:p>
    <w:tbl>
      <w:tblPr>
        <w:tblStyle w:val="Grigliatabella"/>
        <w:tblW w:w="9918" w:type="dxa"/>
        <w:tblLook w:val="04A0" w:firstRow="1" w:lastRow="0" w:firstColumn="1" w:lastColumn="0" w:noHBand="0" w:noVBand="1"/>
      </w:tblPr>
      <w:tblGrid>
        <w:gridCol w:w="9918"/>
      </w:tblGrid>
      <w:tr w:rsidR="001200E3" w14:paraId="52B47537" w14:textId="50A393E8" w:rsidTr="0A71D1D1">
        <w:trPr>
          <w:trHeight w:val="300"/>
        </w:trPr>
        <w:tc>
          <w:tcPr>
            <w:tcW w:w="9918" w:type="dxa"/>
          </w:tcPr>
          <w:p w14:paraId="3FEF1990" w14:textId="4277B0C9" w:rsidR="001200E3" w:rsidRDefault="00E70993" w:rsidP="00CB174F">
            <w:pPr>
              <w:rPr>
                <w:i/>
                <w:iCs/>
              </w:rPr>
            </w:pPr>
            <w:r>
              <w:rPr>
                <w:i/>
                <w:iCs/>
              </w:rPr>
              <w:t xml:space="preserve">Operational Tool </w:t>
            </w:r>
          </w:p>
        </w:tc>
      </w:tr>
      <w:tr w:rsidR="001200E3" w14:paraId="01DCFDBA" w14:textId="4771475B" w:rsidTr="0A71D1D1">
        <w:trPr>
          <w:trHeight w:val="520"/>
        </w:trPr>
        <w:tc>
          <w:tcPr>
            <w:tcW w:w="9918" w:type="dxa"/>
          </w:tcPr>
          <w:p w14:paraId="700198E4" w14:textId="31E2D9FE" w:rsidR="001200E3" w:rsidRPr="004E4EF7" w:rsidRDefault="001200E3" w:rsidP="00CB174F">
            <w:pPr>
              <w:spacing w:line="259" w:lineRule="auto"/>
              <w:rPr>
                <w:b/>
                <w:bCs/>
              </w:rPr>
            </w:pPr>
            <w:r>
              <w:rPr>
                <w:b/>
                <w:bCs/>
              </w:rPr>
              <w:t>Input data connection</w:t>
            </w:r>
          </w:p>
          <w:p w14:paraId="085361D6" w14:textId="4C393D5B" w:rsidR="001200E3" w:rsidRDefault="001200E3" w:rsidP="00B104DC">
            <w:pPr>
              <w:pStyle w:val="Paragrafoelenco"/>
              <w:numPr>
                <w:ilvl w:val="0"/>
                <w:numId w:val="5"/>
              </w:numPr>
              <w:rPr>
                <w:rFonts w:eastAsia="Calibri" w:cs="Calibri"/>
                <w:color w:val="000000" w:themeColor="accent2"/>
              </w:rPr>
            </w:pPr>
            <w:r w:rsidRPr="002D5ECD">
              <w:rPr>
                <w:color w:val="0070C0"/>
              </w:rPr>
              <w:t>Describe where the input data were derived and provide connection link</w:t>
            </w:r>
          </w:p>
        </w:tc>
      </w:tr>
      <w:tr w:rsidR="001200E3" w14:paraId="5E45D167" w14:textId="189D0871" w:rsidTr="0A71D1D1">
        <w:trPr>
          <w:trHeight w:val="300"/>
        </w:trPr>
        <w:tc>
          <w:tcPr>
            <w:tcW w:w="9918" w:type="dxa"/>
          </w:tcPr>
          <w:p w14:paraId="0C7A272D" w14:textId="02D0AF05" w:rsidR="001200E3" w:rsidRDefault="0A71D1D1" w:rsidP="0A71D1D1">
            <w:pPr>
              <w:rPr>
                <w:b/>
                <w:bCs/>
                <w:i/>
                <w:iCs/>
                <w:color w:val="auto"/>
              </w:rPr>
            </w:pPr>
            <w:r w:rsidRPr="0A71D1D1">
              <w:rPr>
                <w:i/>
                <w:iCs/>
                <w:color w:val="auto"/>
              </w:rPr>
              <w:t xml:space="preserve">The required input data include energy demand of the 4 </w:t>
            </w:r>
            <w:r w:rsidR="00E70993">
              <w:rPr>
                <w:i/>
                <w:iCs/>
                <w:color w:val="auto"/>
              </w:rPr>
              <w:t xml:space="preserve">different </w:t>
            </w:r>
            <w:proofErr w:type="gramStart"/>
            <w:r w:rsidR="00E70993">
              <w:rPr>
                <w:i/>
                <w:iCs/>
                <w:color w:val="auto"/>
              </w:rPr>
              <w:t xml:space="preserve">users </w:t>
            </w:r>
            <w:r w:rsidRPr="0A71D1D1">
              <w:rPr>
                <w:i/>
                <w:iCs/>
                <w:color w:val="auto"/>
              </w:rPr>
              <w:t xml:space="preserve"> (</w:t>
            </w:r>
            <w:proofErr w:type="gramEnd"/>
            <w:r w:rsidRPr="0A71D1D1">
              <w:rPr>
                <w:i/>
                <w:iCs/>
                <w:color w:val="auto"/>
              </w:rPr>
              <w:t>1 hospital, 10 offices, 1 hotel, and 100 residential units, solar energy availability, prices and emission factors of primary energy carriers, and technical and economic information of energy devices, as indicated in the following.</w:t>
            </w:r>
          </w:p>
          <w:p w14:paraId="328CE829" w14:textId="77777777" w:rsidR="00217254" w:rsidRDefault="00217254" w:rsidP="0A71D1D1">
            <w:pPr>
              <w:rPr>
                <w:b/>
                <w:bCs/>
                <w:i/>
                <w:iCs/>
                <w:color w:val="auto"/>
              </w:rPr>
            </w:pPr>
          </w:p>
          <w:p w14:paraId="0A1E1911" w14:textId="5D4EC949" w:rsidR="001200E3" w:rsidRDefault="0A71D1D1" w:rsidP="0A71D1D1">
            <w:pPr>
              <w:rPr>
                <w:b/>
                <w:bCs/>
                <w:i/>
                <w:iCs/>
                <w:color w:val="auto"/>
              </w:rPr>
            </w:pPr>
            <w:r w:rsidRPr="0A71D1D1">
              <w:rPr>
                <w:b/>
                <w:bCs/>
                <w:i/>
                <w:iCs/>
                <w:color w:val="auto"/>
              </w:rPr>
              <w:t>Energy demand of users</w:t>
            </w:r>
          </w:p>
          <w:p w14:paraId="6A97F11C" w14:textId="77777777" w:rsidR="00B23346" w:rsidRDefault="00B23346" w:rsidP="0A71D1D1">
            <w:pPr>
              <w:rPr>
                <w:b/>
                <w:bCs/>
                <w:i/>
                <w:iCs/>
                <w:color w:val="auto"/>
              </w:rPr>
            </w:pPr>
          </w:p>
          <w:p w14:paraId="333DD2D2" w14:textId="60700154" w:rsidR="00B23346" w:rsidRDefault="00B23346" w:rsidP="00B23346">
            <w:pPr>
              <w:ind w:left="-20" w:right="-20"/>
              <w:rPr>
                <w:i/>
                <w:iCs/>
                <w:color w:val="auto"/>
              </w:rPr>
            </w:pPr>
            <w:r w:rsidRPr="0A71D1D1">
              <w:rPr>
                <w:i/>
                <w:iCs/>
                <w:color w:val="auto"/>
              </w:rPr>
              <w:t xml:space="preserve">The total energy demand, refer to 1 </w:t>
            </w:r>
            <w:proofErr w:type="gramStart"/>
            <w:r w:rsidRPr="0A71D1D1">
              <w:rPr>
                <w:i/>
                <w:iCs/>
                <w:color w:val="auto"/>
              </w:rPr>
              <w:t>hospital ,</w:t>
            </w:r>
            <w:proofErr w:type="gramEnd"/>
            <w:r w:rsidRPr="0A71D1D1">
              <w:rPr>
                <w:i/>
                <w:iCs/>
                <w:color w:val="auto"/>
              </w:rPr>
              <w:t xml:space="preserve"> 10 offices, 1 hotel, 100 residential units, , includes: electricity,</w:t>
            </w:r>
            <w:r>
              <w:rPr>
                <w:i/>
                <w:iCs/>
                <w:color w:val="auto"/>
              </w:rPr>
              <w:t xml:space="preserve"> and </w:t>
            </w:r>
            <w:r w:rsidRPr="0A71D1D1">
              <w:rPr>
                <w:i/>
                <w:iCs/>
                <w:color w:val="auto"/>
              </w:rPr>
              <w:t xml:space="preserve">thermal energy An overall schematic framework is reported in fig. </w:t>
            </w:r>
            <w:r>
              <w:rPr>
                <w:i/>
                <w:iCs/>
                <w:color w:val="auto"/>
              </w:rPr>
              <w:t>1.</w:t>
            </w:r>
          </w:p>
          <w:p w14:paraId="65CD8FB0" w14:textId="77777777" w:rsidR="00B23346" w:rsidRDefault="00B23346" w:rsidP="00B23346">
            <w:pPr>
              <w:ind w:left="-20" w:right="-20"/>
              <w:rPr>
                <w:i/>
                <w:iCs/>
                <w:color w:val="auto"/>
              </w:rPr>
            </w:pPr>
          </w:p>
          <w:p w14:paraId="1A0E4521" w14:textId="3CE093C7" w:rsidR="00B23346" w:rsidRDefault="00B23346" w:rsidP="00A10A22">
            <w:pPr>
              <w:ind w:right="-20"/>
            </w:pPr>
          </w:p>
          <w:p w14:paraId="4F9E7A3C" w14:textId="77777777" w:rsidR="0034775B" w:rsidRDefault="0098662F" w:rsidP="00A10A22">
            <w:pPr>
              <w:pStyle w:val="Didascalia"/>
              <w:jc w:val="center"/>
              <w:rPr>
                <w:rFonts w:eastAsia="Calibri" w:cs="Calibri"/>
                <w:color w:val="000000" w:themeColor="accent2"/>
                <w:sz w:val="20"/>
              </w:rPr>
            </w:pPr>
            <w:r>
              <w:rPr>
                <w:rFonts w:eastAsia="Calibri" w:cs="Calibri"/>
                <w:noProof/>
                <w:color w:val="000000" w:themeColor="accent2"/>
                <w:sz w:val="20"/>
              </w:rPr>
              <w:drawing>
                <wp:inline distT="0" distB="0" distL="0" distR="0" wp14:anchorId="48C2694B" wp14:editId="2ADBCD4B">
                  <wp:extent cx="2712720" cy="2400300"/>
                  <wp:effectExtent l="0" t="0" r="0" b="0"/>
                  <wp:docPr id="174379241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8605"/>
                          <a:stretch/>
                        </pic:blipFill>
                        <pic:spPr bwMode="auto">
                          <a:xfrm>
                            <a:off x="0" y="0"/>
                            <a:ext cx="271272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60291251" w14:textId="4702C077" w:rsidR="00B23346" w:rsidRPr="00A10A22" w:rsidRDefault="00B23346" w:rsidP="00A10A22">
            <w:pPr>
              <w:pStyle w:val="Didascalia"/>
              <w:jc w:val="center"/>
              <w:rPr>
                <w:rFonts w:eastAsia="Calibri" w:cs="Calibri"/>
                <w:color w:val="000000" w:themeColor="accent2"/>
                <w:sz w:val="20"/>
              </w:rPr>
            </w:pPr>
            <w:r w:rsidRPr="0A71D1D1">
              <w:rPr>
                <w:rFonts w:eastAsia="Calibri" w:cs="Calibri"/>
                <w:color w:val="000000" w:themeColor="accent2"/>
                <w:sz w:val="20"/>
              </w:rPr>
              <w:t xml:space="preserve">Figure 1. Scheme of the </w:t>
            </w:r>
            <w:r w:rsidR="0098662F">
              <w:rPr>
                <w:rFonts w:eastAsia="Calibri" w:cs="Calibri"/>
                <w:color w:val="000000" w:themeColor="accent2"/>
                <w:sz w:val="20"/>
              </w:rPr>
              <w:t>Energy Load</w:t>
            </w:r>
          </w:p>
          <w:p w14:paraId="5CC3FB02" w14:textId="77777777" w:rsidR="00B23346" w:rsidRPr="00B34215" w:rsidRDefault="00B23346" w:rsidP="0A71D1D1">
            <w:pPr>
              <w:rPr>
                <w:b/>
                <w:bCs/>
                <w:i/>
                <w:iCs/>
                <w:color w:val="auto"/>
              </w:rPr>
            </w:pPr>
          </w:p>
          <w:p w14:paraId="3EFD0457" w14:textId="5C47ADAA" w:rsidR="001200E3" w:rsidRDefault="001200E3" w:rsidP="008E6B59">
            <w:pPr>
              <w:rPr>
                <w:i/>
                <w:iCs/>
                <w:color w:val="auto"/>
              </w:rPr>
            </w:pPr>
            <w:r w:rsidRPr="25E234CB">
              <w:rPr>
                <w:i/>
                <w:iCs/>
                <w:color w:val="auto"/>
              </w:rPr>
              <w:t xml:space="preserve">The hourly energy rate demand for electricity, </w:t>
            </w:r>
            <w:r>
              <w:rPr>
                <w:i/>
                <w:iCs/>
                <w:color w:val="auto"/>
              </w:rPr>
              <w:t>thermal energy (is given</w:t>
            </w:r>
            <w:r w:rsidRPr="25E234CB">
              <w:rPr>
                <w:i/>
                <w:iCs/>
                <w:color w:val="auto"/>
              </w:rPr>
              <w:t xml:space="preserve"> for </w:t>
            </w:r>
            <w:proofErr w:type="spellStart"/>
            <w:r w:rsidR="001D01F9">
              <w:rPr>
                <w:i/>
                <w:iCs/>
                <w:color w:val="auto"/>
              </w:rPr>
              <w:t>a</w:t>
            </w:r>
            <w:r w:rsidRPr="25E234CB">
              <w:rPr>
                <w:i/>
                <w:iCs/>
                <w:color w:val="auto"/>
              </w:rPr>
              <w:t>representative</w:t>
            </w:r>
            <w:proofErr w:type="spellEnd"/>
            <w:r w:rsidRPr="25E234CB">
              <w:rPr>
                <w:i/>
                <w:iCs/>
                <w:color w:val="auto"/>
              </w:rPr>
              <w:t xml:space="preserve"> season </w:t>
            </w:r>
            <w:r>
              <w:rPr>
                <w:i/>
                <w:iCs/>
                <w:color w:val="auto"/>
              </w:rPr>
              <w:t xml:space="preserve">days, as shown in </w:t>
            </w:r>
            <w:r>
              <w:rPr>
                <w:i/>
                <w:iCs/>
                <w:color w:val="auto"/>
              </w:rPr>
              <w:fldChar w:fldCharType="begin"/>
            </w:r>
            <w:r>
              <w:rPr>
                <w:i/>
                <w:iCs/>
                <w:color w:val="auto"/>
              </w:rPr>
              <w:instrText xml:space="preserve"> REF _Ref157779959 \h  \* MERGEFORMAT </w:instrText>
            </w:r>
            <w:r>
              <w:rPr>
                <w:i/>
                <w:iCs/>
                <w:color w:val="auto"/>
              </w:rPr>
            </w:r>
            <w:r>
              <w:rPr>
                <w:i/>
                <w:iCs/>
                <w:color w:val="auto"/>
              </w:rPr>
              <w:fldChar w:fldCharType="separate"/>
            </w:r>
            <w:r w:rsidRPr="002550A3">
              <w:rPr>
                <w:i/>
                <w:iCs/>
                <w:color w:val="auto"/>
              </w:rPr>
              <w:t>Figure 2</w:t>
            </w:r>
            <w:r>
              <w:rPr>
                <w:i/>
                <w:iCs/>
                <w:color w:val="auto"/>
              </w:rPr>
              <w:fldChar w:fldCharType="end"/>
            </w:r>
            <w:r>
              <w:rPr>
                <w:i/>
                <w:iCs/>
                <w:color w:val="auto"/>
              </w:rPr>
              <w:t>,</w:t>
            </w:r>
            <w:r w:rsidR="001D01F9">
              <w:rPr>
                <w:i/>
                <w:iCs/>
                <w:color w:val="auto"/>
              </w:rPr>
              <w:t>)</w:t>
            </w:r>
          </w:p>
          <w:p w14:paraId="6D95A0D7" w14:textId="77777777" w:rsidR="00656F4C" w:rsidRDefault="00656F4C" w:rsidP="008E6B59">
            <w:pPr>
              <w:rPr>
                <w:i/>
                <w:iCs/>
                <w:color w:val="auto"/>
              </w:rPr>
            </w:pPr>
          </w:p>
          <w:p w14:paraId="17AFBED2" w14:textId="431CB58F" w:rsidR="001200E3" w:rsidRDefault="001D01F9" w:rsidP="00172093">
            <w:pPr>
              <w:rPr>
                <w:i/>
                <w:iCs/>
                <w:color w:val="auto"/>
              </w:rPr>
            </w:pPr>
            <w:r>
              <w:rPr>
                <w:i/>
                <w:iCs/>
                <w:noProof/>
                <w:color w:val="auto"/>
              </w:rPr>
              <w:drawing>
                <wp:inline distT="0" distB="0" distL="0" distR="0" wp14:anchorId="3B68D53A" wp14:editId="152F8271">
                  <wp:extent cx="5593080" cy="2994660"/>
                  <wp:effectExtent l="0" t="0" r="7620" b="0"/>
                  <wp:docPr id="40432035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2994660"/>
                          </a:xfrm>
                          <a:prstGeom prst="rect">
                            <a:avLst/>
                          </a:prstGeom>
                          <a:noFill/>
                        </pic:spPr>
                      </pic:pic>
                    </a:graphicData>
                  </a:graphic>
                </wp:inline>
              </w:drawing>
            </w:r>
          </w:p>
          <w:p w14:paraId="4178433D" w14:textId="1D0FCEBE" w:rsidR="001200E3" w:rsidRDefault="00356B55" w:rsidP="00356B55">
            <w:pPr>
              <w:keepNext/>
            </w:pPr>
            <w:r w:rsidRPr="00892733">
              <w:rPr>
                <w:rFonts w:eastAsia="Calibri" w:cs="Calibri"/>
                <w:color w:val="000000" w:themeColor="accent2"/>
                <w:sz w:val="20"/>
              </w:rPr>
              <w:t xml:space="preserve">Figure </w:t>
            </w:r>
            <w:r w:rsidR="00185D97">
              <w:rPr>
                <w:rFonts w:eastAsia="Calibri" w:cs="Calibri"/>
                <w:color w:val="000000" w:themeColor="accent2"/>
                <w:sz w:val="20"/>
              </w:rPr>
              <w:t>2</w:t>
            </w:r>
            <w:r w:rsidRPr="00892733">
              <w:rPr>
                <w:rFonts w:eastAsia="Calibri" w:cs="Calibri"/>
                <w:color w:val="000000" w:themeColor="accent2"/>
                <w:sz w:val="20"/>
              </w:rPr>
              <w:t xml:space="preserve">. </w:t>
            </w:r>
            <w:r w:rsidRPr="001F0AC4">
              <w:rPr>
                <w:rFonts w:eastAsia="Calibri" w:cs="Calibri"/>
                <w:color w:val="000000" w:themeColor="accent2"/>
                <w:sz w:val="20"/>
              </w:rPr>
              <w:t>Hourly</w:t>
            </w:r>
            <w:r>
              <w:rPr>
                <w:rFonts w:eastAsia="Calibri" w:cs="Calibri"/>
                <w:color w:val="000000" w:themeColor="accent2"/>
                <w:sz w:val="20"/>
              </w:rPr>
              <w:t xml:space="preserve"> </w:t>
            </w:r>
            <w:r w:rsidRPr="001F0AC4">
              <w:rPr>
                <w:rFonts w:eastAsia="Calibri" w:cs="Calibri"/>
                <w:color w:val="000000" w:themeColor="accent2"/>
                <w:sz w:val="20"/>
              </w:rPr>
              <w:t xml:space="preserve">energy rate demand </w:t>
            </w:r>
            <w:r>
              <w:rPr>
                <w:rFonts w:eastAsia="Calibri" w:cs="Calibri"/>
                <w:color w:val="000000" w:themeColor="accent2"/>
                <w:sz w:val="20"/>
              </w:rPr>
              <w:t>for</w:t>
            </w:r>
            <w:r w:rsidRPr="001F0AC4">
              <w:rPr>
                <w:rFonts w:eastAsia="Calibri" w:cs="Calibri"/>
                <w:color w:val="000000" w:themeColor="accent2"/>
                <w:sz w:val="20"/>
              </w:rPr>
              <w:t xml:space="preserve"> a representative season day</w:t>
            </w:r>
            <w:r>
              <w:rPr>
                <w:rFonts w:eastAsia="Calibri" w:cs="Calibri"/>
                <w:color w:val="000000" w:themeColor="accent2"/>
                <w:sz w:val="20"/>
              </w:rPr>
              <w:t xml:space="preserve"> (day51</w:t>
            </w:r>
            <w:proofErr w:type="gramStart"/>
            <w:r>
              <w:rPr>
                <w:rFonts w:eastAsia="Calibri" w:cs="Calibri"/>
                <w:color w:val="000000" w:themeColor="accent2"/>
                <w:sz w:val="20"/>
              </w:rPr>
              <w:t>)</w:t>
            </w:r>
            <w:r w:rsidRPr="001F0AC4">
              <w:rPr>
                <w:rFonts w:eastAsia="Calibri" w:cs="Calibri"/>
                <w:color w:val="000000" w:themeColor="accent2"/>
                <w:sz w:val="20"/>
              </w:rPr>
              <w:t>;</w:t>
            </w:r>
            <w:proofErr w:type="gramEnd"/>
            <w:r w:rsidRPr="001F0AC4">
              <w:rPr>
                <w:rFonts w:eastAsia="Calibri" w:cs="Calibri"/>
                <w:color w:val="000000" w:themeColor="accent2"/>
                <w:sz w:val="20"/>
              </w:rPr>
              <w:t xml:space="preserve"> </w:t>
            </w:r>
          </w:p>
          <w:p w14:paraId="58F35210" w14:textId="2E4C57D4" w:rsidR="001200E3" w:rsidRDefault="001200E3" w:rsidP="004B6A63">
            <w:pPr>
              <w:pStyle w:val="Didascalia"/>
              <w:keepNext/>
            </w:pPr>
          </w:p>
          <w:p w14:paraId="56318459" w14:textId="77777777" w:rsidR="001200E3" w:rsidRPr="00EB5F21" w:rsidRDefault="001200E3" w:rsidP="00EB5F21">
            <w:pPr>
              <w:rPr>
                <w:b/>
                <w:bCs/>
                <w:i/>
                <w:iCs/>
                <w:color w:val="auto"/>
              </w:rPr>
            </w:pPr>
            <w:r w:rsidRPr="00EB5F21">
              <w:rPr>
                <w:b/>
                <w:bCs/>
                <w:i/>
                <w:iCs/>
                <w:color w:val="auto"/>
              </w:rPr>
              <w:t>Solar energy availability</w:t>
            </w:r>
          </w:p>
          <w:p w14:paraId="3231377F" w14:textId="5552F5EC" w:rsidR="001200E3" w:rsidRPr="003C43F0" w:rsidRDefault="001200E3" w:rsidP="00EB5F21">
            <w:pPr>
              <w:rPr>
                <w:color w:val="auto"/>
              </w:rPr>
            </w:pPr>
            <w:r w:rsidRPr="00EB5F21">
              <w:rPr>
                <w:i/>
                <w:iCs/>
                <w:color w:val="auto"/>
              </w:rPr>
              <w:t xml:space="preserve">Information about solar energy is taken from the meteorological data </w:t>
            </w:r>
            <w:r w:rsidR="009201C6">
              <w:rPr>
                <w:i/>
                <w:iCs/>
                <w:color w:val="auto"/>
              </w:rPr>
              <w:t xml:space="preserve">for </w:t>
            </w:r>
            <w:r w:rsidR="00E70993">
              <w:rPr>
                <w:i/>
                <w:iCs/>
                <w:color w:val="auto"/>
              </w:rPr>
              <w:t>Sori</w:t>
            </w:r>
            <w:r w:rsidR="009201C6">
              <w:rPr>
                <w:i/>
                <w:iCs/>
                <w:color w:val="auto"/>
              </w:rPr>
              <w:t>a</w:t>
            </w:r>
            <w:r w:rsidRPr="00EB5F21">
              <w:rPr>
                <w:i/>
                <w:iCs/>
                <w:color w:val="auto"/>
              </w:rPr>
              <w:t>.</w:t>
            </w:r>
            <w:r>
              <w:rPr>
                <w:i/>
                <w:iCs/>
                <w:color w:val="auto"/>
              </w:rPr>
              <w:t xml:space="preserve"> </w:t>
            </w:r>
            <w:r w:rsidRPr="00EB5F21">
              <w:rPr>
                <w:i/>
                <w:iCs/>
                <w:color w:val="auto"/>
              </w:rPr>
              <w:t>The hourly solar irradiance for each representative season day is evaluated as the average of the hourly mean values of the solar irradiance in the corresponding hour of all days in the relative season</w:t>
            </w:r>
            <w:r>
              <w:rPr>
                <w:i/>
                <w:iCs/>
                <w:color w:val="auto"/>
              </w:rPr>
              <w:t xml:space="preserve"> and is shown in </w:t>
            </w:r>
            <w:r w:rsidR="00185D97">
              <w:rPr>
                <w:i/>
                <w:iCs/>
                <w:color w:val="auto"/>
              </w:rPr>
              <w:t>3</w:t>
            </w:r>
            <w:r w:rsidR="00E70993">
              <w:rPr>
                <w:color w:val="auto"/>
              </w:rPr>
              <w:t>)</w:t>
            </w:r>
          </w:p>
          <w:p w14:paraId="033651FA" w14:textId="1EC7AEC3" w:rsidR="001200E3" w:rsidRDefault="001200E3" w:rsidP="00142081">
            <w:pPr>
              <w:keepNext/>
              <w:jc w:val="center"/>
            </w:pPr>
            <w:r>
              <w:rPr>
                <w:noProof/>
              </w:rPr>
              <w:lastRenderedPageBreak/>
              <w:drawing>
                <wp:inline distT="0" distB="0" distL="0" distR="0" wp14:anchorId="60A54E28" wp14:editId="3A871D6C">
                  <wp:extent cx="4067175" cy="2598869"/>
                  <wp:effectExtent l="0" t="0" r="0" b="0"/>
                  <wp:docPr id="106021600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69421" cy="2600304"/>
                          </a:xfrm>
                          <a:prstGeom prst="rect">
                            <a:avLst/>
                          </a:prstGeom>
                          <a:noFill/>
                        </pic:spPr>
                      </pic:pic>
                    </a:graphicData>
                  </a:graphic>
                </wp:inline>
              </w:drawing>
            </w:r>
          </w:p>
          <w:p w14:paraId="69732206" w14:textId="1E49CDAC" w:rsidR="001200E3" w:rsidRPr="003C43F0" w:rsidRDefault="001200E3" w:rsidP="00142081">
            <w:pPr>
              <w:pStyle w:val="Didascalia"/>
              <w:jc w:val="center"/>
              <w:rPr>
                <w:rFonts w:eastAsia="Calibri" w:cs="Calibri"/>
                <w:color w:val="000000" w:themeColor="accent2"/>
                <w:sz w:val="20"/>
              </w:rPr>
            </w:pPr>
            <w:bookmarkStart w:id="1" w:name="_Ref157780564"/>
            <w:r w:rsidRPr="003C43F0">
              <w:rPr>
                <w:rFonts w:eastAsia="Calibri" w:cs="Calibri"/>
                <w:color w:val="000000" w:themeColor="accent2"/>
                <w:sz w:val="20"/>
              </w:rPr>
              <w:t xml:space="preserve">Figure </w:t>
            </w:r>
            <w:bookmarkEnd w:id="1"/>
            <w:r w:rsidR="00185D97">
              <w:rPr>
                <w:rFonts w:eastAsia="Calibri" w:cs="Calibri"/>
                <w:color w:val="000000" w:themeColor="accent2"/>
                <w:sz w:val="20"/>
              </w:rPr>
              <w:t>3</w:t>
            </w:r>
            <w:r w:rsidR="00185D97" w:rsidRPr="003C43F0">
              <w:rPr>
                <w:rFonts w:eastAsia="Calibri" w:cs="Calibri"/>
                <w:color w:val="000000" w:themeColor="accent2"/>
                <w:sz w:val="20"/>
              </w:rPr>
              <w:t xml:space="preserve"> </w:t>
            </w:r>
            <w:r w:rsidRPr="003C43F0">
              <w:rPr>
                <w:rFonts w:eastAsia="Calibri" w:cs="Calibri"/>
                <w:color w:val="000000" w:themeColor="accent2"/>
                <w:sz w:val="20"/>
              </w:rPr>
              <w:t>Average hourly solar irradiance profiles for the four representative season days</w:t>
            </w:r>
          </w:p>
          <w:p w14:paraId="75D4325D" w14:textId="77777777" w:rsidR="001200E3" w:rsidRPr="00EB5F21" w:rsidRDefault="001200E3" w:rsidP="00EB5F21">
            <w:pPr>
              <w:rPr>
                <w:b/>
                <w:bCs/>
                <w:i/>
                <w:iCs/>
                <w:color w:val="auto"/>
              </w:rPr>
            </w:pPr>
            <w:r w:rsidRPr="00EB5F21">
              <w:rPr>
                <w:b/>
                <w:bCs/>
                <w:i/>
                <w:iCs/>
                <w:color w:val="auto"/>
              </w:rPr>
              <w:t>Prices and energy factors of primary energy carriers</w:t>
            </w:r>
          </w:p>
          <w:p w14:paraId="433FF1F2" w14:textId="155F6C5F" w:rsidR="001200E3" w:rsidRDefault="00185D97" w:rsidP="0034775B">
            <w:r w:rsidRPr="00185D97">
              <w:rPr>
                <w:i/>
                <w:iCs/>
                <w:color w:val="auto"/>
              </w:rPr>
              <w:t>"Energy prices are determined based on the Spanish market. The hourly electricity prices for each representative day of the season are evaluated using a Time of Use (TOU) tariff, which reflects the market electricity price for each corresponding hour of all days within the given season. We assume that, on day 51, the user will pay an electricity price within a range of 0.65 to 0.85 (as shown in Fig. 3). The unit prices for natural gas are provided in Fig. 4."</w:t>
            </w:r>
            <w:r w:rsidR="0034775B">
              <w:rPr>
                <w:noProof/>
              </w:rPr>
              <w:drawing>
                <wp:inline distT="0" distB="0" distL="0" distR="0" wp14:anchorId="35A72415" wp14:editId="7856D0ED">
                  <wp:extent cx="4899660" cy="2689860"/>
                  <wp:effectExtent l="0" t="0" r="15240" b="15240"/>
                  <wp:docPr id="180722842" name="Grafico 1">
                    <a:extLst xmlns:a="http://schemas.openxmlformats.org/drawingml/2006/main">
                      <a:ext uri="{FF2B5EF4-FFF2-40B4-BE49-F238E27FC236}">
                        <a16:creationId xmlns:a16="http://schemas.microsoft.com/office/drawing/2014/main" id="{7EEDDA26-0B0E-6F2C-EE1D-3303E7ED5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8E7810" w14:textId="42AA343F" w:rsidR="001200E3" w:rsidRDefault="001200E3" w:rsidP="00D15362">
            <w:pPr>
              <w:pStyle w:val="Didascalia"/>
              <w:jc w:val="center"/>
              <w:rPr>
                <w:rFonts w:eastAsia="Calibri" w:cs="Calibri"/>
                <w:color w:val="000000" w:themeColor="accent2"/>
                <w:sz w:val="20"/>
              </w:rPr>
            </w:pPr>
            <w:r w:rsidRPr="00D15362">
              <w:rPr>
                <w:rFonts w:eastAsia="Calibri" w:cs="Calibri"/>
                <w:color w:val="000000" w:themeColor="accent2"/>
                <w:sz w:val="20"/>
              </w:rPr>
              <w:t xml:space="preserve">Figure </w:t>
            </w:r>
            <w:r w:rsidR="00185D97">
              <w:rPr>
                <w:rFonts w:eastAsia="Calibri" w:cs="Calibri"/>
                <w:color w:val="000000" w:themeColor="accent2"/>
                <w:sz w:val="20"/>
              </w:rPr>
              <w:t>4</w:t>
            </w:r>
            <w:r w:rsidRPr="00D15362">
              <w:rPr>
                <w:rFonts w:eastAsia="Calibri" w:cs="Calibri"/>
                <w:color w:val="000000" w:themeColor="accent2"/>
                <w:sz w:val="20"/>
              </w:rPr>
              <w:t xml:space="preserve"> </w:t>
            </w:r>
            <w:r w:rsidRPr="003C43F0">
              <w:rPr>
                <w:rFonts w:eastAsia="Calibri" w:cs="Calibri"/>
                <w:color w:val="000000" w:themeColor="accent2"/>
                <w:sz w:val="20"/>
              </w:rPr>
              <w:t>A</w:t>
            </w:r>
            <w:r w:rsidR="0034775B">
              <w:rPr>
                <w:rFonts w:eastAsia="Calibri" w:cs="Calibri"/>
                <w:color w:val="000000" w:themeColor="accent2"/>
                <w:sz w:val="20"/>
              </w:rPr>
              <w:t>v</w:t>
            </w:r>
            <w:r w:rsidRPr="003C43F0">
              <w:rPr>
                <w:rFonts w:eastAsia="Calibri" w:cs="Calibri"/>
                <w:color w:val="000000" w:themeColor="accent2"/>
                <w:sz w:val="20"/>
              </w:rPr>
              <w:t xml:space="preserve">erage hourly </w:t>
            </w:r>
            <w:r>
              <w:rPr>
                <w:rFonts w:eastAsia="Calibri" w:cs="Calibri"/>
                <w:color w:val="000000" w:themeColor="accent2"/>
                <w:sz w:val="20"/>
              </w:rPr>
              <w:t>electricity price</w:t>
            </w:r>
            <w:r w:rsidRPr="003C43F0">
              <w:rPr>
                <w:rFonts w:eastAsia="Calibri" w:cs="Calibri"/>
                <w:color w:val="000000" w:themeColor="accent2"/>
                <w:sz w:val="20"/>
              </w:rPr>
              <w:t xml:space="preserve"> profiles for the four representative season days</w:t>
            </w:r>
          </w:p>
          <w:p w14:paraId="005617D1" w14:textId="77777777" w:rsidR="0034775B" w:rsidRDefault="0034775B" w:rsidP="00185D97">
            <w:pPr>
              <w:pStyle w:val="Didascalia"/>
              <w:keepNext/>
              <w:rPr>
                <w:rFonts w:eastAsia="Calibri" w:cs="Calibri"/>
                <w:color w:val="000000" w:themeColor="accent2"/>
                <w:sz w:val="20"/>
              </w:rPr>
            </w:pPr>
            <w:bookmarkStart w:id="2" w:name="_Ref157781152"/>
          </w:p>
          <w:p w14:paraId="17EBB18C" w14:textId="0DCCAEAF" w:rsidR="001200E3" w:rsidRPr="005757AE" w:rsidRDefault="001200E3" w:rsidP="005757AE">
            <w:pPr>
              <w:pStyle w:val="Didascalia"/>
              <w:keepNext/>
              <w:jc w:val="center"/>
              <w:rPr>
                <w:rFonts w:eastAsia="Calibri" w:cs="Calibri"/>
                <w:color w:val="000000" w:themeColor="accent2"/>
                <w:sz w:val="20"/>
              </w:rPr>
            </w:pPr>
            <w:r w:rsidRPr="005757AE">
              <w:rPr>
                <w:rFonts w:eastAsia="Calibri" w:cs="Calibri"/>
                <w:color w:val="000000" w:themeColor="accent2"/>
                <w:sz w:val="20"/>
              </w:rPr>
              <w:t xml:space="preserve">Table </w:t>
            </w:r>
            <w:r w:rsidR="002D5ECD">
              <w:rPr>
                <w:rFonts w:eastAsia="Calibri" w:cs="Calibri"/>
                <w:color w:val="000000" w:themeColor="accent2"/>
                <w:sz w:val="20"/>
              </w:rPr>
              <w:fldChar w:fldCharType="begin"/>
            </w:r>
            <w:r w:rsidR="002D5ECD">
              <w:rPr>
                <w:rFonts w:eastAsia="Calibri" w:cs="Calibri"/>
                <w:color w:val="000000" w:themeColor="accent2"/>
                <w:sz w:val="20"/>
              </w:rPr>
              <w:instrText xml:space="preserve"> SEQ Table \* ARABIC </w:instrText>
            </w:r>
            <w:r w:rsidR="002D5ECD">
              <w:rPr>
                <w:rFonts w:eastAsia="Calibri" w:cs="Calibri"/>
                <w:color w:val="000000" w:themeColor="accent2"/>
                <w:sz w:val="20"/>
              </w:rPr>
              <w:fldChar w:fldCharType="separate"/>
            </w:r>
            <w:r w:rsidR="002D5ECD">
              <w:rPr>
                <w:rFonts w:eastAsia="Calibri" w:cs="Calibri"/>
                <w:noProof/>
                <w:color w:val="000000" w:themeColor="accent2"/>
                <w:sz w:val="20"/>
              </w:rPr>
              <w:t>1</w:t>
            </w:r>
            <w:r w:rsidR="002D5ECD">
              <w:rPr>
                <w:rFonts w:eastAsia="Calibri" w:cs="Calibri"/>
                <w:color w:val="000000" w:themeColor="accent2"/>
                <w:sz w:val="20"/>
              </w:rPr>
              <w:fldChar w:fldCharType="end"/>
            </w:r>
            <w:bookmarkEnd w:id="2"/>
            <w:r w:rsidRPr="005757AE">
              <w:rPr>
                <w:rFonts w:eastAsia="Calibri" w:cs="Calibri"/>
                <w:color w:val="000000" w:themeColor="accent2"/>
                <w:sz w:val="20"/>
              </w:rPr>
              <w:t xml:space="preserve">. Unit prices of natural gas </w:t>
            </w:r>
            <w:r w:rsidRPr="003C43F0">
              <w:rPr>
                <w:rFonts w:eastAsia="Calibri" w:cs="Calibri"/>
                <w:color w:val="000000" w:themeColor="accent2"/>
                <w:sz w:val="20"/>
              </w:rPr>
              <w:t>for the four representative season days</w:t>
            </w:r>
          </w:p>
          <w:tbl>
            <w:tblPr>
              <w:tblStyle w:val="Grigliatabella"/>
              <w:tblW w:w="0" w:type="auto"/>
              <w:jc w:val="center"/>
              <w:tblLook w:val="04A0" w:firstRow="1" w:lastRow="0" w:firstColumn="1" w:lastColumn="0" w:noHBand="0" w:noVBand="1"/>
            </w:tblPr>
            <w:tblGrid>
              <w:gridCol w:w="3856"/>
              <w:gridCol w:w="1887"/>
            </w:tblGrid>
            <w:tr w:rsidR="001200E3" w14:paraId="0EA2C9BE" w14:textId="77777777" w:rsidTr="002B491F">
              <w:trPr>
                <w:jc w:val="center"/>
              </w:trPr>
              <w:tc>
                <w:tcPr>
                  <w:tcW w:w="3856" w:type="dxa"/>
                </w:tcPr>
                <w:p w14:paraId="316B850E" w14:textId="259CED57" w:rsidR="001200E3" w:rsidRDefault="001200E3" w:rsidP="005757AE">
                  <w:pPr>
                    <w:rPr>
                      <w:lang w:val="en-US" w:eastAsia="es-ES"/>
                    </w:rPr>
                  </w:pPr>
                  <w:r>
                    <w:rPr>
                      <w:lang w:val="en-US" w:eastAsia="es-ES"/>
                    </w:rPr>
                    <w:t>Representative cold season day</w:t>
                  </w:r>
                </w:p>
              </w:tc>
              <w:tc>
                <w:tcPr>
                  <w:tcW w:w="1887" w:type="dxa"/>
                </w:tcPr>
                <w:p w14:paraId="04DC3325" w14:textId="1B76457C" w:rsidR="001200E3" w:rsidRDefault="001200E3" w:rsidP="005757AE">
                  <w:pPr>
                    <w:rPr>
                      <w:lang w:val="en-US" w:eastAsia="es-ES"/>
                    </w:rPr>
                  </w:pPr>
                  <w:r>
                    <w:rPr>
                      <w:lang w:val="en-US" w:eastAsia="es-ES"/>
                    </w:rPr>
                    <w:t xml:space="preserve">0.2302 </w:t>
                  </w:r>
                  <w:r w:rsidRPr="002B491F">
                    <w:rPr>
                      <w:lang w:val="en-US" w:eastAsia="es-ES"/>
                    </w:rPr>
                    <w:t>(€/Nm3)</w:t>
                  </w:r>
                </w:p>
              </w:tc>
            </w:tr>
            <w:tr w:rsidR="001200E3" w14:paraId="16DFAB89" w14:textId="77777777" w:rsidTr="002B491F">
              <w:trPr>
                <w:jc w:val="center"/>
              </w:trPr>
              <w:tc>
                <w:tcPr>
                  <w:tcW w:w="3856" w:type="dxa"/>
                </w:tcPr>
                <w:p w14:paraId="16223373" w14:textId="72BE6DE6" w:rsidR="001200E3" w:rsidRDefault="001200E3" w:rsidP="005757AE">
                  <w:pPr>
                    <w:rPr>
                      <w:lang w:val="en-US" w:eastAsia="es-ES"/>
                    </w:rPr>
                  </w:pPr>
                  <w:r>
                    <w:rPr>
                      <w:lang w:val="en-US" w:eastAsia="es-ES"/>
                    </w:rPr>
                    <w:t>Representative cold-mid season day</w:t>
                  </w:r>
                </w:p>
              </w:tc>
              <w:tc>
                <w:tcPr>
                  <w:tcW w:w="1887" w:type="dxa"/>
                </w:tcPr>
                <w:p w14:paraId="391C89CF" w14:textId="3127DA07" w:rsidR="001200E3" w:rsidRDefault="001200E3" w:rsidP="005757AE">
                  <w:pPr>
                    <w:rPr>
                      <w:lang w:val="en-US" w:eastAsia="es-ES"/>
                    </w:rPr>
                  </w:pPr>
                  <w:r>
                    <w:rPr>
                      <w:lang w:val="en-US" w:eastAsia="es-ES"/>
                    </w:rPr>
                    <w:t xml:space="preserve">0.1185 </w:t>
                  </w:r>
                  <w:r w:rsidRPr="002B491F">
                    <w:rPr>
                      <w:lang w:val="en-US" w:eastAsia="es-ES"/>
                    </w:rPr>
                    <w:t>(€/Nm3)</w:t>
                  </w:r>
                </w:p>
              </w:tc>
            </w:tr>
            <w:tr w:rsidR="001200E3" w14:paraId="76C09412" w14:textId="77777777" w:rsidTr="002B491F">
              <w:trPr>
                <w:jc w:val="center"/>
              </w:trPr>
              <w:tc>
                <w:tcPr>
                  <w:tcW w:w="3856" w:type="dxa"/>
                </w:tcPr>
                <w:p w14:paraId="1DC45860" w14:textId="39F0234B" w:rsidR="001200E3" w:rsidRDefault="001200E3" w:rsidP="005757AE">
                  <w:pPr>
                    <w:rPr>
                      <w:lang w:val="en-US" w:eastAsia="es-ES"/>
                    </w:rPr>
                  </w:pPr>
                  <w:r>
                    <w:rPr>
                      <w:lang w:val="en-US" w:eastAsia="es-ES"/>
                    </w:rPr>
                    <w:t>Representative hot-mid season day</w:t>
                  </w:r>
                </w:p>
              </w:tc>
              <w:tc>
                <w:tcPr>
                  <w:tcW w:w="1887" w:type="dxa"/>
                </w:tcPr>
                <w:p w14:paraId="107F17CC" w14:textId="6E1EBE80" w:rsidR="001200E3" w:rsidRDefault="001200E3" w:rsidP="005757AE">
                  <w:pPr>
                    <w:rPr>
                      <w:lang w:val="en-US" w:eastAsia="es-ES"/>
                    </w:rPr>
                  </w:pPr>
                  <w:r>
                    <w:rPr>
                      <w:lang w:val="en-US" w:eastAsia="es-ES"/>
                    </w:rPr>
                    <w:t xml:space="preserve">0.164 </w:t>
                  </w:r>
                  <w:r w:rsidRPr="002B491F">
                    <w:rPr>
                      <w:lang w:val="en-US" w:eastAsia="es-ES"/>
                    </w:rPr>
                    <w:t>(€/Nm3)</w:t>
                  </w:r>
                </w:p>
              </w:tc>
            </w:tr>
            <w:tr w:rsidR="001200E3" w14:paraId="62421C89" w14:textId="77777777" w:rsidTr="002B491F">
              <w:trPr>
                <w:jc w:val="center"/>
              </w:trPr>
              <w:tc>
                <w:tcPr>
                  <w:tcW w:w="3856" w:type="dxa"/>
                </w:tcPr>
                <w:p w14:paraId="54FD61C3" w14:textId="55DDB334" w:rsidR="001200E3" w:rsidRDefault="001200E3" w:rsidP="005757AE">
                  <w:pPr>
                    <w:rPr>
                      <w:lang w:val="en-US" w:eastAsia="es-ES"/>
                    </w:rPr>
                  </w:pPr>
                  <w:r>
                    <w:rPr>
                      <w:lang w:val="en-US" w:eastAsia="es-ES"/>
                    </w:rPr>
                    <w:t>Representative hot season day</w:t>
                  </w:r>
                </w:p>
              </w:tc>
              <w:tc>
                <w:tcPr>
                  <w:tcW w:w="1887" w:type="dxa"/>
                </w:tcPr>
                <w:p w14:paraId="179C4CFC" w14:textId="4726A4D7" w:rsidR="001200E3" w:rsidRDefault="001200E3" w:rsidP="005757AE">
                  <w:pPr>
                    <w:rPr>
                      <w:lang w:val="en-US" w:eastAsia="es-ES"/>
                    </w:rPr>
                  </w:pPr>
                  <w:r>
                    <w:rPr>
                      <w:lang w:val="en-US" w:eastAsia="es-ES"/>
                    </w:rPr>
                    <w:t xml:space="preserve">0.1986 </w:t>
                  </w:r>
                  <w:r w:rsidRPr="002B491F">
                    <w:rPr>
                      <w:lang w:val="en-US" w:eastAsia="es-ES"/>
                    </w:rPr>
                    <w:t>(€/Nm3)</w:t>
                  </w:r>
                </w:p>
              </w:tc>
            </w:tr>
          </w:tbl>
          <w:p w14:paraId="4A393817" w14:textId="25896ECF" w:rsidR="001200E3" w:rsidRDefault="001200E3" w:rsidP="005757AE">
            <w:pPr>
              <w:rPr>
                <w:ins w:id="3" w:author="Gabriella Ferruzzi" w:date="2025-02-07T19:26:00Z"/>
                <w:lang w:val="en-US" w:eastAsia="es-ES"/>
              </w:rPr>
            </w:pPr>
          </w:p>
          <w:p w14:paraId="11C106F3" w14:textId="77777777" w:rsidR="00166923" w:rsidRDefault="00166923" w:rsidP="005757AE">
            <w:pPr>
              <w:rPr>
                <w:lang w:val="en-US" w:eastAsia="es-ES"/>
              </w:rPr>
            </w:pPr>
          </w:p>
          <w:p w14:paraId="6A751FCF" w14:textId="22A751B2" w:rsidR="001200E3" w:rsidRDefault="001200E3" w:rsidP="006D19A8">
            <w:pPr>
              <w:autoSpaceDE w:val="0"/>
              <w:autoSpaceDN w:val="0"/>
              <w:adjustRightInd w:val="0"/>
              <w:rPr>
                <w:ins w:id="4" w:author="Gabriella Ferruzzi" w:date="2025-02-07T19:26:00Z"/>
                <w:b/>
                <w:bCs/>
                <w:i/>
                <w:iCs/>
                <w:color w:val="auto"/>
              </w:rPr>
            </w:pPr>
            <w:r w:rsidRPr="001F5DE0">
              <w:rPr>
                <w:b/>
                <w:bCs/>
                <w:i/>
                <w:iCs/>
                <w:color w:val="auto"/>
              </w:rPr>
              <w:lastRenderedPageBreak/>
              <w:t>Technical and economic information of energy devices</w:t>
            </w:r>
            <w:r w:rsidR="00863493">
              <w:rPr>
                <w:b/>
                <w:bCs/>
                <w:i/>
                <w:iCs/>
                <w:color w:val="auto"/>
              </w:rPr>
              <w:t xml:space="preserve"> and other inputs</w:t>
            </w:r>
          </w:p>
          <w:p w14:paraId="0EC6D332" w14:textId="77777777" w:rsidR="00166923" w:rsidRPr="001F5DE0" w:rsidRDefault="00166923" w:rsidP="006D19A8">
            <w:pPr>
              <w:autoSpaceDE w:val="0"/>
              <w:autoSpaceDN w:val="0"/>
              <w:adjustRightInd w:val="0"/>
              <w:rPr>
                <w:b/>
                <w:bCs/>
                <w:i/>
                <w:iCs/>
                <w:color w:val="auto"/>
              </w:rPr>
            </w:pPr>
          </w:p>
          <w:p w14:paraId="588ACF03" w14:textId="2DA9796A" w:rsidR="001200E3" w:rsidRDefault="001200E3" w:rsidP="00B23346">
            <w:pPr>
              <w:autoSpaceDE w:val="0"/>
              <w:autoSpaceDN w:val="0"/>
              <w:adjustRightInd w:val="0"/>
              <w:rPr>
                <w:i/>
                <w:iCs/>
                <w:color w:val="auto"/>
              </w:rPr>
            </w:pPr>
            <w:r w:rsidRPr="1F1791B3">
              <w:rPr>
                <w:i/>
                <w:iCs/>
                <w:color w:val="auto"/>
              </w:rPr>
              <w:t>The technical and economic information of energy</w:t>
            </w:r>
            <w:r w:rsidR="007C4A9F" w:rsidRPr="1F1791B3">
              <w:rPr>
                <w:i/>
                <w:iCs/>
                <w:color w:val="auto"/>
              </w:rPr>
              <w:t>,</w:t>
            </w:r>
            <w:r w:rsidR="00FC34F1" w:rsidRPr="1F1791B3">
              <w:rPr>
                <w:i/>
                <w:iCs/>
                <w:color w:val="auto"/>
              </w:rPr>
              <w:t xml:space="preserve"> </w:t>
            </w:r>
            <w:r w:rsidR="007C4A9F" w:rsidRPr="1F1791B3">
              <w:rPr>
                <w:i/>
                <w:iCs/>
                <w:color w:val="auto"/>
              </w:rPr>
              <w:t>are</w:t>
            </w:r>
            <w:r w:rsidRPr="1F1791B3">
              <w:rPr>
                <w:i/>
                <w:iCs/>
                <w:color w:val="auto"/>
              </w:rPr>
              <w:t xml:space="preserve"> reported in</w:t>
            </w:r>
            <w:r w:rsidR="00646AD3" w:rsidRPr="1F1791B3">
              <w:rPr>
                <w:i/>
                <w:iCs/>
                <w:color w:val="auto"/>
              </w:rPr>
              <w:t xml:space="preserve"> </w:t>
            </w:r>
            <w:r w:rsidR="001348A5">
              <w:rPr>
                <w:i/>
                <w:iCs/>
                <w:color w:val="auto"/>
              </w:rPr>
              <w:t>table</w:t>
            </w:r>
          </w:p>
          <w:tbl>
            <w:tblPr>
              <w:tblW w:w="9424" w:type="dxa"/>
              <w:tblCellMar>
                <w:left w:w="70" w:type="dxa"/>
                <w:right w:w="70" w:type="dxa"/>
              </w:tblCellMar>
              <w:tblLook w:val="04A0" w:firstRow="1" w:lastRow="0" w:firstColumn="1" w:lastColumn="0" w:noHBand="0" w:noVBand="1"/>
            </w:tblPr>
            <w:tblGrid>
              <w:gridCol w:w="2480"/>
              <w:gridCol w:w="864"/>
              <w:gridCol w:w="768"/>
              <w:gridCol w:w="698"/>
              <w:gridCol w:w="768"/>
              <w:gridCol w:w="768"/>
              <w:gridCol w:w="1648"/>
              <w:gridCol w:w="768"/>
              <w:gridCol w:w="768"/>
              <w:tblGridChange w:id="5">
                <w:tblGrid>
                  <w:gridCol w:w="2480"/>
                  <w:gridCol w:w="864"/>
                  <w:gridCol w:w="768"/>
                  <w:gridCol w:w="698"/>
                  <w:gridCol w:w="768"/>
                  <w:gridCol w:w="768"/>
                  <w:gridCol w:w="1648"/>
                  <w:gridCol w:w="768"/>
                  <w:gridCol w:w="768"/>
                </w:tblGrid>
              </w:tblGridChange>
            </w:tblGrid>
            <w:tr w:rsidR="00185D97" w:rsidRPr="00185D97" w14:paraId="1C63ADB0" w14:textId="77777777" w:rsidTr="00185D97">
              <w:trPr>
                <w:trHeight w:val="263"/>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00EA2"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341E2ADA"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HP</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045ECA69"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BAT</w:t>
                  </w:r>
                </w:p>
              </w:tc>
              <w:tc>
                <w:tcPr>
                  <w:tcW w:w="688" w:type="dxa"/>
                  <w:tcBorders>
                    <w:top w:val="single" w:sz="4" w:space="0" w:color="auto"/>
                    <w:left w:val="nil"/>
                    <w:bottom w:val="single" w:sz="4" w:space="0" w:color="auto"/>
                    <w:right w:val="single" w:sz="4" w:space="0" w:color="auto"/>
                  </w:tcBorders>
                  <w:shd w:val="clear" w:color="auto" w:fill="auto"/>
                  <w:noWrap/>
                  <w:vAlign w:val="bottom"/>
                  <w:hideMark/>
                </w:tcPr>
                <w:p w14:paraId="4387D01F"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PCM</w:t>
                  </w:r>
                </w:p>
              </w:tc>
              <w:tc>
                <w:tcPr>
                  <w:tcW w:w="768" w:type="dxa"/>
                  <w:tcBorders>
                    <w:top w:val="nil"/>
                    <w:left w:val="nil"/>
                    <w:bottom w:val="nil"/>
                    <w:right w:val="nil"/>
                  </w:tcBorders>
                  <w:shd w:val="clear" w:color="auto" w:fill="auto"/>
                  <w:noWrap/>
                  <w:vAlign w:val="bottom"/>
                  <w:hideMark/>
                </w:tcPr>
                <w:p w14:paraId="4C481505" w14:textId="77777777" w:rsidR="00185D97" w:rsidRPr="00185D97" w:rsidRDefault="00185D97" w:rsidP="00185D97">
                  <w:pPr>
                    <w:jc w:val="left"/>
                    <w:rPr>
                      <w:rFonts w:eastAsia="Times New Roman" w:cs="Calibri"/>
                      <w:color w:val="000000"/>
                      <w:sz w:val="22"/>
                      <w:szCs w:val="22"/>
                      <w:lang w:val="it-IT"/>
                    </w:rPr>
                  </w:pPr>
                </w:p>
              </w:tc>
              <w:tc>
                <w:tcPr>
                  <w:tcW w:w="768" w:type="dxa"/>
                  <w:tcBorders>
                    <w:top w:val="nil"/>
                    <w:left w:val="nil"/>
                    <w:bottom w:val="nil"/>
                    <w:right w:val="nil"/>
                  </w:tcBorders>
                  <w:shd w:val="clear" w:color="auto" w:fill="auto"/>
                  <w:noWrap/>
                  <w:vAlign w:val="bottom"/>
                  <w:hideMark/>
                </w:tcPr>
                <w:p w14:paraId="045B3FE8"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F47A7"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4E5C9720"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WG</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511E8F13"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PV</w:t>
                  </w:r>
                </w:p>
              </w:tc>
            </w:tr>
            <w:tr w:rsidR="00185D97" w:rsidRPr="00185D97" w14:paraId="0DE87A6C" w14:textId="77777777" w:rsidTr="00185D97">
              <w:trPr>
                <w:trHeight w:val="263"/>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70AEDFD"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xml:space="preserve">max kW / </w:t>
                  </w:r>
                  <w:proofErr w:type="spellStart"/>
                  <w:r w:rsidRPr="00185D97">
                    <w:rPr>
                      <w:rFonts w:eastAsia="Times New Roman" w:cs="Calibri"/>
                      <w:color w:val="000000"/>
                      <w:sz w:val="22"/>
                      <w:szCs w:val="22"/>
                      <w:lang w:val="it-IT"/>
                    </w:rPr>
                    <w:t>module</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3958CD77"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50</w:t>
                  </w:r>
                </w:p>
              </w:tc>
              <w:tc>
                <w:tcPr>
                  <w:tcW w:w="768" w:type="dxa"/>
                  <w:tcBorders>
                    <w:top w:val="nil"/>
                    <w:left w:val="nil"/>
                    <w:bottom w:val="single" w:sz="4" w:space="0" w:color="auto"/>
                    <w:right w:val="single" w:sz="4" w:space="0" w:color="auto"/>
                  </w:tcBorders>
                  <w:shd w:val="clear" w:color="auto" w:fill="auto"/>
                  <w:noWrap/>
                  <w:vAlign w:val="bottom"/>
                  <w:hideMark/>
                </w:tcPr>
                <w:p w14:paraId="1ECF1DCF"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82</w:t>
                  </w:r>
                </w:p>
              </w:tc>
              <w:tc>
                <w:tcPr>
                  <w:tcW w:w="688" w:type="dxa"/>
                  <w:tcBorders>
                    <w:top w:val="nil"/>
                    <w:left w:val="nil"/>
                    <w:bottom w:val="single" w:sz="4" w:space="0" w:color="auto"/>
                    <w:right w:val="single" w:sz="4" w:space="0" w:color="auto"/>
                  </w:tcBorders>
                  <w:shd w:val="clear" w:color="auto" w:fill="auto"/>
                  <w:noWrap/>
                  <w:vAlign w:val="bottom"/>
                  <w:hideMark/>
                </w:tcPr>
                <w:p w14:paraId="0AB73DEF" w14:textId="77777777" w:rsidR="00185D97" w:rsidRPr="00185D97" w:rsidRDefault="00185D97" w:rsidP="00185D97">
                  <w:pPr>
                    <w:jc w:val="right"/>
                    <w:rPr>
                      <w:rFonts w:eastAsia="Times New Roman" w:cs="Calibri"/>
                      <w:color w:val="00B050"/>
                      <w:sz w:val="22"/>
                      <w:szCs w:val="22"/>
                      <w:lang w:val="it-IT"/>
                    </w:rPr>
                  </w:pPr>
                  <w:r w:rsidRPr="00185D97">
                    <w:rPr>
                      <w:rFonts w:eastAsia="Times New Roman" w:cs="Calibri"/>
                      <w:color w:val="00B050"/>
                      <w:sz w:val="22"/>
                      <w:szCs w:val="22"/>
                      <w:lang w:val="it-IT"/>
                    </w:rPr>
                    <w:t>50</w:t>
                  </w:r>
                </w:p>
              </w:tc>
              <w:tc>
                <w:tcPr>
                  <w:tcW w:w="768" w:type="dxa"/>
                  <w:tcBorders>
                    <w:top w:val="nil"/>
                    <w:left w:val="nil"/>
                    <w:bottom w:val="nil"/>
                    <w:right w:val="nil"/>
                  </w:tcBorders>
                  <w:shd w:val="clear" w:color="auto" w:fill="auto"/>
                  <w:noWrap/>
                  <w:vAlign w:val="bottom"/>
                  <w:hideMark/>
                </w:tcPr>
                <w:p w14:paraId="32CFA1FD" w14:textId="77777777" w:rsidR="00185D97" w:rsidRPr="00185D97" w:rsidRDefault="00185D97" w:rsidP="00185D97">
                  <w:pPr>
                    <w:jc w:val="right"/>
                    <w:rPr>
                      <w:rFonts w:eastAsia="Times New Roman" w:cs="Calibri"/>
                      <w:color w:val="00B050"/>
                      <w:sz w:val="22"/>
                      <w:szCs w:val="22"/>
                      <w:lang w:val="it-IT"/>
                    </w:rPr>
                  </w:pPr>
                </w:p>
              </w:tc>
              <w:tc>
                <w:tcPr>
                  <w:tcW w:w="768" w:type="dxa"/>
                  <w:tcBorders>
                    <w:top w:val="nil"/>
                    <w:left w:val="nil"/>
                    <w:bottom w:val="nil"/>
                    <w:right w:val="nil"/>
                  </w:tcBorders>
                  <w:shd w:val="clear" w:color="auto" w:fill="auto"/>
                  <w:noWrap/>
                  <w:vAlign w:val="bottom"/>
                  <w:hideMark/>
                </w:tcPr>
                <w:p w14:paraId="6286282C"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4FC001D7"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Capital cost</w:t>
                  </w:r>
                </w:p>
              </w:tc>
              <w:tc>
                <w:tcPr>
                  <w:tcW w:w="768" w:type="dxa"/>
                  <w:tcBorders>
                    <w:top w:val="nil"/>
                    <w:left w:val="nil"/>
                    <w:bottom w:val="single" w:sz="4" w:space="0" w:color="auto"/>
                    <w:right w:val="single" w:sz="4" w:space="0" w:color="auto"/>
                  </w:tcBorders>
                  <w:shd w:val="clear" w:color="auto" w:fill="auto"/>
                  <w:noWrap/>
                  <w:vAlign w:val="bottom"/>
                  <w:hideMark/>
                </w:tcPr>
                <w:p w14:paraId="1413777D"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2500</w:t>
                  </w:r>
                </w:p>
              </w:tc>
              <w:tc>
                <w:tcPr>
                  <w:tcW w:w="768" w:type="dxa"/>
                  <w:tcBorders>
                    <w:top w:val="nil"/>
                    <w:left w:val="nil"/>
                    <w:bottom w:val="single" w:sz="4" w:space="0" w:color="auto"/>
                    <w:right w:val="single" w:sz="4" w:space="0" w:color="auto"/>
                  </w:tcBorders>
                  <w:shd w:val="clear" w:color="auto" w:fill="auto"/>
                  <w:noWrap/>
                  <w:vAlign w:val="bottom"/>
                  <w:hideMark/>
                </w:tcPr>
                <w:p w14:paraId="49DBBCD8"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2000</w:t>
                  </w:r>
                </w:p>
              </w:tc>
            </w:tr>
            <w:tr w:rsidR="00185D97" w:rsidRPr="00185D97" w14:paraId="1806A76E" w14:textId="77777777" w:rsidTr="00185D97">
              <w:trPr>
                <w:trHeight w:val="263"/>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AAD2D72"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xml:space="preserve">max kWh (=100%Soc) / </w:t>
                  </w:r>
                  <w:proofErr w:type="spellStart"/>
                  <w:r w:rsidRPr="00185D97">
                    <w:rPr>
                      <w:rFonts w:eastAsia="Times New Roman" w:cs="Calibri"/>
                      <w:color w:val="000000"/>
                      <w:sz w:val="22"/>
                      <w:szCs w:val="22"/>
                      <w:lang w:val="it-IT"/>
                    </w:rPr>
                    <w:t>module</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50B52855"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286,125</w:t>
                  </w:r>
                </w:p>
              </w:tc>
              <w:tc>
                <w:tcPr>
                  <w:tcW w:w="768" w:type="dxa"/>
                  <w:tcBorders>
                    <w:top w:val="nil"/>
                    <w:left w:val="nil"/>
                    <w:bottom w:val="single" w:sz="4" w:space="0" w:color="auto"/>
                    <w:right w:val="single" w:sz="4" w:space="0" w:color="auto"/>
                  </w:tcBorders>
                  <w:shd w:val="clear" w:color="auto" w:fill="auto"/>
                  <w:noWrap/>
                  <w:vAlign w:val="bottom"/>
                  <w:hideMark/>
                </w:tcPr>
                <w:p w14:paraId="50D92E61"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82</w:t>
                  </w:r>
                </w:p>
              </w:tc>
              <w:tc>
                <w:tcPr>
                  <w:tcW w:w="688" w:type="dxa"/>
                  <w:tcBorders>
                    <w:top w:val="nil"/>
                    <w:left w:val="nil"/>
                    <w:bottom w:val="single" w:sz="4" w:space="0" w:color="auto"/>
                    <w:right w:val="single" w:sz="4" w:space="0" w:color="auto"/>
                  </w:tcBorders>
                  <w:shd w:val="clear" w:color="auto" w:fill="auto"/>
                  <w:noWrap/>
                  <w:vAlign w:val="bottom"/>
                  <w:hideMark/>
                </w:tcPr>
                <w:p w14:paraId="36D50F7D" w14:textId="77777777" w:rsidR="00185D97" w:rsidRPr="00185D97" w:rsidRDefault="00185D97" w:rsidP="00185D97">
                  <w:pPr>
                    <w:jc w:val="right"/>
                    <w:rPr>
                      <w:rFonts w:eastAsia="Times New Roman" w:cs="Calibri"/>
                      <w:color w:val="00B050"/>
                      <w:sz w:val="22"/>
                      <w:szCs w:val="22"/>
                      <w:lang w:val="it-IT"/>
                    </w:rPr>
                  </w:pPr>
                  <w:r w:rsidRPr="00185D97">
                    <w:rPr>
                      <w:rFonts w:eastAsia="Times New Roman" w:cs="Calibri"/>
                      <w:color w:val="00B050"/>
                      <w:sz w:val="22"/>
                      <w:szCs w:val="22"/>
                      <w:lang w:val="it-IT"/>
                    </w:rPr>
                    <w:t>205</w:t>
                  </w:r>
                </w:p>
              </w:tc>
              <w:tc>
                <w:tcPr>
                  <w:tcW w:w="768" w:type="dxa"/>
                  <w:tcBorders>
                    <w:top w:val="nil"/>
                    <w:left w:val="nil"/>
                    <w:bottom w:val="nil"/>
                    <w:right w:val="nil"/>
                  </w:tcBorders>
                  <w:shd w:val="clear" w:color="auto" w:fill="auto"/>
                  <w:noWrap/>
                  <w:vAlign w:val="bottom"/>
                  <w:hideMark/>
                </w:tcPr>
                <w:p w14:paraId="26BFF67E" w14:textId="77777777" w:rsidR="00185D97" w:rsidRPr="00185D97" w:rsidRDefault="00185D97" w:rsidP="00185D97">
                  <w:pPr>
                    <w:jc w:val="right"/>
                    <w:rPr>
                      <w:rFonts w:eastAsia="Times New Roman" w:cs="Calibri"/>
                      <w:color w:val="00B050"/>
                      <w:sz w:val="22"/>
                      <w:szCs w:val="22"/>
                      <w:lang w:val="it-IT"/>
                    </w:rPr>
                  </w:pPr>
                </w:p>
              </w:tc>
              <w:tc>
                <w:tcPr>
                  <w:tcW w:w="768" w:type="dxa"/>
                  <w:tcBorders>
                    <w:top w:val="nil"/>
                    <w:left w:val="nil"/>
                    <w:bottom w:val="nil"/>
                    <w:right w:val="nil"/>
                  </w:tcBorders>
                  <w:shd w:val="clear" w:color="auto" w:fill="auto"/>
                  <w:noWrap/>
                  <w:vAlign w:val="bottom"/>
                  <w:hideMark/>
                </w:tcPr>
                <w:p w14:paraId="2D600F93"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59423F09"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O&amp;M cost Euro/kWh</w:t>
                  </w:r>
                </w:p>
              </w:tc>
              <w:tc>
                <w:tcPr>
                  <w:tcW w:w="768" w:type="dxa"/>
                  <w:tcBorders>
                    <w:top w:val="nil"/>
                    <w:left w:val="nil"/>
                    <w:bottom w:val="single" w:sz="4" w:space="0" w:color="auto"/>
                    <w:right w:val="single" w:sz="4" w:space="0" w:color="auto"/>
                  </w:tcBorders>
                  <w:shd w:val="clear" w:color="auto" w:fill="auto"/>
                  <w:noWrap/>
                  <w:vAlign w:val="bottom"/>
                  <w:hideMark/>
                </w:tcPr>
                <w:p w14:paraId="5D7924CB"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0,012</w:t>
                  </w:r>
                </w:p>
              </w:tc>
              <w:tc>
                <w:tcPr>
                  <w:tcW w:w="768" w:type="dxa"/>
                  <w:tcBorders>
                    <w:top w:val="nil"/>
                    <w:left w:val="nil"/>
                    <w:bottom w:val="single" w:sz="4" w:space="0" w:color="auto"/>
                    <w:right w:val="single" w:sz="4" w:space="0" w:color="auto"/>
                  </w:tcBorders>
                  <w:shd w:val="clear" w:color="auto" w:fill="auto"/>
                  <w:noWrap/>
                  <w:vAlign w:val="bottom"/>
                  <w:hideMark/>
                </w:tcPr>
                <w:p w14:paraId="0B856880"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0,01</w:t>
                  </w:r>
                </w:p>
              </w:tc>
            </w:tr>
            <w:tr w:rsidR="00185D97" w:rsidRPr="00185D97" w14:paraId="78585E09" w14:textId="77777777" w:rsidTr="00185D97">
              <w:trPr>
                <w:trHeight w:val="263"/>
              </w:trPr>
              <w:tc>
                <w:tcPr>
                  <w:tcW w:w="2480" w:type="dxa"/>
                  <w:tcBorders>
                    <w:top w:val="nil"/>
                    <w:left w:val="single" w:sz="4" w:space="0" w:color="auto"/>
                    <w:bottom w:val="single" w:sz="4" w:space="0" w:color="auto"/>
                    <w:right w:val="single" w:sz="4" w:space="0" w:color="auto"/>
                  </w:tcBorders>
                  <w:shd w:val="clear" w:color="000000" w:fill="E7E6E6"/>
                  <w:noWrap/>
                  <w:vAlign w:val="bottom"/>
                  <w:hideMark/>
                </w:tcPr>
                <w:p w14:paraId="5251F1E3"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O&amp;M cost/kWh</w:t>
                  </w:r>
                </w:p>
              </w:tc>
              <w:tc>
                <w:tcPr>
                  <w:tcW w:w="768" w:type="dxa"/>
                  <w:tcBorders>
                    <w:top w:val="nil"/>
                    <w:left w:val="nil"/>
                    <w:bottom w:val="single" w:sz="4" w:space="0" w:color="auto"/>
                    <w:right w:val="single" w:sz="4" w:space="0" w:color="auto"/>
                  </w:tcBorders>
                  <w:shd w:val="clear" w:color="000000" w:fill="E7E6E6"/>
                  <w:noWrap/>
                  <w:vAlign w:val="bottom"/>
                  <w:hideMark/>
                </w:tcPr>
                <w:p w14:paraId="2CB983E2"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0,002</w:t>
                  </w:r>
                </w:p>
              </w:tc>
              <w:tc>
                <w:tcPr>
                  <w:tcW w:w="768" w:type="dxa"/>
                  <w:tcBorders>
                    <w:top w:val="nil"/>
                    <w:left w:val="nil"/>
                    <w:bottom w:val="single" w:sz="4" w:space="0" w:color="auto"/>
                    <w:right w:val="single" w:sz="4" w:space="0" w:color="auto"/>
                  </w:tcBorders>
                  <w:shd w:val="clear" w:color="000000" w:fill="E7E6E6"/>
                  <w:noWrap/>
                  <w:vAlign w:val="bottom"/>
                  <w:hideMark/>
                </w:tcPr>
                <w:p w14:paraId="64053696"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0,005</w:t>
                  </w:r>
                </w:p>
              </w:tc>
              <w:tc>
                <w:tcPr>
                  <w:tcW w:w="688" w:type="dxa"/>
                  <w:tcBorders>
                    <w:top w:val="nil"/>
                    <w:left w:val="nil"/>
                    <w:bottom w:val="single" w:sz="4" w:space="0" w:color="auto"/>
                    <w:right w:val="single" w:sz="4" w:space="0" w:color="auto"/>
                  </w:tcBorders>
                  <w:shd w:val="clear" w:color="000000" w:fill="E7E6E6"/>
                  <w:noWrap/>
                  <w:vAlign w:val="bottom"/>
                  <w:hideMark/>
                </w:tcPr>
                <w:p w14:paraId="370C0F41" w14:textId="77777777" w:rsidR="00185D97" w:rsidRPr="00185D97" w:rsidRDefault="00185D97" w:rsidP="00185D97">
                  <w:pPr>
                    <w:jc w:val="right"/>
                    <w:rPr>
                      <w:rFonts w:eastAsia="Times New Roman" w:cs="Calibri"/>
                      <w:color w:val="00B050"/>
                      <w:sz w:val="22"/>
                      <w:szCs w:val="22"/>
                      <w:lang w:val="it-IT"/>
                    </w:rPr>
                  </w:pPr>
                  <w:r w:rsidRPr="00185D97">
                    <w:rPr>
                      <w:rFonts w:eastAsia="Times New Roman" w:cs="Calibri"/>
                      <w:color w:val="00B050"/>
                      <w:sz w:val="22"/>
                      <w:szCs w:val="22"/>
                      <w:lang w:val="it-IT"/>
                    </w:rPr>
                    <w:t>0,003</w:t>
                  </w:r>
                </w:p>
              </w:tc>
              <w:tc>
                <w:tcPr>
                  <w:tcW w:w="768" w:type="dxa"/>
                  <w:tcBorders>
                    <w:top w:val="nil"/>
                    <w:left w:val="nil"/>
                    <w:bottom w:val="nil"/>
                    <w:right w:val="nil"/>
                  </w:tcBorders>
                  <w:shd w:val="clear" w:color="000000" w:fill="E7E6E6"/>
                  <w:noWrap/>
                  <w:vAlign w:val="bottom"/>
                  <w:hideMark/>
                </w:tcPr>
                <w:p w14:paraId="64B206A1"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nil"/>
                    <w:left w:val="nil"/>
                    <w:bottom w:val="nil"/>
                    <w:right w:val="nil"/>
                  </w:tcBorders>
                  <w:shd w:val="clear" w:color="000000" w:fill="E7E6E6"/>
                  <w:noWrap/>
                  <w:vAlign w:val="bottom"/>
                  <w:hideMark/>
                </w:tcPr>
                <w:p w14:paraId="1CB53C69"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1648" w:type="dxa"/>
                  <w:tcBorders>
                    <w:top w:val="nil"/>
                    <w:left w:val="nil"/>
                    <w:bottom w:val="nil"/>
                    <w:right w:val="nil"/>
                  </w:tcBorders>
                  <w:shd w:val="clear" w:color="000000" w:fill="E7E6E6"/>
                  <w:noWrap/>
                  <w:vAlign w:val="bottom"/>
                  <w:hideMark/>
                </w:tcPr>
                <w:p w14:paraId="6FDB4D87"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nil"/>
                    <w:left w:val="nil"/>
                    <w:bottom w:val="nil"/>
                    <w:right w:val="nil"/>
                  </w:tcBorders>
                  <w:shd w:val="clear" w:color="000000" w:fill="E7E6E6"/>
                  <w:noWrap/>
                  <w:vAlign w:val="bottom"/>
                  <w:hideMark/>
                </w:tcPr>
                <w:p w14:paraId="4B3A1586"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nil"/>
                    <w:left w:val="nil"/>
                    <w:bottom w:val="nil"/>
                    <w:right w:val="nil"/>
                  </w:tcBorders>
                  <w:shd w:val="clear" w:color="000000" w:fill="E7E6E6"/>
                  <w:noWrap/>
                  <w:vAlign w:val="bottom"/>
                  <w:hideMark/>
                </w:tcPr>
                <w:p w14:paraId="0E589BA9"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r>
            <w:tr w:rsidR="00185D97" w:rsidRPr="00185D97" w14:paraId="072768DA" w14:textId="77777777" w:rsidTr="00185D97">
              <w:trPr>
                <w:trHeight w:val="263"/>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11C6F96"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xml:space="preserve">O&amp;M cost / </w:t>
                  </w:r>
                  <w:proofErr w:type="spellStart"/>
                  <w:r w:rsidRPr="00185D97">
                    <w:rPr>
                      <w:rFonts w:eastAsia="Times New Roman" w:cs="Calibri"/>
                      <w:color w:val="000000"/>
                      <w:sz w:val="22"/>
                      <w:szCs w:val="22"/>
                      <w:lang w:val="it-IT"/>
                    </w:rPr>
                    <w:t>module</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6AF1B21E"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0,57225</w:t>
                  </w:r>
                </w:p>
              </w:tc>
              <w:tc>
                <w:tcPr>
                  <w:tcW w:w="768" w:type="dxa"/>
                  <w:tcBorders>
                    <w:top w:val="nil"/>
                    <w:left w:val="nil"/>
                    <w:bottom w:val="single" w:sz="4" w:space="0" w:color="auto"/>
                    <w:right w:val="single" w:sz="4" w:space="0" w:color="auto"/>
                  </w:tcBorders>
                  <w:shd w:val="clear" w:color="auto" w:fill="auto"/>
                  <w:noWrap/>
                  <w:vAlign w:val="bottom"/>
                  <w:hideMark/>
                </w:tcPr>
                <w:p w14:paraId="554B2700"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0,41</w:t>
                  </w:r>
                </w:p>
              </w:tc>
              <w:tc>
                <w:tcPr>
                  <w:tcW w:w="688" w:type="dxa"/>
                  <w:tcBorders>
                    <w:top w:val="nil"/>
                    <w:left w:val="nil"/>
                    <w:bottom w:val="single" w:sz="4" w:space="0" w:color="auto"/>
                    <w:right w:val="single" w:sz="4" w:space="0" w:color="auto"/>
                  </w:tcBorders>
                  <w:shd w:val="clear" w:color="auto" w:fill="auto"/>
                  <w:noWrap/>
                  <w:vAlign w:val="bottom"/>
                  <w:hideMark/>
                </w:tcPr>
                <w:p w14:paraId="3F241FD0" w14:textId="77777777" w:rsidR="00185D97" w:rsidRPr="00185D97" w:rsidRDefault="00185D97" w:rsidP="00185D97">
                  <w:pPr>
                    <w:jc w:val="right"/>
                    <w:rPr>
                      <w:rFonts w:eastAsia="Times New Roman" w:cs="Calibri"/>
                      <w:color w:val="00B050"/>
                      <w:sz w:val="22"/>
                      <w:szCs w:val="22"/>
                      <w:lang w:val="it-IT"/>
                    </w:rPr>
                  </w:pPr>
                  <w:r w:rsidRPr="00185D97">
                    <w:rPr>
                      <w:rFonts w:eastAsia="Times New Roman" w:cs="Calibri"/>
                      <w:color w:val="00B050"/>
                      <w:sz w:val="22"/>
                      <w:szCs w:val="22"/>
                      <w:lang w:val="it-IT"/>
                    </w:rPr>
                    <w:t>0,615</w:t>
                  </w:r>
                </w:p>
              </w:tc>
              <w:tc>
                <w:tcPr>
                  <w:tcW w:w="768" w:type="dxa"/>
                  <w:tcBorders>
                    <w:top w:val="nil"/>
                    <w:left w:val="nil"/>
                    <w:bottom w:val="nil"/>
                    <w:right w:val="nil"/>
                  </w:tcBorders>
                  <w:shd w:val="clear" w:color="auto" w:fill="auto"/>
                  <w:noWrap/>
                  <w:vAlign w:val="bottom"/>
                  <w:hideMark/>
                </w:tcPr>
                <w:p w14:paraId="67E54F38" w14:textId="77777777" w:rsidR="00185D97" w:rsidRPr="00185D97" w:rsidRDefault="00185D97" w:rsidP="00185D97">
                  <w:pPr>
                    <w:jc w:val="right"/>
                    <w:rPr>
                      <w:rFonts w:eastAsia="Times New Roman" w:cs="Calibri"/>
                      <w:color w:val="00B050"/>
                      <w:sz w:val="22"/>
                      <w:szCs w:val="22"/>
                      <w:lang w:val="it-IT"/>
                    </w:rPr>
                  </w:pPr>
                </w:p>
              </w:tc>
              <w:tc>
                <w:tcPr>
                  <w:tcW w:w="768" w:type="dxa"/>
                  <w:tcBorders>
                    <w:top w:val="nil"/>
                    <w:left w:val="nil"/>
                    <w:bottom w:val="nil"/>
                    <w:right w:val="nil"/>
                  </w:tcBorders>
                  <w:shd w:val="clear" w:color="auto" w:fill="auto"/>
                  <w:noWrap/>
                  <w:vAlign w:val="bottom"/>
                  <w:hideMark/>
                </w:tcPr>
                <w:p w14:paraId="631CFD52"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nil"/>
                    <w:bottom w:val="nil"/>
                    <w:right w:val="nil"/>
                  </w:tcBorders>
                  <w:shd w:val="clear" w:color="auto" w:fill="auto"/>
                  <w:noWrap/>
                  <w:vAlign w:val="bottom"/>
                  <w:hideMark/>
                </w:tcPr>
                <w:p w14:paraId="6A2F14CB"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2B3DA011"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76326A5D"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r>
            <w:tr w:rsidR="00185D97" w:rsidRPr="00185D97" w14:paraId="56A82A85" w14:textId="77777777" w:rsidTr="00185D97">
              <w:trPr>
                <w:trHeight w:val="263"/>
              </w:trPr>
              <w:tc>
                <w:tcPr>
                  <w:tcW w:w="2480" w:type="dxa"/>
                  <w:tcBorders>
                    <w:top w:val="nil"/>
                    <w:left w:val="single" w:sz="4" w:space="0" w:color="auto"/>
                    <w:bottom w:val="single" w:sz="4" w:space="0" w:color="auto"/>
                    <w:right w:val="single" w:sz="4" w:space="0" w:color="auto"/>
                  </w:tcBorders>
                  <w:shd w:val="clear" w:color="000000" w:fill="E7E6E6"/>
                  <w:noWrap/>
                  <w:vAlign w:val="bottom"/>
                  <w:hideMark/>
                </w:tcPr>
                <w:p w14:paraId="0DEE1870" w14:textId="77777777" w:rsidR="00185D97" w:rsidRPr="00185D97" w:rsidRDefault="00185D97" w:rsidP="00185D97">
                  <w:pPr>
                    <w:jc w:val="left"/>
                    <w:rPr>
                      <w:rFonts w:eastAsia="Times New Roman" w:cs="Calibri"/>
                      <w:color w:val="000000"/>
                      <w:sz w:val="22"/>
                      <w:szCs w:val="22"/>
                      <w:lang w:val="it-IT"/>
                    </w:rPr>
                  </w:pPr>
                  <w:proofErr w:type="spellStart"/>
                  <w:r w:rsidRPr="00185D97">
                    <w:rPr>
                      <w:rFonts w:eastAsia="Times New Roman" w:cs="Calibri"/>
                      <w:color w:val="000000"/>
                      <w:sz w:val="22"/>
                      <w:szCs w:val="22"/>
                      <w:lang w:val="it-IT"/>
                    </w:rPr>
                    <w:t>Specific</w:t>
                  </w:r>
                  <w:proofErr w:type="spellEnd"/>
                  <w:r w:rsidRPr="00185D97">
                    <w:rPr>
                      <w:rFonts w:eastAsia="Times New Roman" w:cs="Calibri"/>
                      <w:color w:val="000000"/>
                      <w:sz w:val="22"/>
                      <w:szCs w:val="22"/>
                      <w:lang w:val="it-IT"/>
                    </w:rPr>
                    <w:t xml:space="preserve"> capital cost/kWh</w:t>
                  </w:r>
                </w:p>
              </w:tc>
              <w:tc>
                <w:tcPr>
                  <w:tcW w:w="768" w:type="dxa"/>
                  <w:tcBorders>
                    <w:top w:val="nil"/>
                    <w:left w:val="nil"/>
                    <w:bottom w:val="single" w:sz="4" w:space="0" w:color="auto"/>
                    <w:right w:val="single" w:sz="4" w:space="0" w:color="auto"/>
                  </w:tcBorders>
                  <w:shd w:val="clear" w:color="000000" w:fill="E7E6E6"/>
                  <w:noWrap/>
                  <w:vAlign w:val="bottom"/>
                  <w:hideMark/>
                </w:tcPr>
                <w:p w14:paraId="022C3EBB"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200</w:t>
                  </w:r>
                </w:p>
              </w:tc>
              <w:tc>
                <w:tcPr>
                  <w:tcW w:w="768" w:type="dxa"/>
                  <w:tcBorders>
                    <w:top w:val="nil"/>
                    <w:left w:val="nil"/>
                    <w:bottom w:val="single" w:sz="4" w:space="0" w:color="auto"/>
                    <w:right w:val="single" w:sz="4" w:space="0" w:color="auto"/>
                  </w:tcBorders>
                  <w:shd w:val="clear" w:color="000000" w:fill="E7E6E6"/>
                  <w:noWrap/>
                  <w:vAlign w:val="bottom"/>
                  <w:hideMark/>
                </w:tcPr>
                <w:p w14:paraId="766F4EB1"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350</w:t>
                  </w:r>
                </w:p>
              </w:tc>
              <w:tc>
                <w:tcPr>
                  <w:tcW w:w="688" w:type="dxa"/>
                  <w:tcBorders>
                    <w:top w:val="nil"/>
                    <w:left w:val="nil"/>
                    <w:bottom w:val="single" w:sz="4" w:space="0" w:color="auto"/>
                    <w:right w:val="single" w:sz="4" w:space="0" w:color="auto"/>
                  </w:tcBorders>
                  <w:shd w:val="clear" w:color="000000" w:fill="E7E6E6"/>
                  <w:noWrap/>
                  <w:vAlign w:val="bottom"/>
                  <w:hideMark/>
                </w:tcPr>
                <w:p w14:paraId="272AD670" w14:textId="77777777" w:rsidR="00185D97" w:rsidRPr="00185D97" w:rsidRDefault="00185D97" w:rsidP="00185D97">
                  <w:pPr>
                    <w:jc w:val="right"/>
                    <w:rPr>
                      <w:rFonts w:eastAsia="Times New Roman" w:cs="Calibri"/>
                      <w:color w:val="00B050"/>
                      <w:sz w:val="22"/>
                      <w:szCs w:val="22"/>
                      <w:lang w:val="it-IT"/>
                    </w:rPr>
                  </w:pPr>
                  <w:r w:rsidRPr="00185D97">
                    <w:rPr>
                      <w:rFonts w:eastAsia="Times New Roman" w:cs="Calibri"/>
                      <w:color w:val="00B050"/>
                      <w:sz w:val="22"/>
                      <w:szCs w:val="22"/>
                      <w:lang w:val="it-IT"/>
                    </w:rPr>
                    <w:t>83</w:t>
                  </w:r>
                </w:p>
              </w:tc>
              <w:tc>
                <w:tcPr>
                  <w:tcW w:w="768" w:type="dxa"/>
                  <w:tcBorders>
                    <w:top w:val="nil"/>
                    <w:left w:val="nil"/>
                    <w:bottom w:val="nil"/>
                    <w:right w:val="nil"/>
                  </w:tcBorders>
                  <w:shd w:val="clear" w:color="000000" w:fill="E7E6E6"/>
                  <w:noWrap/>
                  <w:vAlign w:val="bottom"/>
                  <w:hideMark/>
                </w:tcPr>
                <w:p w14:paraId="31715417"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nil"/>
                    <w:left w:val="nil"/>
                    <w:bottom w:val="nil"/>
                    <w:right w:val="nil"/>
                  </w:tcBorders>
                  <w:shd w:val="clear" w:color="000000" w:fill="E7E6E6"/>
                  <w:noWrap/>
                  <w:vAlign w:val="bottom"/>
                  <w:hideMark/>
                </w:tcPr>
                <w:p w14:paraId="63B3C22E"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1648" w:type="dxa"/>
                  <w:tcBorders>
                    <w:top w:val="nil"/>
                    <w:left w:val="nil"/>
                    <w:bottom w:val="nil"/>
                    <w:right w:val="nil"/>
                  </w:tcBorders>
                  <w:shd w:val="clear" w:color="000000" w:fill="E7E6E6"/>
                  <w:noWrap/>
                  <w:vAlign w:val="bottom"/>
                  <w:hideMark/>
                </w:tcPr>
                <w:p w14:paraId="022D5806"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nil"/>
                    <w:left w:val="nil"/>
                    <w:bottom w:val="nil"/>
                    <w:right w:val="nil"/>
                  </w:tcBorders>
                  <w:shd w:val="clear" w:color="000000" w:fill="E7E6E6"/>
                  <w:noWrap/>
                  <w:vAlign w:val="bottom"/>
                  <w:hideMark/>
                </w:tcPr>
                <w:p w14:paraId="20969494"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nil"/>
                    <w:left w:val="nil"/>
                    <w:bottom w:val="nil"/>
                    <w:right w:val="nil"/>
                  </w:tcBorders>
                  <w:shd w:val="clear" w:color="000000" w:fill="E7E6E6"/>
                  <w:noWrap/>
                  <w:vAlign w:val="bottom"/>
                  <w:hideMark/>
                </w:tcPr>
                <w:p w14:paraId="4BCEC6A9"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r>
            <w:tr w:rsidR="00185D97" w:rsidRPr="00185D97" w14:paraId="568956A3" w14:textId="77777777" w:rsidTr="00185D97">
              <w:trPr>
                <w:trHeight w:val="263"/>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C740417" w14:textId="77777777" w:rsidR="00185D97" w:rsidRPr="00185D97" w:rsidRDefault="00185D97" w:rsidP="00185D97">
                  <w:pPr>
                    <w:jc w:val="left"/>
                    <w:rPr>
                      <w:rFonts w:eastAsia="Times New Roman" w:cs="Calibri"/>
                      <w:color w:val="000000"/>
                      <w:sz w:val="22"/>
                      <w:szCs w:val="22"/>
                      <w:lang w:val="it-IT"/>
                    </w:rPr>
                  </w:pPr>
                  <w:proofErr w:type="spellStart"/>
                  <w:r w:rsidRPr="00185D97">
                    <w:rPr>
                      <w:rFonts w:eastAsia="Times New Roman" w:cs="Calibri"/>
                      <w:color w:val="000000"/>
                      <w:sz w:val="22"/>
                      <w:szCs w:val="22"/>
                      <w:lang w:val="it-IT"/>
                    </w:rPr>
                    <w:t>Specific</w:t>
                  </w:r>
                  <w:proofErr w:type="spellEnd"/>
                  <w:r w:rsidRPr="00185D97">
                    <w:rPr>
                      <w:rFonts w:eastAsia="Times New Roman" w:cs="Calibri"/>
                      <w:color w:val="000000"/>
                      <w:sz w:val="22"/>
                      <w:szCs w:val="22"/>
                      <w:lang w:val="it-IT"/>
                    </w:rPr>
                    <w:t xml:space="preserve"> capital cost/</w:t>
                  </w:r>
                  <w:proofErr w:type="spellStart"/>
                  <w:r w:rsidRPr="00185D97">
                    <w:rPr>
                      <w:rFonts w:eastAsia="Times New Roman" w:cs="Calibri"/>
                      <w:color w:val="000000"/>
                      <w:sz w:val="22"/>
                      <w:szCs w:val="22"/>
                      <w:lang w:val="it-IT"/>
                    </w:rPr>
                    <w:t>modul</w:t>
                  </w:r>
                  <w:proofErr w:type="spellEnd"/>
                </w:p>
              </w:tc>
              <w:tc>
                <w:tcPr>
                  <w:tcW w:w="768" w:type="dxa"/>
                  <w:tcBorders>
                    <w:top w:val="nil"/>
                    <w:left w:val="nil"/>
                    <w:bottom w:val="single" w:sz="4" w:space="0" w:color="auto"/>
                    <w:right w:val="single" w:sz="4" w:space="0" w:color="auto"/>
                  </w:tcBorders>
                  <w:shd w:val="clear" w:color="auto" w:fill="auto"/>
                  <w:noWrap/>
                  <w:vAlign w:val="bottom"/>
                  <w:hideMark/>
                </w:tcPr>
                <w:p w14:paraId="59CD9CAD"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57225</w:t>
                  </w:r>
                </w:p>
              </w:tc>
              <w:tc>
                <w:tcPr>
                  <w:tcW w:w="768" w:type="dxa"/>
                  <w:tcBorders>
                    <w:top w:val="nil"/>
                    <w:left w:val="nil"/>
                    <w:bottom w:val="single" w:sz="4" w:space="0" w:color="auto"/>
                    <w:right w:val="single" w:sz="4" w:space="0" w:color="auto"/>
                  </w:tcBorders>
                  <w:shd w:val="clear" w:color="auto" w:fill="auto"/>
                  <w:noWrap/>
                  <w:vAlign w:val="bottom"/>
                  <w:hideMark/>
                </w:tcPr>
                <w:p w14:paraId="40008D23"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28700</w:t>
                  </w:r>
                </w:p>
              </w:tc>
              <w:tc>
                <w:tcPr>
                  <w:tcW w:w="688" w:type="dxa"/>
                  <w:tcBorders>
                    <w:top w:val="nil"/>
                    <w:left w:val="nil"/>
                    <w:bottom w:val="single" w:sz="4" w:space="0" w:color="auto"/>
                    <w:right w:val="single" w:sz="4" w:space="0" w:color="auto"/>
                  </w:tcBorders>
                  <w:shd w:val="clear" w:color="auto" w:fill="auto"/>
                  <w:noWrap/>
                  <w:vAlign w:val="bottom"/>
                  <w:hideMark/>
                </w:tcPr>
                <w:p w14:paraId="70334DF4" w14:textId="77777777" w:rsidR="00185D97" w:rsidRPr="00185D97" w:rsidRDefault="00185D97" w:rsidP="00185D97">
                  <w:pPr>
                    <w:jc w:val="right"/>
                    <w:rPr>
                      <w:rFonts w:eastAsia="Times New Roman" w:cs="Calibri"/>
                      <w:color w:val="00B050"/>
                      <w:sz w:val="22"/>
                      <w:szCs w:val="22"/>
                      <w:lang w:val="it-IT"/>
                    </w:rPr>
                  </w:pPr>
                  <w:r w:rsidRPr="00185D97">
                    <w:rPr>
                      <w:rFonts w:eastAsia="Times New Roman" w:cs="Calibri"/>
                      <w:color w:val="00B050"/>
                      <w:sz w:val="22"/>
                      <w:szCs w:val="22"/>
                      <w:lang w:val="it-IT"/>
                    </w:rPr>
                    <w:t>17015</w:t>
                  </w:r>
                </w:p>
              </w:tc>
              <w:tc>
                <w:tcPr>
                  <w:tcW w:w="768" w:type="dxa"/>
                  <w:tcBorders>
                    <w:top w:val="nil"/>
                    <w:left w:val="nil"/>
                    <w:bottom w:val="nil"/>
                    <w:right w:val="nil"/>
                  </w:tcBorders>
                  <w:shd w:val="clear" w:color="auto" w:fill="auto"/>
                  <w:noWrap/>
                  <w:vAlign w:val="bottom"/>
                  <w:hideMark/>
                </w:tcPr>
                <w:p w14:paraId="7B428C76" w14:textId="77777777" w:rsidR="00185D97" w:rsidRPr="00185D97" w:rsidRDefault="00185D97" w:rsidP="00185D97">
                  <w:pPr>
                    <w:jc w:val="right"/>
                    <w:rPr>
                      <w:rFonts w:eastAsia="Times New Roman" w:cs="Calibri"/>
                      <w:color w:val="00B050"/>
                      <w:sz w:val="22"/>
                      <w:szCs w:val="22"/>
                      <w:lang w:val="it-IT"/>
                    </w:rPr>
                  </w:pPr>
                </w:p>
              </w:tc>
              <w:tc>
                <w:tcPr>
                  <w:tcW w:w="768" w:type="dxa"/>
                  <w:tcBorders>
                    <w:top w:val="nil"/>
                    <w:left w:val="nil"/>
                    <w:bottom w:val="nil"/>
                    <w:right w:val="nil"/>
                  </w:tcBorders>
                  <w:shd w:val="clear" w:color="auto" w:fill="auto"/>
                  <w:noWrap/>
                  <w:vAlign w:val="bottom"/>
                  <w:hideMark/>
                </w:tcPr>
                <w:p w14:paraId="431390C4"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nil"/>
                    <w:bottom w:val="nil"/>
                    <w:right w:val="nil"/>
                  </w:tcBorders>
                  <w:shd w:val="clear" w:color="auto" w:fill="auto"/>
                  <w:noWrap/>
                  <w:vAlign w:val="bottom"/>
                  <w:hideMark/>
                </w:tcPr>
                <w:p w14:paraId="60A57975"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47315791"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4AF93C41"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r>
            <w:tr w:rsidR="00185D97" w:rsidRPr="00185D97" w14:paraId="24171736" w14:textId="77777777" w:rsidTr="00185D97">
              <w:trPr>
                <w:trHeight w:val="263"/>
              </w:trPr>
              <w:tc>
                <w:tcPr>
                  <w:tcW w:w="2480" w:type="dxa"/>
                  <w:tcBorders>
                    <w:top w:val="nil"/>
                    <w:left w:val="nil"/>
                    <w:bottom w:val="nil"/>
                    <w:right w:val="nil"/>
                  </w:tcBorders>
                  <w:shd w:val="clear" w:color="auto" w:fill="auto"/>
                  <w:noWrap/>
                  <w:vAlign w:val="bottom"/>
                  <w:hideMark/>
                </w:tcPr>
                <w:p w14:paraId="6DCDA0ED"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04A38BA7"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11313A59"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688" w:type="dxa"/>
                  <w:tcBorders>
                    <w:top w:val="nil"/>
                    <w:left w:val="nil"/>
                    <w:bottom w:val="nil"/>
                    <w:right w:val="nil"/>
                  </w:tcBorders>
                  <w:shd w:val="clear" w:color="auto" w:fill="auto"/>
                  <w:noWrap/>
                  <w:vAlign w:val="bottom"/>
                  <w:hideMark/>
                </w:tcPr>
                <w:p w14:paraId="2898100C"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6CAC5A2C"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2B0C4492"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nil"/>
                    <w:bottom w:val="nil"/>
                    <w:right w:val="nil"/>
                  </w:tcBorders>
                  <w:shd w:val="clear" w:color="auto" w:fill="auto"/>
                  <w:noWrap/>
                  <w:vAlign w:val="bottom"/>
                  <w:hideMark/>
                </w:tcPr>
                <w:p w14:paraId="10AF4ED0"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306F36C3"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3594AF55"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r>
            <w:tr w:rsidR="00185D97" w:rsidRPr="00185D97" w14:paraId="5FE32B5F" w14:textId="77777777" w:rsidTr="00185D97">
              <w:trPr>
                <w:trHeight w:val="263"/>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24976"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 </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1828FB5A"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WG</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14:paraId="773F6A1C"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PV</w:t>
                  </w:r>
                </w:p>
              </w:tc>
              <w:tc>
                <w:tcPr>
                  <w:tcW w:w="688" w:type="dxa"/>
                  <w:tcBorders>
                    <w:top w:val="nil"/>
                    <w:left w:val="nil"/>
                    <w:bottom w:val="nil"/>
                    <w:right w:val="nil"/>
                  </w:tcBorders>
                  <w:shd w:val="clear" w:color="auto" w:fill="auto"/>
                  <w:noWrap/>
                  <w:vAlign w:val="bottom"/>
                  <w:hideMark/>
                </w:tcPr>
                <w:p w14:paraId="56D699C6" w14:textId="77777777" w:rsidR="00185D97" w:rsidRPr="00185D97" w:rsidRDefault="00185D97" w:rsidP="00185D97">
                  <w:pPr>
                    <w:jc w:val="left"/>
                    <w:rPr>
                      <w:rFonts w:eastAsia="Times New Roman" w:cs="Calibri"/>
                      <w:color w:val="000000"/>
                      <w:sz w:val="22"/>
                      <w:szCs w:val="22"/>
                      <w:lang w:val="it-IT"/>
                    </w:rPr>
                  </w:pPr>
                </w:p>
              </w:tc>
              <w:tc>
                <w:tcPr>
                  <w:tcW w:w="768" w:type="dxa"/>
                  <w:tcBorders>
                    <w:top w:val="nil"/>
                    <w:left w:val="nil"/>
                    <w:bottom w:val="nil"/>
                    <w:right w:val="nil"/>
                  </w:tcBorders>
                  <w:shd w:val="clear" w:color="auto" w:fill="auto"/>
                  <w:noWrap/>
                  <w:vAlign w:val="bottom"/>
                  <w:hideMark/>
                </w:tcPr>
                <w:p w14:paraId="01D62676"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0F8E3511"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nil"/>
                    <w:bottom w:val="nil"/>
                    <w:right w:val="nil"/>
                  </w:tcBorders>
                  <w:shd w:val="clear" w:color="auto" w:fill="auto"/>
                  <w:noWrap/>
                  <w:vAlign w:val="bottom"/>
                  <w:hideMark/>
                </w:tcPr>
                <w:p w14:paraId="5D96897E"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7325A014"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057B2265"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r>
            <w:tr w:rsidR="00185D97" w:rsidRPr="00185D97" w14:paraId="613C9D14" w14:textId="77777777" w:rsidTr="00185D97">
              <w:trPr>
                <w:trHeight w:val="263"/>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903BB92"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Capital cost</w:t>
                  </w:r>
                </w:p>
              </w:tc>
              <w:tc>
                <w:tcPr>
                  <w:tcW w:w="768" w:type="dxa"/>
                  <w:tcBorders>
                    <w:top w:val="nil"/>
                    <w:left w:val="nil"/>
                    <w:bottom w:val="single" w:sz="4" w:space="0" w:color="auto"/>
                    <w:right w:val="single" w:sz="4" w:space="0" w:color="auto"/>
                  </w:tcBorders>
                  <w:shd w:val="clear" w:color="auto" w:fill="auto"/>
                  <w:noWrap/>
                  <w:vAlign w:val="bottom"/>
                  <w:hideMark/>
                </w:tcPr>
                <w:p w14:paraId="0F3FA4A3"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2500</w:t>
                  </w:r>
                </w:p>
              </w:tc>
              <w:tc>
                <w:tcPr>
                  <w:tcW w:w="768" w:type="dxa"/>
                  <w:tcBorders>
                    <w:top w:val="nil"/>
                    <w:left w:val="nil"/>
                    <w:bottom w:val="single" w:sz="4" w:space="0" w:color="auto"/>
                    <w:right w:val="single" w:sz="4" w:space="0" w:color="auto"/>
                  </w:tcBorders>
                  <w:shd w:val="clear" w:color="auto" w:fill="auto"/>
                  <w:noWrap/>
                  <w:vAlign w:val="bottom"/>
                  <w:hideMark/>
                </w:tcPr>
                <w:p w14:paraId="179BB777"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2000</w:t>
                  </w:r>
                </w:p>
              </w:tc>
              <w:tc>
                <w:tcPr>
                  <w:tcW w:w="688" w:type="dxa"/>
                  <w:tcBorders>
                    <w:top w:val="nil"/>
                    <w:left w:val="nil"/>
                    <w:bottom w:val="nil"/>
                    <w:right w:val="nil"/>
                  </w:tcBorders>
                  <w:shd w:val="clear" w:color="auto" w:fill="auto"/>
                  <w:noWrap/>
                  <w:vAlign w:val="bottom"/>
                  <w:hideMark/>
                </w:tcPr>
                <w:p w14:paraId="4BDA1730" w14:textId="77777777" w:rsidR="00185D97" w:rsidRPr="00185D97" w:rsidRDefault="00185D97" w:rsidP="00185D97">
                  <w:pPr>
                    <w:jc w:val="right"/>
                    <w:rPr>
                      <w:rFonts w:eastAsia="Times New Roman" w:cs="Calibri"/>
                      <w:color w:val="000000"/>
                      <w:sz w:val="22"/>
                      <w:szCs w:val="22"/>
                      <w:lang w:val="it-IT"/>
                    </w:rPr>
                  </w:pPr>
                </w:p>
              </w:tc>
              <w:tc>
                <w:tcPr>
                  <w:tcW w:w="768" w:type="dxa"/>
                  <w:tcBorders>
                    <w:top w:val="nil"/>
                    <w:left w:val="nil"/>
                    <w:bottom w:val="nil"/>
                    <w:right w:val="nil"/>
                  </w:tcBorders>
                  <w:shd w:val="clear" w:color="auto" w:fill="auto"/>
                  <w:noWrap/>
                  <w:vAlign w:val="bottom"/>
                  <w:hideMark/>
                </w:tcPr>
                <w:p w14:paraId="08B866CE"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254CA290"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nil"/>
                    <w:bottom w:val="nil"/>
                    <w:right w:val="nil"/>
                  </w:tcBorders>
                  <w:shd w:val="clear" w:color="auto" w:fill="auto"/>
                  <w:noWrap/>
                  <w:vAlign w:val="bottom"/>
                  <w:hideMark/>
                </w:tcPr>
                <w:p w14:paraId="08052ADC"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4949E468"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32CC433F"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r>
            <w:tr w:rsidR="00185D97" w:rsidRPr="00185D97" w14:paraId="15154CAC" w14:textId="77777777" w:rsidTr="00185D97">
              <w:trPr>
                <w:trHeight w:val="263"/>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D62F642" w14:textId="77777777" w:rsidR="00185D97" w:rsidRPr="00185D97" w:rsidRDefault="00185D97" w:rsidP="00185D97">
                  <w:pPr>
                    <w:jc w:val="left"/>
                    <w:rPr>
                      <w:rFonts w:eastAsia="Times New Roman" w:cs="Calibri"/>
                      <w:color w:val="000000"/>
                      <w:sz w:val="22"/>
                      <w:szCs w:val="22"/>
                      <w:lang w:val="it-IT"/>
                    </w:rPr>
                  </w:pPr>
                  <w:r w:rsidRPr="00185D97">
                    <w:rPr>
                      <w:rFonts w:eastAsia="Times New Roman" w:cs="Calibri"/>
                      <w:color w:val="000000"/>
                      <w:sz w:val="22"/>
                      <w:szCs w:val="22"/>
                      <w:lang w:val="it-IT"/>
                    </w:rPr>
                    <w:t>O&amp;M cost Euro/kWh</w:t>
                  </w:r>
                </w:p>
              </w:tc>
              <w:tc>
                <w:tcPr>
                  <w:tcW w:w="768" w:type="dxa"/>
                  <w:tcBorders>
                    <w:top w:val="nil"/>
                    <w:left w:val="nil"/>
                    <w:bottom w:val="single" w:sz="4" w:space="0" w:color="auto"/>
                    <w:right w:val="single" w:sz="4" w:space="0" w:color="auto"/>
                  </w:tcBorders>
                  <w:shd w:val="clear" w:color="auto" w:fill="auto"/>
                  <w:noWrap/>
                  <w:vAlign w:val="bottom"/>
                  <w:hideMark/>
                </w:tcPr>
                <w:p w14:paraId="088E34B2"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0,012</w:t>
                  </w:r>
                </w:p>
              </w:tc>
              <w:tc>
                <w:tcPr>
                  <w:tcW w:w="768" w:type="dxa"/>
                  <w:tcBorders>
                    <w:top w:val="nil"/>
                    <w:left w:val="nil"/>
                    <w:bottom w:val="single" w:sz="4" w:space="0" w:color="auto"/>
                    <w:right w:val="single" w:sz="4" w:space="0" w:color="auto"/>
                  </w:tcBorders>
                  <w:shd w:val="clear" w:color="auto" w:fill="auto"/>
                  <w:noWrap/>
                  <w:vAlign w:val="bottom"/>
                  <w:hideMark/>
                </w:tcPr>
                <w:p w14:paraId="528847BC" w14:textId="77777777" w:rsidR="00185D97" w:rsidRPr="00185D97" w:rsidRDefault="00185D97" w:rsidP="00185D97">
                  <w:pPr>
                    <w:jc w:val="right"/>
                    <w:rPr>
                      <w:rFonts w:eastAsia="Times New Roman" w:cs="Calibri"/>
                      <w:color w:val="000000"/>
                      <w:sz w:val="22"/>
                      <w:szCs w:val="22"/>
                      <w:lang w:val="it-IT"/>
                    </w:rPr>
                  </w:pPr>
                  <w:r w:rsidRPr="00185D97">
                    <w:rPr>
                      <w:rFonts w:eastAsia="Times New Roman" w:cs="Calibri"/>
                      <w:color w:val="000000"/>
                      <w:sz w:val="22"/>
                      <w:szCs w:val="22"/>
                      <w:lang w:val="it-IT"/>
                    </w:rPr>
                    <w:t>0,01</w:t>
                  </w:r>
                </w:p>
              </w:tc>
              <w:tc>
                <w:tcPr>
                  <w:tcW w:w="688" w:type="dxa"/>
                  <w:tcBorders>
                    <w:top w:val="nil"/>
                    <w:left w:val="nil"/>
                    <w:bottom w:val="nil"/>
                    <w:right w:val="nil"/>
                  </w:tcBorders>
                  <w:shd w:val="clear" w:color="auto" w:fill="auto"/>
                  <w:noWrap/>
                  <w:vAlign w:val="bottom"/>
                  <w:hideMark/>
                </w:tcPr>
                <w:p w14:paraId="5134E48B" w14:textId="77777777" w:rsidR="00185D97" w:rsidRPr="00185D97" w:rsidRDefault="00185D97" w:rsidP="00185D97">
                  <w:pPr>
                    <w:jc w:val="right"/>
                    <w:rPr>
                      <w:rFonts w:eastAsia="Times New Roman" w:cs="Calibri"/>
                      <w:color w:val="000000"/>
                      <w:sz w:val="22"/>
                      <w:szCs w:val="22"/>
                      <w:lang w:val="it-IT"/>
                    </w:rPr>
                  </w:pPr>
                </w:p>
              </w:tc>
              <w:tc>
                <w:tcPr>
                  <w:tcW w:w="768" w:type="dxa"/>
                  <w:tcBorders>
                    <w:top w:val="nil"/>
                    <w:left w:val="nil"/>
                    <w:bottom w:val="nil"/>
                    <w:right w:val="nil"/>
                  </w:tcBorders>
                  <w:shd w:val="clear" w:color="auto" w:fill="auto"/>
                  <w:noWrap/>
                  <w:vAlign w:val="bottom"/>
                  <w:hideMark/>
                </w:tcPr>
                <w:p w14:paraId="75307BE3"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600DBA09"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1648" w:type="dxa"/>
                  <w:tcBorders>
                    <w:top w:val="nil"/>
                    <w:left w:val="nil"/>
                    <w:bottom w:val="nil"/>
                    <w:right w:val="nil"/>
                  </w:tcBorders>
                  <w:shd w:val="clear" w:color="auto" w:fill="auto"/>
                  <w:noWrap/>
                  <w:vAlign w:val="bottom"/>
                  <w:hideMark/>
                </w:tcPr>
                <w:p w14:paraId="09A6CDCE"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5F3205D7"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c>
                <w:tcPr>
                  <w:tcW w:w="768" w:type="dxa"/>
                  <w:tcBorders>
                    <w:top w:val="nil"/>
                    <w:left w:val="nil"/>
                    <w:bottom w:val="nil"/>
                    <w:right w:val="nil"/>
                  </w:tcBorders>
                  <w:shd w:val="clear" w:color="auto" w:fill="auto"/>
                  <w:noWrap/>
                  <w:vAlign w:val="bottom"/>
                  <w:hideMark/>
                </w:tcPr>
                <w:p w14:paraId="1D16F72D" w14:textId="77777777" w:rsidR="00185D97" w:rsidRPr="00185D97" w:rsidRDefault="00185D97" w:rsidP="00185D97">
                  <w:pPr>
                    <w:jc w:val="left"/>
                    <w:rPr>
                      <w:rFonts w:ascii="Times New Roman" w:eastAsia="Times New Roman" w:hAnsi="Times New Roman" w:cs="Times New Roman"/>
                      <w:color w:val="auto"/>
                      <w:sz w:val="20"/>
                      <w:szCs w:val="20"/>
                      <w:lang w:val="it-IT"/>
                    </w:rPr>
                  </w:pPr>
                </w:p>
              </w:tc>
            </w:tr>
          </w:tbl>
          <w:p w14:paraId="212BC754" w14:textId="77777777" w:rsidR="001348A5" w:rsidRDefault="001348A5" w:rsidP="00B23346">
            <w:pPr>
              <w:autoSpaceDE w:val="0"/>
              <w:autoSpaceDN w:val="0"/>
              <w:adjustRightInd w:val="0"/>
              <w:rPr>
                <w:i/>
                <w:iCs/>
                <w:color w:val="auto"/>
              </w:rPr>
            </w:pPr>
          </w:p>
          <w:p w14:paraId="24D7F44C" w14:textId="77777777" w:rsidR="0034775B" w:rsidRDefault="0034775B" w:rsidP="00B23346">
            <w:pPr>
              <w:autoSpaceDE w:val="0"/>
              <w:autoSpaceDN w:val="0"/>
              <w:adjustRightInd w:val="0"/>
              <w:rPr>
                <w:i/>
                <w:iCs/>
                <w:color w:val="auto"/>
                <w:highlight w:val="yellow"/>
              </w:rPr>
            </w:pPr>
          </w:p>
          <w:p w14:paraId="0D6B529D" w14:textId="77777777" w:rsidR="0034775B" w:rsidRDefault="0034775B" w:rsidP="00B23346">
            <w:pPr>
              <w:autoSpaceDE w:val="0"/>
              <w:autoSpaceDN w:val="0"/>
              <w:adjustRightInd w:val="0"/>
              <w:rPr>
                <w:i/>
                <w:iCs/>
                <w:color w:val="auto"/>
                <w:highlight w:val="yellow"/>
              </w:rPr>
            </w:pPr>
          </w:p>
          <w:p w14:paraId="271E0A96" w14:textId="77777777" w:rsidR="0034775B" w:rsidRDefault="0034775B" w:rsidP="00B23346">
            <w:pPr>
              <w:autoSpaceDE w:val="0"/>
              <w:autoSpaceDN w:val="0"/>
              <w:adjustRightInd w:val="0"/>
              <w:rPr>
                <w:i/>
                <w:iCs/>
                <w:color w:val="auto"/>
                <w:highlight w:val="yellow"/>
              </w:rPr>
            </w:pPr>
          </w:p>
          <w:p w14:paraId="303133C3" w14:textId="77777777" w:rsidR="0034775B" w:rsidRDefault="0034775B" w:rsidP="00B23346">
            <w:pPr>
              <w:autoSpaceDE w:val="0"/>
              <w:autoSpaceDN w:val="0"/>
              <w:adjustRightInd w:val="0"/>
              <w:rPr>
                <w:i/>
                <w:iCs/>
                <w:color w:val="auto"/>
                <w:highlight w:val="yellow"/>
              </w:rPr>
            </w:pPr>
          </w:p>
          <w:p w14:paraId="15FE77C7" w14:textId="77DEC77D" w:rsidR="0034775B" w:rsidRPr="00863493" w:rsidRDefault="0034775B" w:rsidP="00B23346">
            <w:pPr>
              <w:autoSpaceDE w:val="0"/>
              <w:autoSpaceDN w:val="0"/>
              <w:adjustRightInd w:val="0"/>
              <w:rPr>
                <w:highlight w:val="yellow"/>
              </w:rPr>
            </w:pPr>
          </w:p>
        </w:tc>
      </w:tr>
    </w:tbl>
    <w:p w14:paraId="2985E2F6" w14:textId="77777777" w:rsidR="0034775B" w:rsidDel="00166923" w:rsidRDefault="0034775B">
      <w:pPr>
        <w:rPr>
          <w:del w:id="6" w:author="Gabriella Ferruzzi" w:date="2025-02-07T19:26:00Z"/>
        </w:rPr>
      </w:pPr>
      <w:r>
        <w:lastRenderedPageBreak/>
        <w:br w:type="page"/>
      </w:r>
    </w:p>
    <w:p w14:paraId="23C51B4B" w14:textId="5DB4F37F" w:rsidR="00185D97" w:rsidDel="00166923" w:rsidRDefault="00185D97">
      <w:pPr>
        <w:rPr>
          <w:del w:id="7" w:author="Gabriella Ferruzzi" w:date="2025-02-07T19:26:00Z"/>
        </w:rPr>
      </w:pPr>
    </w:p>
    <w:p w14:paraId="48ED3B6B" w14:textId="4FC78DAD" w:rsidR="00166923" w:rsidRDefault="00166923">
      <w:pPr>
        <w:rPr>
          <w:ins w:id="8" w:author="Gabriella Ferruzzi" w:date="2025-02-07T19:26:00Z"/>
        </w:rPr>
      </w:pPr>
    </w:p>
    <w:tbl>
      <w:tblPr>
        <w:tblStyle w:val="Grigliatabella"/>
        <w:tblW w:w="9918" w:type="dxa"/>
        <w:tblLook w:val="04A0" w:firstRow="1" w:lastRow="0" w:firstColumn="1" w:lastColumn="0" w:noHBand="0" w:noVBand="1"/>
      </w:tblPr>
      <w:tblGrid>
        <w:gridCol w:w="9918"/>
      </w:tblGrid>
      <w:tr w:rsidR="001200E3" w14:paraId="652170E5" w14:textId="2E3B728C" w:rsidTr="0A71D1D1">
        <w:trPr>
          <w:trHeight w:val="300"/>
        </w:trPr>
        <w:tc>
          <w:tcPr>
            <w:tcW w:w="9918" w:type="dxa"/>
          </w:tcPr>
          <w:p w14:paraId="000D7A5E" w14:textId="50EDAC06" w:rsidR="3B5CF59F" w:rsidRDefault="3B5CF59F" w:rsidP="3B5CF59F">
            <w:pPr>
              <w:rPr>
                <w:b/>
                <w:bCs/>
                <w:i/>
                <w:iCs/>
                <w:color w:val="auto"/>
                <w:u w:val="single"/>
              </w:rPr>
            </w:pPr>
            <w:r w:rsidRPr="3B5CF59F">
              <w:rPr>
                <w:b/>
                <w:bCs/>
                <w:i/>
                <w:iCs/>
                <w:color w:val="auto"/>
                <w:u w:val="single"/>
              </w:rPr>
              <w:t>Baseline configuration description</w:t>
            </w:r>
          </w:p>
          <w:p w14:paraId="27DBF43C" w14:textId="28AABDCD" w:rsidR="3B5CF59F" w:rsidRDefault="3B5CF59F" w:rsidP="3B5CF59F">
            <w:pPr>
              <w:rPr>
                <w:i/>
                <w:iCs/>
                <w:color w:val="auto"/>
              </w:rPr>
            </w:pPr>
            <w:r w:rsidRPr="3B5CF59F">
              <w:rPr>
                <w:i/>
                <w:iCs/>
                <w:color w:val="auto"/>
              </w:rPr>
              <w:t>In this section,</w:t>
            </w:r>
            <w:r w:rsidR="00B23346">
              <w:rPr>
                <w:i/>
                <w:iCs/>
                <w:color w:val="auto"/>
              </w:rPr>
              <w:t xml:space="preserve"> </w:t>
            </w:r>
            <w:r w:rsidR="00656F4C">
              <w:rPr>
                <w:i/>
                <w:iCs/>
                <w:color w:val="auto"/>
              </w:rPr>
              <w:t>it is presented the baseline configuration in which we assume that</w:t>
            </w:r>
            <w:r w:rsidRPr="3B5CF59F">
              <w:rPr>
                <w:i/>
                <w:iCs/>
                <w:color w:val="auto"/>
              </w:rPr>
              <w:t>:</w:t>
            </w:r>
          </w:p>
          <w:p w14:paraId="512DEFF4" w14:textId="59319348" w:rsidR="3B5CF59F" w:rsidRDefault="3B5CF59F" w:rsidP="3B5CF59F">
            <w:pPr>
              <w:rPr>
                <w:i/>
                <w:iCs/>
                <w:color w:val="auto"/>
              </w:rPr>
            </w:pPr>
            <w:r w:rsidRPr="3B5CF59F">
              <w:rPr>
                <w:b/>
                <w:bCs/>
                <w:i/>
                <w:iCs/>
                <w:color w:val="auto"/>
              </w:rPr>
              <w:t>Electrical Energy:</w:t>
            </w:r>
            <w:r w:rsidRPr="3B5CF59F">
              <w:rPr>
                <w:i/>
                <w:iCs/>
                <w:color w:val="auto"/>
              </w:rPr>
              <w:t xml:space="preserve"> The electrical energy required is sourced directly from the grid. Moreover, for the analysis, it has been assumed an average emission factor of 0.354 kg CO</w:t>
            </w:r>
            <w:r w:rsidRPr="3B5CF59F">
              <w:rPr>
                <w:i/>
                <w:iCs/>
                <w:color w:val="auto"/>
                <w:sz w:val="18"/>
                <w:szCs w:val="18"/>
              </w:rPr>
              <w:t>2</w:t>
            </w:r>
            <w:r w:rsidRPr="3B5CF59F">
              <w:rPr>
                <w:i/>
                <w:iCs/>
                <w:color w:val="auto"/>
              </w:rPr>
              <w:t xml:space="preserve">/kWh for grid electricity, which is indicative of typical emissions associated with </w:t>
            </w:r>
            <w:r w:rsidR="00656F4C">
              <w:rPr>
                <w:i/>
                <w:iCs/>
                <w:color w:val="auto"/>
              </w:rPr>
              <w:t>Spanish</w:t>
            </w:r>
            <w:r w:rsidRPr="3B5CF59F">
              <w:rPr>
                <w:i/>
                <w:iCs/>
                <w:color w:val="auto"/>
              </w:rPr>
              <w:t xml:space="preserve"> electricity generation.</w:t>
            </w:r>
          </w:p>
          <w:p w14:paraId="2BCD8432" w14:textId="48E4CA80" w:rsidR="3B5CF59F" w:rsidRDefault="3B5CF59F" w:rsidP="3B5CF59F">
            <w:pPr>
              <w:rPr>
                <w:i/>
                <w:iCs/>
                <w:color w:val="auto"/>
              </w:rPr>
            </w:pPr>
            <w:r w:rsidRPr="3B5CF59F">
              <w:rPr>
                <w:b/>
                <w:bCs/>
                <w:i/>
                <w:iCs/>
                <w:color w:val="auto"/>
              </w:rPr>
              <w:t>Thermal Energy:</w:t>
            </w:r>
            <w:r w:rsidRPr="3B5CF59F">
              <w:rPr>
                <w:i/>
                <w:iCs/>
                <w:color w:val="auto"/>
              </w:rPr>
              <w:t xml:space="preserve"> Thermal energy for heating purposes is provided by a conventional boiler supplied by Natural gas, boasting an efficiency rating of 0.</w:t>
            </w:r>
            <w:r w:rsidR="00656F4C">
              <w:rPr>
                <w:i/>
                <w:iCs/>
                <w:color w:val="auto"/>
              </w:rPr>
              <w:t>90</w:t>
            </w:r>
            <w:r w:rsidRPr="3B5CF59F">
              <w:rPr>
                <w:i/>
                <w:iCs/>
                <w:color w:val="auto"/>
              </w:rPr>
              <w:t>, which represents an average efficiency of such systems. To calculate the energy content of the natural gas used in the boiler, it has been considered a Lower Heating Value (LHV) of 9.8 kWh/Nm3 for methane (natural gas). Additionally, the emission factor for natural gas combustion has been considered equal to 1.98 kg CO</w:t>
            </w:r>
            <w:r w:rsidRPr="3B5CF59F">
              <w:rPr>
                <w:i/>
                <w:iCs/>
                <w:color w:val="auto"/>
                <w:sz w:val="18"/>
                <w:szCs w:val="18"/>
              </w:rPr>
              <w:t>2</w:t>
            </w:r>
            <w:r w:rsidRPr="3B5CF59F">
              <w:rPr>
                <w:i/>
                <w:iCs/>
                <w:color w:val="auto"/>
              </w:rPr>
              <w:t>/Nm3.</w:t>
            </w:r>
          </w:p>
          <w:p w14:paraId="47A1B1C0" w14:textId="4295146C" w:rsidR="3B5CF59F" w:rsidRDefault="3B5CF59F" w:rsidP="3B5CF59F">
            <w:pPr>
              <w:rPr>
                <w:i/>
                <w:iCs/>
                <w:color w:val="auto"/>
              </w:rPr>
            </w:pPr>
            <w:r w:rsidRPr="3B5CF59F">
              <w:rPr>
                <w:i/>
                <w:iCs/>
                <w:color w:val="auto"/>
              </w:rPr>
              <w:t xml:space="preserve">This reference system plays a pivotal role the analysis, serving as a baseline for subsequent calculations of electrical and thermal energy consumption, energy </w:t>
            </w:r>
            <w:proofErr w:type="spellStart"/>
            <w:proofErr w:type="gramStart"/>
            <w:r w:rsidRPr="3B5CF59F">
              <w:rPr>
                <w:i/>
                <w:iCs/>
                <w:color w:val="auto"/>
              </w:rPr>
              <w:t>costs,emissions</w:t>
            </w:r>
            <w:proofErr w:type="spellEnd"/>
            <w:proofErr w:type="gramEnd"/>
            <w:r w:rsidRPr="3B5CF59F">
              <w:rPr>
                <w:i/>
                <w:iCs/>
                <w:color w:val="auto"/>
              </w:rPr>
              <w:t xml:space="preserve"> and more in general for the KPIs evaluation.</w:t>
            </w:r>
          </w:p>
          <w:p w14:paraId="45BF68DD" w14:textId="255A0C7C" w:rsidR="3B5CF59F" w:rsidRDefault="3B5CF59F" w:rsidP="3B5CF59F">
            <w:pPr>
              <w:rPr>
                <w:b/>
                <w:bCs/>
                <w:i/>
                <w:iCs/>
                <w:color w:val="auto"/>
              </w:rPr>
            </w:pPr>
          </w:p>
          <w:p w14:paraId="377F5188" w14:textId="2C164B81" w:rsidR="001200E3" w:rsidRDefault="001200E3" w:rsidP="00CB174F">
            <w:pPr>
              <w:rPr>
                <w:rFonts w:eastAsia="Calibri" w:cs="Calibri"/>
                <w:color w:val="000000" w:themeColor="accent2"/>
              </w:rPr>
            </w:pPr>
            <w:r>
              <w:rPr>
                <w:rFonts w:eastAsia="Calibri" w:cs="Calibri"/>
                <w:b/>
                <w:bCs/>
                <w:color w:val="000000" w:themeColor="accent2"/>
              </w:rPr>
              <w:t>Simulation environment setup and description</w:t>
            </w:r>
          </w:p>
          <w:p w14:paraId="3B58133A" w14:textId="68E34FC1" w:rsidR="001200E3" w:rsidRDefault="0A71D1D1" w:rsidP="0A71D1D1">
            <w:pPr>
              <w:ind w:left="-20" w:right="-20"/>
              <w:rPr>
                <w:i/>
                <w:iCs/>
                <w:color w:val="auto"/>
              </w:rPr>
            </w:pPr>
            <w:r w:rsidRPr="0A71D1D1">
              <w:rPr>
                <w:i/>
                <w:iCs/>
                <w:color w:val="auto"/>
              </w:rPr>
              <w:t>The aim of the approach is to increase the use of energy</w:t>
            </w:r>
            <w:r w:rsidR="00185D97">
              <w:rPr>
                <w:i/>
                <w:iCs/>
                <w:color w:val="auto"/>
              </w:rPr>
              <w:t xml:space="preserve"> storage and </w:t>
            </w:r>
            <w:proofErr w:type="gramStart"/>
            <w:r w:rsidR="00185D97">
              <w:rPr>
                <w:i/>
                <w:iCs/>
                <w:color w:val="auto"/>
              </w:rPr>
              <w:t xml:space="preserve">renewable </w:t>
            </w:r>
            <w:r w:rsidRPr="0A71D1D1">
              <w:rPr>
                <w:i/>
                <w:iCs/>
                <w:color w:val="auto"/>
              </w:rPr>
              <w:t xml:space="preserve"> resources</w:t>
            </w:r>
            <w:proofErr w:type="gramEnd"/>
            <w:r w:rsidRPr="0A71D1D1">
              <w:rPr>
                <w:i/>
                <w:iCs/>
                <w:color w:val="auto"/>
              </w:rPr>
              <w:t xml:space="preserve"> of a system</w:t>
            </w:r>
            <w:r w:rsidR="00185D97">
              <w:rPr>
                <w:i/>
                <w:iCs/>
                <w:color w:val="auto"/>
              </w:rPr>
              <w:t xml:space="preserve">, and show how hybrid system increase the overall values. </w:t>
            </w:r>
            <w:r w:rsidRPr="0A71D1D1">
              <w:rPr>
                <w:i/>
                <w:iCs/>
                <w:color w:val="auto"/>
              </w:rPr>
              <w:t xml:space="preserve"> </w:t>
            </w:r>
          </w:p>
          <w:p w14:paraId="10E89092" w14:textId="77777777" w:rsidR="00185D97" w:rsidRDefault="00185D97" w:rsidP="0A71D1D1">
            <w:pPr>
              <w:ind w:left="-20" w:right="-20"/>
            </w:pPr>
          </w:p>
          <w:p w14:paraId="07285F8C" w14:textId="70A6B03C" w:rsidR="001200E3" w:rsidRDefault="001200E3" w:rsidP="06DB2A26">
            <w:pPr>
              <w:ind w:left="-20" w:right="-20"/>
              <w:rPr>
                <w:i/>
                <w:color w:val="auto"/>
              </w:rPr>
            </w:pPr>
            <w:r w:rsidRPr="4B842E1F">
              <w:rPr>
                <w:rFonts w:eastAsia="Calibri" w:cs="Calibri"/>
                <w:b/>
                <w:color w:val="auto"/>
              </w:rPr>
              <w:t>Methodology applied</w:t>
            </w:r>
            <w:r w:rsidRPr="4B842E1F">
              <w:rPr>
                <w:rFonts w:eastAsia="Calibri" w:cs="Calibri"/>
                <w:b/>
                <w:color w:val="auto"/>
                <w:sz w:val="28"/>
                <w:szCs w:val="28"/>
              </w:rPr>
              <w:t>:</w:t>
            </w:r>
            <w:r w:rsidRPr="06DB2A26">
              <w:rPr>
                <w:rFonts w:ascii="Times New Roman" w:eastAsia="Times New Roman" w:hAnsi="Times New Roman" w:cs="Times New Roman"/>
                <w:color w:val="000000" w:themeColor="accent2"/>
                <w:sz w:val="28"/>
                <w:szCs w:val="28"/>
              </w:rPr>
              <w:t xml:space="preserve"> </w:t>
            </w:r>
            <w:r w:rsidRPr="50758561">
              <w:rPr>
                <w:i/>
                <w:color w:val="auto"/>
              </w:rPr>
              <w:t xml:space="preserve">To take both cost and environmental assessments into account, a MOLP problem is formulated, and the goal is to determine the operation </w:t>
            </w:r>
            <w:r w:rsidR="00185D97" w:rsidRPr="50758561">
              <w:rPr>
                <w:i/>
                <w:color w:val="auto"/>
              </w:rPr>
              <w:t>strategies</w:t>
            </w:r>
            <w:r w:rsidR="00185D97">
              <w:rPr>
                <w:i/>
                <w:color w:val="auto"/>
              </w:rPr>
              <w:t xml:space="preserve"> for</w:t>
            </w:r>
            <w:r w:rsidR="0098662F">
              <w:rPr>
                <w:i/>
                <w:color w:val="auto"/>
              </w:rPr>
              <w:t xml:space="preserve"> a </w:t>
            </w:r>
            <w:r w:rsidR="00185D97">
              <w:rPr>
                <w:i/>
                <w:color w:val="auto"/>
              </w:rPr>
              <w:t>determinate</w:t>
            </w:r>
            <w:r w:rsidR="0098662F">
              <w:rPr>
                <w:i/>
                <w:color w:val="auto"/>
              </w:rPr>
              <w:t xml:space="preserve"> configuration.</w:t>
            </w:r>
          </w:p>
          <w:p w14:paraId="7160ABE5" w14:textId="7546F026" w:rsidR="001200E3" w:rsidRDefault="001200E3" w:rsidP="06DB2A26">
            <w:pPr>
              <w:ind w:left="-20" w:right="-20"/>
              <w:rPr>
                <w:i/>
                <w:color w:val="auto"/>
              </w:rPr>
            </w:pPr>
            <w:r w:rsidRPr="50758561">
              <w:rPr>
                <w:i/>
                <w:color w:val="auto"/>
              </w:rPr>
              <w:t xml:space="preserve"> </w:t>
            </w:r>
          </w:p>
          <w:p w14:paraId="04A71C3C" w14:textId="6EEAAA8D" w:rsidR="001200E3" w:rsidRDefault="0A71D1D1" w:rsidP="0A71D1D1">
            <w:pPr>
              <w:ind w:left="-20" w:right="-20"/>
              <w:rPr>
                <w:i/>
                <w:iCs/>
                <w:color w:val="auto"/>
              </w:rPr>
            </w:pPr>
            <w:r w:rsidRPr="0A71D1D1">
              <w:rPr>
                <w:i/>
                <w:iCs/>
                <w:color w:val="auto"/>
              </w:rPr>
              <w:t>The economic objective is formulated as the total annual cost to be minimized. The environmental objective is to minimize the amount of CO2 produced, that depends</w:t>
            </w:r>
            <w:r w:rsidR="00AE65B8">
              <w:rPr>
                <w:i/>
                <w:iCs/>
                <w:color w:val="auto"/>
              </w:rPr>
              <w:t xml:space="preserve"> on directly way</w:t>
            </w:r>
            <w:r w:rsidRPr="0A71D1D1">
              <w:rPr>
                <w:i/>
                <w:iCs/>
                <w:color w:val="auto"/>
              </w:rPr>
              <w:t xml:space="preserve"> </w:t>
            </w:r>
            <w:r w:rsidR="00AE65B8">
              <w:rPr>
                <w:i/>
                <w:iCs/>
                <w:color w:val="auto"/>
              </w:rPr>
              <w:t xml:space="preserve">from </w:t>
            </w:r>
            <w:r w:rsidRPr="0A71D1D1">
              <w:rPr>
                <w:i/>
                <w:iCs/>
                <w:color w:val="auto"/>
              </w:rPr>
              <w:t>the gas consumed by the boilers and CHPs</w:t>
            </w:r>
            <w:r w:rsidR="00AE65B8">
              <w:rPr>
                <w:i/>
                <w:iCs/>
                <w:color w:val="auto"/>
              </w:rPr>
              <w:t xml:space="preserve">, and indirectly way from the electricity supplied by from the </w:t>
            </w:r>
            <w:r w:rsidR="001E4341">
              <w:rPr>
                <w:i/>
                <w:iCs/>
                <w:color w:val="auto"/>
              </w:rPr>
              <w:t xml:space="preserve">main </w:t>
            </w:r>
            <w:r w:rsidR="00AE65B8">
              <w:rPr>
                <w:i/>
                <w:iCs/>
                <w:color w:val="auto"/>
              </w:rPr>
              <w:t xml:space="preserve">grid. </w:t>
            </w:r>
          </w:p>
          <w:p w14:paraId="587DEBCF" w14:textId="231979D8" w:rsidR="001200E3" w:rsidRDefault="001200E3" w:rsidP="06DB2A26">
            <w:pPr>
              <w:ind w:left="-20" w:right="-20"/>
              <w:rPr>
                <w:i/>
                <w:color w:val="auto"/>
              </w:rPr>
            </w:pPr>
            <w:r w:rsidRPr="50758561">
              <w:rPr>
                <w:i/>
                <w:color w:val="auto"/>
              </w:rPr>
              <w:t xml:space="preserve"> </w:t>
            </w:r>
          </w:p>
          <w:p w14:paraId="170DB7A0" w14:textId="4CB10409" w:rsidR="001200E3" w:rsidRDefault="0A71D1D1" w:rsidP="0A71D1D1">
            <w:pPr>
              <w:ind w:left="-20" w:right="-20"/>
              <w:rPr>
                <w:i/>
                <w:iCs/>
                <w:color w:val="auto"/>
              </w:rPr>
            </w:pPr>
            <w:r w:rsidRPr="0A71D1D1">
              <w:rPr>
                <w:i/>
                <w:iCs/>
                <w:color w:val="auto"/>
              </w:rPr>
              <w:t xml:space="preserve">Considering 4 representative days of the year (1 for each season), and assuming known the energy demand, the total energy required to meet the demand is also known. By minimizing a weighted sum of the total annual cost and primary energy input, the problem is solved by branch-and-cut. The general mathematical formulation established, and the optimization method provided could be applicable in real contexts, thereby providing decision support to planners. </w:t>
            </w:r>
          </w:p>
          <w:p w14:paraId="00B7E602" w14:textId="209E3868" w:rsidR="001200E3" w:rsidRDefault="001200E3" w:rsidP="06DB2A26">
            <w:pPr>
              <w:ind w:left="-20" w:right="-20"/>
              <w:rPr>
                <w:i/>
                <w:color w:val="auto"/>
              </w:rPr>
            </w:pPr>
            <w:r w:rsidRPr="50758561">
              <w:rPr>
                <w:i/>
                <w:color w:val="auto"/>
              </w:rPr>
              <w:t xml:space="preserve"> </w:t>
            </w:r>
          </w:p>
          <w:p w14:paraId="614EEF91" w14:textId="1AD6F656" w:rsidR="001200E3" w:rsidRDefault="001200E3" w:rsidP="62F04949">
            <w:pPr>
              <w:ind w:left="-20" w:right="-20"/>
              <w:rPr>
                <w:i/>
                <w:color w:val="auto"/>
              </w:rPr>
            </w:pPr>
            <w:r w:rsidRPr="50758561">
              <w:rPr>
                <w:i/>
                <w:color w:val="auto"/>
              </w:rPr>
              <w:t xml:space="preserve">Given the input data, such as end user demand, local climate data, energy prices and technical and economic information, the model allows to obtain their optimized combination, and the corresponding operation strategies through cost and energy assessments. </w:t>
            </w:r>
          </w:p>
          <w:p w14:paraId="11B189EA" w14:textId="6C761286" w:rsidR="001200E3" w:rsidRDefault="001200E3" w:rsidP="62F04949">
            <w:pPr>
              <w:ind w:left="-20" w:right="-20"/>
              <w:rPr>
                <w:i/>
                <w:color w:val="auto"/>
              </w:rPr>
            </w:pPr>
          </w:p>
          <w:p w14:paraId="476B5A2B" w14:textId="0109CD73" w:rsidR="001200E3" w:rsidRDefault="0A71D1D1" w:rsidP="0A71D1D1">
            <w:pPr>
              <w:rPr>
                <w:i/>
                <w:iCs/>
                <w:color w:val="auto"/>
              </w:rPr>
            </w:pPr>
            <w:r w:rsidRPr="0A71D1D1">
              <w:rPr>
                <w:i/>
                <w:iCs/>
                <w:color w:val="auto"/>
              </w:rPr>
              <w:t xml:space="preserve">The multi-objective optimization problem is characterized by a single objective function in which economic and environmental aspects are </w:t>
            </w:r>
            <w:proofErr w:type="gramStart"/>
            <w:r w:rsidRPr="0A71D1D1">
              <w:rPr>
                <w:i/>
                <w:iCs/>
                <w:color w:val="auto"/>
              </w:rPr>
              <w:t>taken into account</w:t>
            </w:r>
            <w:proofErr w:type="gramEnd"/>
            <w:r w:rsidRPr="0A71D1D1">
              <w:rPr>
                <w:i/>
                <w:iCs/>
                <w:color w:val="auto"/>
              </w:rPr>
              <w:t>. In particular, the optimization function is formulated as a weighted sum of the total cost, CTOT, and the total environmental costs, to be minimized: (</w:t>
            </w:r>
            <w:proofErr w:type="spellStart"/>
            <w:r w:rsidRPr="0A71D1D1">
              <w:rPr>
                <w:i/>
                <w:iCs/>
                <w:color w:val="auto"/>
              </w:rPr>
              <w:t>nbWeight</w:t>
            </w:r>
            <w:proofErr w:type="spellEnd"/>
            <w:r w:rsidRPr="0A71D1D1">
              <w:rPr>
                <w:i/>
                <w:iCs/>
                <w:color w:val="auto"/>
              </w:rPr>
              <w:t>*</w:t>
            </w:r>
            <w:proofErr w:type="spellStart"/>
            <w:r w:rsidRPr="0A71D1D1">
              <w:rPr>
                <w:i/>
                <w:iCs/>
                <w:color w:val="auto"/>
              </w:rPr>
              <w:t>Eco_obj</w:t>
            </w:r>
            <w:proofErr w:type="spellEnd"/>
            <w:r w:rsidRPr="0A71D1D1">
              <w:rPr>
                <w:i/>
                <w:iCs/>
                <w:color w:val="auto"/>
              </w:rPr>
              <w:t>) + (1-</w:t>
            </w:r>
            <w:proofErr w:type="gramStart"/>
            <w:r w:rsidRPr="0A71D1D1">
              <w:rPr>
                <w:i/>
                <w:iCs/>
                <w:color w:val="auto"/>
              </w:rPr>
              <w:t>nbWeight)*</w:t>
            </w:r>
            <w:proofErr w:type="spellStart"/>
            <w:proofErr w:type="gramEnd"/>
            <w:r w:rsidRPr="0A71D1D1">
              <w:rPr>
                <w:i/>
                <w:iCs/>
                <w:color w:val="auto"/>
              </w:rPr>
              <w:t>Env_obj</w:t>
            </w:r>
            <w:proofErr w:type="spellEnd"/>
            <w:r w:rsidRPr="0A71D1D1">
              <w:rPr>
                <w:i/>
                <w:iCs/>
                <w:color w:val="auto"/>
              </w:rPr>
              <w:t xml:space="preserve">. The optimized size of DERs is obtained under economic and environmental </w:t>
            </w:r>
            <w:proofErr w:type="gramStart"/>
            <w:r w:rsidRPr="0A71D1D1">
              <w:rPr>
                <w:i/>
                <w:iCs/>
                <w:color w:val="auto"/>
              </w:rPr>
              <w:t xml:space="preserve">optimization </w:t>
            </w:r>
            <w:r w:rsidR="0098662F">
              <w:rPr>
                <w:i/>
                <w:iCs/>
                <w:color w:val="auto"/>
              </w:rPr>
              <w:t>.</w:t>
            </w:r>
            <w:proofErr w:type="gramEnd"/>
          </w:p>
          <w:p w14:paraId="500153D6" w14:textId="5A48642D" w:rsidR="00185D97" w:rsidDel="00166923" w:rsidRDefault="001200E3" w:rsidP="00185D97">
            <w:pPr>
              <w:rPr>
                <w:del w:id="9" w:author="Gabriella Ferruzzi" w:date="2025-02-07T19:26:00Z"/>
                <w:i/>
                <w:color w:val="auto"/>
              </w:rPr>
            </w:pPr>
            <w:r w:rsidRPr="50758561">
              <w:rPr>
                <w:i/>
                <w:color w:val="auto"/>
              </w:rPr>
              <w:t>For ω=1, the economic optimization is obtained, and the related solution is the one that minimizes the total annual cost. For ω=0, the environmental optimization is obtained, and the related solution is the one that minimizes the total annual CO2 emissions. The problem formulated above is linear and involves both discrete and continuous variables. Branch-and-cut, which is powerful for mixed</w:t>
            </w:r>
            <w:r w:rsidR="006726FE">
              <w:rPr>
                <w:i/>
                <w:color w:val="auto"/>
              </w:rPr>
              <w:t xml:space="preserve"> </w:t>
            </w:r>
            <w:r w:rsidRPr="50758561">
              <w:rPr>
                <w:i/>
                <w:color w:val="auto"/>
              </w:rPr>
              <w:lastRenderedPageBreak/>
              <w:t>integer linear problems, is therefore used.</w:t>
            </w:r>
            <w:r w:rsidR="00185D97">
              <w:rPr>
                <w:i/>
                <w:color w:val="auto"/>
              </w:rPr>
              <w:t xml:space="preserve"> </w:t>
            </w:r>
            <w:proofErr w:type="gramStart"/>
            <w:r w:rsidRPr="50758561">
              <w:rPr>
                <w:i/>
                <w:color w:val="auto"/>
              </w:rPr>
              <w:t>The</w:t>
            </w:r>
            <w:proofErr w:type="gramEnd"/>
            <w:r w:rsidRPr="50758561">
              <w:rPr>
                <w:i/>
                <w:color w:val="auto"/>
              </w:rPr>
              <w:t xml:space="preserve"> model is implemented and tested by using IBM ILOG CPLEX Optimization Studio Version 12.6. </w:t>
            </w:r>
            <w:r w:rsidR="00185D97" w:rsidRPr="50758561">
              <w:rPr>
                <w:i/>
                <w:color w:val="auto"/>
              </w:rPr>
              <w:t xml:space="preserve">The optimization problem can be solved within </w:t>
            </w:r>
            <w:r w:rsidR="00185D97">
              <w:rPr>
                <w:i/>
                <w:color w:val="auto"/>
              </w:rPr>
              <w:t>1</w:t>
            </w:r>
            <w:r w:rsidR="00185D97" w:rsidRPr="50758561">
              <w:rPr>
                <w:i/>
                <w:color w:val="auto"/>
              </w:rPr>
              <w:t xml:space="preserve">hours. </w:t>
            </w:r>
          </w:p>
          <w:p w14:paraId="57BE160B" w14:textId="5DFA0DEF" w:rsidR="001200E3" w:rsidRDefault="001200E3" w:rsidP="62F04949">
            <w:pPr>
              <w:rPr>
                <w:i/>
                <w:color w:val="auto"/>
              </w:rPr>
            </w:pPr>
          </w:p>
          <w:p w14:paraId="0E80D787" w14:textId="7B3BD32B" w:rsidR="001200E3" w:rsidRDefault="001200E3" w:rsidP="06DB2A26">
            <w:pPr>
              <w:ind w:left="-20" w:right="-20"/>
              <w:rPr>
                <w:rFonts w:ascii="Times New Roman" w:eastAsia="Times New Roman" w:hAnsi="Times New Roman" w:cs="Times New Roman"/>
                <w:color w:val="000000" w:themeColor="accent2"/>
                <w:sz w:val="20"/>
                <w:szCs w:val="20"/>
              </w:rPr>
            </w:pPr>
          </w:p>
          <w:p w14:paraId="7FB292F5" w14:textId="5AEA52F3" w:rsidR="001200E3" w:rsidRDefault="001200E3" w:rsidP="0A1B1D15">
            <w:pPr>
              <w:pStyle w:val="Titolo2"/>
              <w:numPr>
                <w:ilvl w:val="0"/>
                <w:numId w:val="0"/>
              </w:numPr>
              <w:rPr>
                <w:rFonts w:ascii="Calibri Light" w:eastAsia="Calibri Light" w:hAnsi="Calibri Light" w:cs="Calibri Light"/>
                <w:color w:val="auto"/>
                <w:sz w:val="24"/>
                <w:szCs w:val="24"/>
              </w:rPr>
            </w:pPr>
            <w:r w:rsidRPr="0E5F22F2">
              <w:rPr>
                <w:rFonts w:ascii="Calibri Light" w:eastAsia="Calibri Light" w:hAnsi="Calibri Light" w:cs="Calibri Light"/>
                <w:color w:val="auto"/>
                <w:sz w:val="24"/>
                <w:szCs w:val="24"/>
              </w:rPr>
              <w:t>Hypothesis</w:t>
            </w:r>
          </w:p>
          <w:p w14:paraId="7F7A6870" w14:textId="01202313" w:rsidR="00185D97" w:rsidRPr="00185D97" w:rsidRDefault="00185D97" w:rsidP="00185D97">
            <w:r>
              <w:t xml:space="preserve">In base case, </w:t>
            </w:r>
          </w:p>
          <w:p w14:paraId="761C91F4" w14:textId="270196BF" w:rsidR="001200E3" w:rsidRDefault="001200E3" w:rsidP="00B104DC">
            <w:pPr>
              <w:pStyle w:val="Paragrafoelenco"/>
              <w:numPr>
                <w:ilvl w:val="0"/>
                <w:numId w:val="24"/>
              </w:numPr>
              <w:spacing w:line="259" w:lineRule="auto"/>
              <w:ind w:right="-20"/>
              <w:rPr>
                <w:i/>
                <w:color w:val="000000" w:themeColor="accent2"/>
              </w:rPr>
            </w:pPr>
            <w:r w:rsidRPr="4D837306">
              <w:rPr>
                <w:i/>
                <w:color w:val="auto"/>
              </w:rPr>
              <w:t>Electricity deman</w:t>
            </w:r>
            <w:r w:rsidR="0098662F">
              <w:rPr>
                <w:i/>
                <w:color w:val="auto"/>
              </w:rPr>
              <w:t xml:space="preserve">d </w:t>
            </w:r>
            <w:r w:rsidRPr="4D837306">
              <w:rPr>
                <w:i/>
                <w:color w:val="auto"/>
              </w:rPr>
              <w:t xml:space="preserve">can be satisfied by grid power, </w:t>
            </w:r>
          </w:p>
          <w:p w14:paraId="672A5C21" w14:textId="66733CF8" w:rsidR="001200E3" w:rsidRDefault="0098662F" w:rsidP="00B104DC">
            <w:pPr>
              <w:pStyle w:val="Paragrafoelenco"/>
              <w:numPr>
                <w:ilvl w:val="0"/>
                <w:numId w:val="24"/>
              </w:numPr>
              <w:spacing w:line="259" w:lineRule="auto"/>
              <w:ind w:right="-20"/>
              <w:rPr>
                <w:i/>
                <w:iCs/>
                <w:color w:val="000000" w:themeColor="accent2"/>
              </w:rPr>
            </w:pPr>
            <w:r>
              <w:rPr>
                <w:i/>
                <w:color w:val="auto"/>
              </w:rPr>
              <w:t>S</w:t>
            </w:r>
            <w:r w:rsidR="001200E3" w:rsidRPr="4D837306">
              <w:rPr>
                <w:i/>
                <w:color w:val="auto"/>
              </w:rPr>
              <w:t>pecific capital costs, O&amp;M costs as well as electrical and thermal efficiencies</w:t>
            </w:r>
            <w:r>
              <w:rPr>
                <w:i/>
                <w:color w:val="auto"/>
              </w:rPr>
              <w:t xml:space="preserve"> are shown</w:t>
            </w:r>
            <w:r w:rsidR="001200E3" w:rsidRPr="4D837306">
              <w:rPr>
                <w:i/>
                <w:color w:val="auto"/>
              </w:rPr>
              <w:t xml:space="preserve"> </w:t>
            </w:r>
          </w:p>
          <w:p w14:paraId="712D73E2" w14:textId="3175E34D" w:rsidR="001200E3" w:rsidRPr="0098662F" w:rsidRDefault="001200E3" w:rsidP="0098662F">
            <w:pPr>
              <w:spacing w:line="259" w:lineRule="auto"/>
              <w:ind w:left="360" w:right="-20"/>
              <w:rPr>
                <w:i/>
                <w:color w:val="000000" w:themeColor="accent2"/>
              </w:rPr>
            </w:pPr>
          </w:p>
          <w:p w14:paraId="0211F2DE" w14:textId="53DD62FD" w:rsidR="001200E3" w:rsidRDefault="001200E3" w:rsidP="00B104DC">
            <w:pPr>
              <w:pStyle w:val="Paragrafoelenco"/>
              <w:numPr>
                <w:ilvl w:val="0"/>
                <w:numId w:val="24"/>
              </w:numPr>
              <w:spacing w:line="259" w:lineRule="auto"/>
              <w:ind w:right="-20"/>
              <w:rPr>
                <w:i/>
                <w:color w:val="000000" w:themeColor="accent2"/>
              </w:rPr>
            </w:pPr>
            <w:r w:rsidRPr="4D837306">
              <w:rPr>
                <w:i/>
                <w:color w:val="auto"/>
              </w:rPr>
              <w:t xml:space="preserve">Thermal energy is provided </w:t>
            </w:r>
            <w:proofErr w:type="gramStart"/>
            <w:r w:rsidR="0098662F">
              <w:rPr>
                <w:i/>
                <w:color w:val="auto"/>
              </w:rPr>
              <w:t xml:space="preserve">by </w:t>
            </w:r>
            <w:r w:rsidRPr="4D837306">
              <w:rPr>
                <w:i/>
                <w:color w:val="auto"/>
              </w:rPr>
              <w:t xml:space="preserve"> natural</w:t>
            </w:r>
            <w:proofErr w:type="gramEnd"/>
            <w:r w:rsidRPr="4D837306">
              <w:rPr>
                <w:i/>
                <w:color w:val="auto"/>
              </w:rPr>
              <w:t xml:space="preserve"> gas, </w:t>
            </w:r>
          </w:p>
          <w:p w14:paraId="3D9E482D" w14:textId="6F2B5AE7" w:rsidR="001200E3" w:rsidRDefault="0A71D1D1" w:rsidP="00B104DC">
            <w:pPr>
              <w:pStyle w:val="Paragrafoelenco"/>
              <w:numPr>
                <w:ilvl w:val="0"/>
                <w:numId w:val="24"/>
              </w:numPr>
              <w:spacing w:line="259" w:lineRule="auto"/>
              <w:ind w:right="-20"/>
              <w:rPr>
                <w:i/>
                <w:iCs/>
                <w:color w:val="000000" w:themeColor="accent2"/>
              </w:rPr>
            </w:pPr>
            <w:r w:rsidRPr="0A71D1D1">
              <w:rPr>
                <w:i/>
                <w:iCs/>
                <w:color w:val="auto"/>
              </w:rPr>
              <w:t xml:space="preserve">Heating demand can be satisfied by, natural gas boilers, </w:t>
            </w:r>
          </w:p>
          <w:p w14:paraId="0DF14EE7" w14:textId="44861F85" w:rsidR="00185D97" w:rsidRPr="00185D97" w:rsidRDefault="001200E3" w:rsidP="00185D97">
            <w:pPr>
              <w:pStyle w:val="Paragrafoelenco"/>
              <w:numPr>
                <w:ilvl w:val="0"/>
                <w:numId w:val="24"/>
              </w:numPr>
              <w:spacing w:line="259" w:lineRule="auto"/>
              <w:ind w:right="-20"/>
              <w:rPr>
                <w:i/>
                <w:color w:val="000000" w:themeColor="accent2"/>
              </w:rPr>
            </w:pPr>
            <w:r w:rsidRPr="4D837306">
              <w:rPr>
                <w:i/>
                <w:color w:val="auto"/>
              </w:rPr>
              <w:t xml:space="preserve">The optimization is carried out on an hourly basis for a representative day per season to reduce the variables number and the model complexity. </w:t>
            </w:r>
          </w:p>
          <w:p w14:paraId="772FA34D" w14:textId="77777777" w:rsidR="00185D97" w:rsidRDefault="00185D97" w:rsidP="00185D97">
            <w:pPr>
              <w:spacing w:line="259" w:lineRule="auto"/>
              <w:ind w:right="-20"/>
              <w:rPr>
                <w:i/>
                <w:color w:val="000000" w:themeColor="accent2"/>
              </w:rPr>
            </w:pPr>
          </w:p>
          <w:p w14:paraId="2030ADF3" w14:textId="43DF9CAF" w:rsidR="00185D97" w:rsidRDefault="00185D97" w:rsidP="00185D97">
            <w:pPr>
              <w:spacing w:line="259" w:lineRule="auto"/>
              <w:ind w:right="-20"/>
              <w:rPr>
                <w:i/>
                <w:color w:val="000000" w:themeColor="accent2"/>
              </w:rPr>
            </w:pPr>
            <w:r>
              <w:rPr>
                <w:i/>
                <w:color w:val="000000" w:themeColor="accent2"/>
              </w:rPr>
              <w:t xml:space="preserve">In the SORIA case: </w:t>
            </w:r>
          </w:p>
          <w:p w14:paraId="35B81296" w14:textId="7BB6DF5C" w:rsidR="00185D97" w:rsidRDefault="00185D97" w:rsidP="00185D97">
            <w:pPr>
              <w:pStyle w:val="Paragrafoelenco"/>
              <w:numPr>
                <w:ilvl w:val="0"/>
                <w:numId w:val="24"/>
              </w:numPr>
              <w:spacing w:line="259" w:lineRule="auto"/>
              <w:ind w:right="-20"/>
              <w:rPr>
                <w:i/>
                <w:color w:val="000000" w:themeColor="accent2"/>
              </w:rPr>
            </w:pPr>
            <w:r w:rsidRPr="4D837306">
              <w:rPr>
                <w:i/>
                <w:color w:val="auto"/>
              </w:rPr>
              <w:t>Electricity deman</w:t>
            </w:r>
            <w:r>
              <w:rPr>
                <w:i/>
                <w:color w:val="auto"/>
              </w:rPr>
              <w:t xml:space="preserve">d </w:t>
            </w:r>
            <w:r w:rsidRPr="4D837306">
              <w:rPr>
                <w:i/>
                <w:color w:val="auto"/>
              </w:rPr>
              <w:t xml:space="preserve">can be satisfied by grid power, by the electricity provided by PV, </w:t>
            </w:r>
            <w:r>
              <w:rPr>
                <w:i/>
                <w:color w:val="auto"/>
              </w:rPr>
              <w:t xml:space="preserve">by the electricity produced by a PCM and </w:t>
            </w:r>
            <w:r w:rsidRPr="4D837306">
              <w:rPr>
                <w:i/>
                <w:color w:val="auto"/>
              </w:rPr>
              <w:t xml:space="preserve">by the electricity discharged from the electrical storage. </w:t>
            </w:r>
          </w:p>
          <w:p w14:paraId="71ADE7D8" w14:textId="77777777" w:rsidR="00185D97" w:rsidRDefault="00185D97" w:rsidP="00185D97">
            <w:pPr>
              <w:pStyle w:val="Paragrafoelenco"/>
              <w:numPr>
                <w:ilvl w:val="0"/>
                <w:numId w:val="24"/>
              </w:numPr>
              <w:spacing w:line="259" w:lineRule="auto"/>
              <w:ind w:right="-20"/>
              <w:rPr>
                <w:i/>
                <w:iCs/>
                <w:color w:val="000000" w:themeColor="accent2"/>
              </w:rPr>
            </w:pPr>
            <w:r>
              <w:rPr>
                <w:i/>
                <w:color w:val="auto"/>
              </w:rPr>
              <w:t>S</w:t>
            </w:r>
            <w:r w:rsidRPr="4D837306">
              <w:rPr>
                <w:i/>
                <w:color w:val="auto"/>
              </w:rPr>
              <w:t>pecific capital costs, O&amp;M costs as well as electrical and thermal efficiencies</w:t>
            </w:r>
            <w:r>
              <w:rPr>
                <w:i/>
                <w:color w:val="auto"/>
              </w:rPr>
              <w:t xml:space="preserve"> are shown</w:t>
            </w:r>
            <w:r w:rsidRPr="4D837306">
              <w:rPr>
                <w:i/>
                <w:color w:val="auto"/>
              </w:rPr>
              <w:t xml:space="preserve"> </w:t>
            </w:r>
          </w:p>
          <w:p w14:paraId="37A44421" w14:textId="77777777" w:rsidR="00185D97" w:rsidRPr="0098662F" w:rsidRDefault="00185D97" w:rsidP="00185D97">
            <w:pPr>
              <w:spacing w:line="259" w:lineRule="auto"/>
              <w:ind w:left="360" w:right="-20"/>
              <w:rPr>
                <w:i/>
                <w:color w:val="000000" w:themeColor="accent2"/>
              </w:rPr>
            </w:pPr>
          </w:p>
          <w:p w14:paraId="33D666CD" w14:textId="7CB9C862" w:rsidR="00185D97" w:rsidRDefault="00185D97" w:rsidP="00185D97">
            <w:pPr>
              <w:pStyle w:val="Paragrafoelenco"/>
              <w:numPr>
                <w:ilvl w:val="0"/>
                <w:numId w:val="24"/>
              </w:numPr>
              <w:spacing w:line="259" w:lineRule="auto"/>
              <w:ind w:right="-20"/>
              <w:rPr>
                <w:i/>
                <w:color w:val="000000" w:themeColor="accent2"/>
              </w:rPr>
            </w:pPr>
            <w:r w:rsidRPr="4D837306">
              <w:rPr>
                <w:i/>
                <w:color w:val="auto"/>
              </w:rPr>
              <w:t xml:space="preserve">Thermal energy is provided </w:t>
            </w:r>
            <w:proofErr w:type="gramStart"/>
            <w:r>
              <w:rPr>
                <w:i/>
                <w:color w:val="auto"/>
              </w:rPr>
              <w:t xml:space="preserve">by </w:t>
            </w:r>
            <w:r w:rsidRPr="4D837306">
              <w:rPr>
                <w:i/>
                <w:color w:val="auto"/>
              </w:rPr>
              <w:t xml:space="preserve"> natural</w:t>
            </w:r>
            <w:proofErr w:type="gramEnd"/>
            <w:r w:rsidRPr="4D837306">
              <w:rPr>
                <w:i/>
                <w:color w:val="auto"/>
              </w:rPr>
              <w:t xml:space="preserve"> gas, </w:t>
            </w:r>
            <w:r>
              <w:rPr>
                <w:i/>
                <w:color w:val="auto"/>
              </w:rPr>
              <w:t>heat pump</w:t>
            </w:r>
            <w:r w:rsidRPr="4D837306">
              <w:rPr>
                <w:i/>
                <w:color w:val="auto"/>
              </w:rPr>
              <w:t xml:space="preserve">, and by thermal energy discharged from the storage. </w:t>
            </w:r>
          </w:p>
          <w:p w14:paraId="08EC46D9" w14:textId="77777777" w:rsidR="00185D97" w:rsidRDefault="00185D97" w:rsidP="00185D97">
            <w:pPr>
              <w:pStyle w:val="Paragrafoelenco"/>
              <w:numPr>
                <w:ilvl w:val="0"/>
                <w:numId w:val="24"/>
              </w:numPr>
              <w:spacing w:line="259" w:lineRule="auto"/>
              <w:ind w:right="-20"/>
              <w:rPr>
                <w:i/>
                <w:color w:val="000000" w:themeColor="accent2"/>
              </w:rPr>
            </w:pPr>
            <w:r w:rsidRPr="4D837306">
              <w:rPr>
                <w:i/>
                <w:color w:val="auto"/>
              </w:rPr>
              <w:t xml:space="preserve">The optimization is carried out on an hourly basis for a representative day per season to reduce the variables number and the model complexity. </w:t>
            </w:r>
          </w:p>
          <w:p w14:paraId="12C51905" w14:textId="77777777" w:rsidR="00185D97" w:rsidRPr="00185D97" w:rsidRDefault="00185D97" w:rsidP="00185D97">
            <w:pPr>
              <w:spacing w:line="259" w:lineRule="auto"/>
              <w:ind w:right="-20"/>
              <w:rPr>
                <w:i/>
                <w:color w:val="000000" w:themeColor="accent2"/>
              </w:rPr>
            </w:pPr>
          </w:p>
          <w:p w14:paraId="6CB8B0E0" w14:textId="36F19CA9" w:rsidR="001200E3" w:rsidRDefault="001200E3" w:rsidP="639856B7">
            <w:pPr>
              <w:pStyle w:val="Titolo2"/>
              <w:numPr>
                <w:ilvl w:val="0"/>
                <w:numId w:val="0"/>
              </w:numPr>
              <w:rPr>
                <w:rFonts w:eastAsia="Calibri" w:cs="Calibri"/>
                <w:color w:val="auto"/>
                <w:sz w:val="28"/>
                <w:szCs w:val="28"/>
              </w:rPr>
            </w:pPr>
            <w:r w:rsidRPr="0E5F22F2">
              <w:rPr>
                <w:rFonts w:eastAsia="Calibri" w:cs="Calibri"/>
                <w:color w:val="auto"/>
                <w:sz w:val="28"/>
                <w:szCs w:val="28"/>
              </w:rPr>
              <w:t>D</w:t>
            </w:r>
            <w:r w:rsidRPr="0E5F22F2">
              <w:rPr>
                <w:rFonts w:eastAsia="Calibri" w:cs="Calibri"/>
                <w:color w:val="auto"/>
                <w:sz w:val="24"/>
                <w:szCs w:val="24"/>
              </w:rPr>
              <w:t>ecision Variables</w:t>
            </w:r>
          </w:p>
          <w:p w14:paraId="3FCE2B7D" w14:textId="63292100" w:rsidR="001200E3" w:rsidRDefault="001200E3" w:rsidP="06DB2A26">
            <w:pPr>
              <w:ind w:left="-20" w:right="-20"/>
              <w:rPr>
                <w:i/>
                <w:color w:val="auto"/>
              </w:rPr>
            </w:pPr>
            <w:r w:rsidRPr="4D554694">
              <w:rPr>
                <w:i/>
                <w:color w:val="auto"/>
              </w:rPr>
              <w:t>In the optimization problem, the decision variables include:</w:t>
            </w:r>
          </w:p>
          <w:p w14:paraId="1E83A353" w14:textId="67910CB1" w:rsidR="001200E3" w:rsidRDefault="001200E3" w:rsidP="00B104DC">
            <w:pPr>
              <w:pStyle w:val="Paragrafoelenco"/>
              <w:numPr>
                <w:ilvl w:val="0"/>
                <w:numId w:val="23"/>
              </w:numPr>
              <w:rPr>
                <w:i/>
                <w:iCs/>
                <w:color w:val="auto"/>
              </w:rPr>
            </w:pPr>
            <w:r w:rsidRPr="4D554694">
              <w:rPr>
                <w:i/>
                <w:color w:val="auto"/>
              </w:rPr>
              <w:t xml:space="preserve">existence, numbers, and sizes of energy </w:t>
            </w:r>
            <w:proofErr w:type="gramStart"/>
            <w:r w:rsidRPr="4D554694">
              <w:rPr>
                <w:i/>
                <w:color w:val="auto"/>
              </w:rPr>
              <w:t>devices;</w:t>
            </w:r>
            <w:proofErr w:type="gramEnd"/>
            <w:r w:rsidRPr="4D554694">
              <w:rPr>
                <w:i/>
                <w:color w:val="auto"/>
              </w:rPr>
              <w:t xml:space="preserve"> </w:t>
            </w:r>
          </w:p>
          <w:p w14:paraId="3D1ABF8E" w14:textId="67910CB1" w:rsidR="001200E3" w:rsidRDefault="001200E3" w:rsidP="00B104DC">
            <w:pPr>
              <w:pStyle w:val="Paragrafoelenco"/>
              <w:numPr>
                <w:ilvl w:val="0"/>
                <w:numId w:val="23"/>
              </w:numPr>
              <w:rPr>
                <w:i/>
                <w:color w:val="auto"/>
              </w:rPr>
            </w:pPr>
            <w:r w:rsidRPr="4D554694">
              <w:rPr>
                <w:i/>
                <w:color w:val="auto"/>
              </w:rPr>
              <w:t xml:space="preserve">operation status (on/off) and energy rates provided by energy </w:t>
            </w:r>
            <w:proofErr w:type="gramStart"/>
            <w:r w:rsidRPr="4D554694">
              <w:rPr>
                <w:i/>
                <w:color w:val="auto"/>
              </w:rPr>
              <w:t>devices;</w:t>
            </w:r>
            <w:proofErr w:type="gramEnd"/>
            <w:r w:rsidRPr="4D554694">
              <w:rPr>
                <w:i/>
                <w:color w:val="auto"/>
              </w:rPr>
              <w:t xml:space="preserve"> </w:t>
            </w:r>
          </w:p>
          <w:p w14:paraId="72985E1C" w14:textId="088D2D22" w:rsidR="001200E3" w:rsidRDefault="001200E3" w:rsidP="00B104DC">
            <w:pPr>
              <w:pStyle w:val="Paragrafoelenco"/>
              <w:numPr>
                <w:ilvl w:val="0"/>
                <w:numId w:val="23"/>
              </w:numPr>
              <w:rPr>
                <w:i/>
                <w:iCs/>
                <w:color w:val="auto"/>
              </w:rPr>
            </w:pPr>
            <w:r w:rsidRPr="4D554694">
              <w:rPr>
                <w:i/>
                <w:color w:val="auto"/>
              </w:rPr>
              <w:t xml:space="preserve">capacities of electrical and thermal storage </w:t>
            </w:r>
            <w:proofErr w:type="gramStart"/>
            <w:r w:rsidRPr="4D554694">
              <w:rPr>
                <w:i/>
                <w:color w:val="auto"/>
              </w:rPr>
              <w:t>devices;</w:t>
            </w:r>
            <w:proofErr w:type="gramEnd"/>
            <w:r w:rsidRPr="4D554694">
              <w:rPr>
                <w:i/>
                <w:color w:val="auto"/>
              </w:rPr>
              <w:t xml:space="preserve"> </w:t>
            </w:r>
          </w:p>
          <w:p w14:paraId="2FC9BDA2" w14:textId="6B138511" w:rsidR="001200E3" w:rsidRDefault="001200E3" w:rsidP="00B104DC">
            <w:pPr>
              <w:pStyle w:val="Paragrafoelenco"/>
              <w:numPr>
                <w:ilvl w:val="0"/>
                <w:numId w:val="23"/>
              </w:numPr>
              <w:rPr>
                <w:i/>
                <w:color w:val="auto"/>
              </w:rPr>
            </w:pPr>
            <w:r w:rsidRPr="4D554694">
              <w:rPr>
                <w:i/>
                <w:color w:val="auto"/>
              </w:rPr>
              <w:t xml:space="preserve">electricity and heat rate input and output to/from electrical and thermal storage devices, </w:t>
            </w:r>
            <w:proofErr w:type="gramStart"/>
            <w:r w:rsidRPr="4D554694">
              <w:rPr>
                <w:i/>
                <w:color w:val="auto"/>
              </w:rPr>
              <w:t>respectively;</w:t>
            </w:r>
            <w:proofErr w:type="gramEnd"/>
            <w:r w:rsidRPr="4D554694">
              <w:rPr>
                <w:i/>
                <w:color w:val="auto"/>
              </w:rPr>
              <w:t xml:space="preserve"> </w:t>
            </w:r>
          </w:p>
          <w:p w14:paraId="5026CA6F" w14:textId="5531C7B3" w:rsidR="001200E3" w:rsidRDefault="001200E3" w:rsidP="00B104DC">
            <w:pPr>
              <w:pStyle w:val="Paragrafoelenco"/>
              <w:numPr>
                <w:ilvl w:val="0"/>
                <w:numId w:val="23"/>
              </w:numPr>
              <w:rPr>
                <w:i/>
                <w:color w:val="auto"/>
              </w:rPr>
            </w:pPr>
            <w:r w:rsidRPr="4D554694">
              <w:rPr>
                <w:i/>
                <w:color w:val="auto"/>
              </w:rPr>
              <w:t>electricity rate bought from the power grid.</w:t>
            </w:r>
          </w:p>
          <w:p w14:paraId="37225F2C" w14:textId="77777777" w:rsidR="0098662F" w:rsidRDefault="0098662F" w:rsidP="0098662F">
            <w:pPr>
              <w:rPr>
                <w:i/>
                <w:color w:val="auto"/>
              </w:rPr>
            </w:pPr>
          </w:p>
          <w:p w14:paraId="05414070" w14:textId="77777777" w:rsidR="0098662F" w:rsidRDefault="0098662F" w:rsidP="0098662F">
            <w:pPr>
              <w:rPr>
                <w:i/>
                <w:color w:val="auto"/>
              </w:rPr>
            </w:pPr>
          </w:p>
          <w:p w14:paraId="5FD4FE23" w14:textId="1AF619F1" w:rsidR="0098662F" w:rsidRPr="001D01F9" w:rsidRDefault="001D01F9" w:rsidP="0098662F">
            <w:pPr>
              <w:rPr>
                <w:i/>
                <w:color w:val="auto"/>
                <w:sz w:val="32"/>
                <w:szCs w:val="32"/>
              </w:rPr>
            </w:pPr>
            <w:r w:rsidRPr="001D01F9">
              <w:rPr>
                <w:i/>
                <w:color w:val="auto"/>
                <w:sz w:val="32"/>
                <w:szCs w:val="32"/>
              </w:rPr>
              <w:t>RESULTS</w:t>
            </w:r>
          </w:p>
          <w:p w14:paraId="44121A7C" w14:textId="03FD8798" w:rsidR="0098662F" w:rsidRDefault="0098662F" w:rsidP="0098662F">
            <w:pPr>
              <w:pStyle w:val="Paragrafoelenco"/>
              <w:numPr>
                <w:ilvl w:val="0"/>
                <w:numId w:val="31"/>
              </w:numPr>
              <w:rPr>
                <w:i/>
                <w:color w:val="auto"/>
              </w:rPr>
            </w:pPr>
            <w:r>
              <w:rPr>
                <w:i/>
                <w:color w:val="auto"/>
              </w:rPr>
              <w:t xml:space="preserve">Base </w:t>
            </w:r>
            <w:proofErr w:type="gramStart"/>
            <w:r>
              <w:rPr>
                <w:i/>
                <w:color w:val="auto"/>
              </w:rPr>
              <w:t>cases :</w:t>
            </w:r>
            <w:proofErr w:type="gramEnd"/>
            <w:r>
              <w:rPr>
                <w:i/>
                <w:color w:val="auto"/>
              </w:rPr>
              <w:t xml:space="preserve"> all energy (electricity and thermal) is</w:t>
            </w:r>
            <w:r w:rsidR="00A10A22">
              <w:rPr>
                <w:i/>
                <w:color w:val="auto"/>
              </w:rPr>
              <w:t xml:space="preserve"> </w:t>
            </w:r>
            <w:r>
              <w:rPr>
                <w:i/>
                <w:color w:val="auto"/>
              </w:rPr>
              <w:t>provided by the distributed electricity grid and by natural gas boiler.</w:t>
            </w:r>
          </w:p>
          <w:p w14:paraId="2592062B" w14:textId="77777777" w:rsidR="00185D97" w:rsidRDefault="00185D97" w:rsidP="00185D97">
            <w:pPr>
              <w:rPr>
                <w:i/>
                <w:color w:val="auto"/>
              </w:rPr>
            </w:pPr>
          </w:p>
          <w:p w14:paraId="788DBBC7" w14:textId="77777777" w:rsidR="00185D97" w:rsidRDefault="00185D97" w:rsidP="00185D97">
            <w:pPr>
              <w:rPr>
                <w:i/>
                <w:color w:val="auto"/>
              </w:rPr>
            </w:pPr>
          </w:p>
          <w:p w14:paraId="055DFD1B" w14:textId="77777777" w:rsidR="00185D97" w:rsidRDefault="00185D97" w:rsidP="00185D97">
            <w:pPr>
              <w:rPr>
                <w:i/>
                <w:color w:val="auto"/>
              </w:rPr>
            </w:pPr>
          </w:p>
          <w:p w14:paraId="3C742D94" w14:textId="77777777" w:rsidR="00185D97" w:rsidRDefault="00185D97" w:rsidP="00185D97">
            <w:pPr>
              <w:rPr>
                <w:i/>
                <w:color w:val="auto"/>
              </w:rPr>
            </w:pPr>
          </w:p>
          <w:p w14:paraId="679EB66A" w14:textId="77777777" w:rsidR="00185D97" w:rsidRDefault="00185D97" w:rsidP="00185D97">
            <w:pPr>
              <w:rPr>
                <w:i/>
                <w:color w:val="auto"/>
              </w:rPr>
            </w:pPr>
          </w:p>
          <w:p w14:paraId="1BF0BCF8" w14:textId="77777777" w:rsidR="00185D97" w:rsidRDefault="00185D97" w:rsidP="00185D97">
            <w:pPr>
              <w:rPr>
                <w:i/>
                <w:color w:val="auto"/>
              </w:rPr>
            </w:pPr>
          </w:p>
          <w:p w14:paraId="270995C2" w14:textId="77777777" w:rsidR="00185D97" w:rsidRDefault="00185D97" w:rsidP="00185D97">
            <w:pPr>
              <w:rPr>
                <w:i/>
                <w:color w:val="auto"/>
              </w:rPr>
            </w:pPr>
          </w:p>
          <w:p w14:paraId="5878CC7E" w14:textId="77777777" w:rsidR="00185D97" w:rsidRPr="00185D97" w:rsidRDefault="00185D97" w:rsidP="00185D97">
            <w:pPr>
              <w:rPr>
                <w:i/>
                <w:color w:val="auto"/>
              </w:rPr>
            </w:pP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0"/>
              <w:gridCol w:w="2860"/>
              <w:gridCol w:w="3800"/>
            </w:tblGrid>
            <w:tr w:rsidR="00A10A22" w:rsidRPr="0098662F" w14:paraId="01100F80" w14:textId="77777777" w:rsidTr="00A10A22">
              <w:trPr>
                <w:trHeight w:val="288"/>
                <w:jc w:val="center"/>
              </w:trPr>
              <w:tc>
                <w:tcPr>
                  <w:tcW w:w="2860" w:type="dxa"/>
                </w:tcPr>
                <w:p w14:paraId="30745842" w14:textId="712C4310" w:rsidR="00A10A22" w:rsidRPr="0098662F" w:rsidRDefault="00A10A22" w:rsidP="0098662F">
                  <w:pPr>
                    <w:jc w:val="left"/>
                    <w:rPr>
                      <w:rFonts w:eastAsia="Times New Roman" w:cs="Calibri"/>
                      <w:color w:val="000000"/>
                      <w:sz w:val="22"/>
                      <w:szCs w:val="22"/>
                      <w:lang w:val="it-IT"/>
                    </w:rPr>
                  </w:pPr>
                  <w:r>
                    <w:rPr>
                      <w:rFonts w:eastAsia="Times New Roman" w:cs="Calibri"/>
                      <w:color w:val="000000"/>
                      <w:sz w:val="22"/>
                      <w:szCs w:val="22"/>
                      <w:lang w:val="it-IT"/>
                    </w:rPr>
                    <w:t>Hours</w:t>
                  </w:r>
                </w:p>
              </w:tc>
              <w:tc>
                <w:tcPr>
                  <w:tcW w:w="2860" w:type="dxa"/>
                  <w:shd w:val="clear" w:color="auto" w:fill="auto"/>
                  <w:noWrap/>
                  <w:vAlign w:val="bottom"/>
                  <w:hideMark/>
                </w:tcPr>
                <w:p w14:paraId="7306346E" w14:textId="30C5D475" w:rsidR="00A10A22" w:rsidRPr="0098662F" w:rsidRDefault="00A10A22" w:rsidP="0098662F">
                  <w:pPr>
                    <w:jc w:val="left"/>
                    <w:rPr>
                      <w:rFonts w:eastAsia="Times New Roman" w:cs="Calibri"/>
                      <w:color w:val="000000"/>
                      <w:sz w:val="22"/>
                      <w:szCs w:val="22"/>
                      <w:lang w:val="it-IT"/>
                    </w:rPr>
                  </w:pPr>
                  <w:proofErr w:type="spellStart"/>
                  <w:r w:rsidRPr="0098662F">
                    <w:rPr>
                      <w:rFonts w:eastAsia="Times New Roman" w:cs="Calibri"/>
                      <w:color w:val="000000"/>
                      <w:sz w:val="22"/>
                      <w:szCs w:val="22"/>
                      <w:lang w:val="it-IT"/>
                    </w:rPr>
                    <w:t>El</w:t>
                  </w:r>
                  <w:r>
                    <w:rPr>
                      <w:rFonts w:eastAsia="Times New Roman" w:cs="Calibri"/>
                      <w:color w:val="000000"/>
                      <w:sz w:val="22"/>
                      <w:szCs w:val="22"/>
                      <w:lang w:val="it-IT"/>
                    </w:rPr>
                    <w:t>e</w:t>
                  </w:r>
                  <w:r w:rsidRPr="0098662F">
                    <w:rPr>
                      <w:rFonts w:eastAsia="Times New Roman" w:cs="Calibri"/>
                      <w:color w:val="000000"/>
                      <w:sz w:val="22"/>
                      <w:szCs w:val="22"/>
                      <w:lang w:val="it-IT"/>
                    </w:rPr>
                    <w:t>ctri</w:t>
                  </w:r>
                  <w:r>
                    <w:rPr>
                      <w:rFonts w:eastAsia="Times New Roman" w:cs="Calibri"/>
                      <w:color w:val="000000"/>
                      <w:sz w:val="22"/>
                      <w:szCs w:val="22"/>
                      <w:lang w:val="it-IT"/>
                    </w:rPr>
                    <w:t>city</w:t>
                  </w:r>
                  <w:proofErr w:type="spellEnd"/>
                  <w:r w:rsidRPr="0098662F">
                    <w:rPr>
                      <w:rFonts w:eastAsia="Times New Roman" w:cs="Calibri"/>
                      <w:color w:val="000000"/>
                      <w:sz w:val="22"/>
                      <w:szCs w:val="22"/>
                      <w:lang w:val="it-IT"/>
                    </w:rPr>
                    <w:t xml:space="preserve"> Loads</w:t>
                  </w:r>
                </w:p>
              </w:tc>
              <w:tc>
                <w:tcPr>
                  <w:tcW w:w="3800" w:type="dxa"/>
                  <w:shd w:val="clear" w:color="auto" w:fill="auto"/>
                  <w:noWrap/>
                  <w:vAlign w:val="bottom"/>
                  <w:hideMark/>
                </w:tcPr>
                <w:p w14:paraId="501642DE" w14:textId="21613A59" w:rsidR="00A10A22" w:rsidRPr="0098662F" w:rsidRDefault="00A10A22" w:rsidP="0098662F">
                  <w:pPr>
                    <w:jc w:val="left"/>
                    <w:rPr>
                      <w:rFonts w:eastAsia="Times New Roman" w:cs="Calibri"/>
                      <w:color w:val="000000"/>
                      <w:sz w:val="22"/>
                      <w:szCs w:val="22"/>
                      <w:lang w:val="it-IT"/>
                    </w:rPr>
                  </w:pPr>
                  <w:proofErr w:type="gramStart"/>
                  <w:r w:rsidRPr="0098662F">
                    <w:rPr>
                      <w:rFonts w:eastAsia="Times New Roman" w:cs="Calibri"/>
                      <w:color w:val="000000"/>
                      <w:sz w:val="22"/>
                      <w:szCs w:val="22"/>
                      <w:lang w:val="it-IT"/>
                    </w:rPr>
                    <w:t>Thermal  loads</w:t>
                  </w:r>
                  <w:proofErr w:type="gramEnd"/>
                </w:p>
              </w:tc>
            </w:tr>
            <w:tr w:rsidR="00185D97" w:rsidRPr="0098662F" w14:paraId="6DE0D12C" w14:textId="77777777" w:rsidTr="00A10A22">
              <w:trPr>
                <w:trHeight w:val="288"/>
                <w:jc w:val="center"/>
              </w:trPr>
              <w:tc>
                <w:tcPr>
                  <w:tcW w:w="2860" w:type="dxa"/>
                </w:tcPr>
                <w:p w14:paraId="68BA1C85" w14:textId="49FF2CE6"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w:t>
                  </w:r>
                </w:p>
              </w:tc>
              <w:tc>
                <w:tcPr>
                  <w:tcW w:w="2860" w:type="dxa"/>
                  <w:shd w:val="clear" w:color="auto" w:fill="auto"/>
                  <w:noWrap/>
                  <w:vAlign w:val="bottom"/>
                  <w:hideMark/>
                </w:tcPr>
                <w:p w14:paraId="602F5499" w14:textId="4103AB85"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391,7357</w:t>
                  </w:r>
                </w:p>
              </w:tc>
              <w:tc>
                <w:tcPr>
                  <w:tcW w:w="3800" w:type="dxa"/>
                  <w:shd w:val="clear" w:color="auto" w:fill="auto"/>
                  <w:noWrap/>
                  <w:vAlign w:val="bottom"/>
                  <w:hideMark/>
                </w:tcPr>
                <w:p w14:paraId="12CD6D25" w14:textId="27700F35"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62,75</w:t>
                  </w:r>
                </w:p>
              </w:tc>
            </w:tr>
            <w:tr w:rsidR="00185D97" w:rsidRPr="0098662F" w14:paraId="761DD8F0" w14:textId="77777777" w:rsidTr="00A10A22">
              <w:trPr>
                <w:trHeight w:val="288"/>
                <w:jc w:val="center"/>
              </w:trPr>
              <w:tc>
                <w:tcPr>
                  <w:tcW w:w="2860" w:type="dxa"/>
                </w:tcPr>
                <w:p w14:paraId="5D6DFB0A" w14:textId="3C11BEE3"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2</w:t>
                  </w:r>
                </w:p>
              </w:tc>
              <w:tc>
                <w:tcPr>
                  <w:tcW w:w="2860" w:type="dxa"/>
                  <w:shd w:val="clear" w:color="auto" w:fill="auto"/>
                  <w:noWrap/>
                  <w:vAlign w:val="bottom"/>
                  <w:hideMark/>
                </w:tcPr>
                <w:p w14:paraId="64C56FAE" w14:textId="44D7F564"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395,1273</w:t>
                  </w:r>
                </w:p>
              </w:tc>
              <w:tc>
                <w:tcPr>
                  <w:tcW w:w="3800" w:type="dxa"/>
                  <w:shd w:val="clear" w:color="auto" w:fill="auto"/>
                  <w:noWrap/>
                  <w:vAlign w:val="bottom"/>
                  <w:hideMark/>
                </w:tcPr>
                <w:p w14:paraId="055A593B" w14:textId="11042C0A"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62,75</w:t>
                  </w:r>
                </w:p>
              </w:tc>
            </w:tr>
            <w:tr w:rsidR="00185D97" w:rsidRPr="0098662F" w14:paraId="4205603D" w14:textId="77777777" w:rsidTr="00A10A22">
              <w:trPr>
                <w:trHeight w:val="288"/>
                <w:jc w:val="center"/>
              </w:trPr>
              <w:tc>
                <w:tcPr>
                  <w:tcW w:w="2860" w:type="dxa"/>
                </w:tcPr>
                <w:p w14:paraId="661FBA01" w14:textId="62694A3D"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3</w:t>
                  </w:r>
                </w:p>
              </w:tc>
              <w:tc>
                <w:tcPr>
                  <w:tcW w:w="2860" w:type="dxa"/>
                  <w:shd w:val="clear" w:color="auto" w:fill="auto"/>
                  <w:noWrap/>
                  <w:vAlign w:val="bottom"/>
                  <w:hideMark/>
                </w:tcPr>
                <w:p w14:paraId="72186B57" w14:textId="2BEDE2A2"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386,8388</w:t>
                  </w:r>
                </w:p>
              </w:tc>
              <w:tc>
                <w:tcPr>
                  <w:tcW w:w="3800" w:type="dxa"/>
                  <w:shd w:val="clear" w:color="auto" w:fill="auto"/>
                  <w:noWrap/>
                  <w:vAlign w:val="bottom"/>
                  <w:hideMark/>
                </w:tcPr>
                <w:p w14:paraId="2DDAE80F" w14:textId="681A2F8E"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62,75</w:t>
                  </w:r>
                </w:p>
              </w:tc>
            </w:tr>
            <w:tr w:rsidR="00185D97" w:rsidRPr="0098662F" w14:paraId="4E1B8F35" w14:textId="77777777" w:rsidTr="00A10A22">
              <w:trPr>
                <w:trHeight w:val="288"/>
                <w:jc w:val="center"/>
              </w:trPr>
              <w:tc>
                <w:tcPr>
                  <w:tcW w:w="2860" w:type="dxa"/>
                </w:tcPr>
                <w:p w14:paraId="3E5EE2AF" w14:textId="7A2ACBB8"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4</w:t>
                  </w:r>
                </w:p>
              </w:tc>
              <w:tc>
                <w:tcPr>
                  <w:tcW w:w="2860" w:type="dxa"/>
                  <w:shd w:val="clear" w:color="auto" w:fill="auto"/>
                  <w:noWrap/>
                  <w:vAlign w:val="bottom"/>
                  <w:hideMark/>
                </w:tcPr>
                <w:p w14:paraId="6349E75D" w14:textId="601C2A81"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400,3276</w:t>
                  </w:r>
                </w:p>
              </w:tc>
              <w:tc>
                <w:tcPr>
                  <w:tcW w:w="3800" w:type="dxa"/>
                  <w:shd w:val="clear" w:color="auto" w:fill="auto"/>
                  <w:noWrap/>
                  <w:vAlign w:val="bottom"/>
                  <w:hideMark/>
                </w:tcPr>
                <w:p w14:paraId="253DC782" w14:textId="4F9F5611"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62,75</w:t>
                  </w:r>
                </w:p>
              </w:tc>
            </w:tr>
            <w:tr w:rsidR="00185D97" w:rsidRPr="0098662F" w14:paraId="45B5264F" w14:textId="77777777" w:rsidTr="00A10A22">
              <w:trPr>
                <w:trHeight w:val="288"/>
                <w:jc w:val="center"/>
              </w:trPr>
              <w:tc>
                <w:tcPr>
                  <w:tcW w:w="2860" w:type="dxa"/>
                </w:tcPr>
                <w:p w14:paraId="67211CB2" w14:textId="33DEEE24"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5</w:t>
                  </w:r>
                </w:p>
              </w:tc>
              <w:tc>
                <w:tcPr>
                  <w:tcW w:w="2860" w:type="dxa"/>
                  <w:shd w:val="clear" w:color="auto" w:fill="auto"/>
                  <w:noWrap/>
                  <w:vAlign w:val="bottom"/>
                  <w:hideMark/>
                </w:tcPr>
                <w:p w14:paraId="1251BAF3" w14:textId="339785E8"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398,2891</w:t>
                  </w:r>
                </w:p>
              </w:tc>
              <w:tc>
                <w:tcPr>
                  <w:tcW w:w="3800" w:type="dxa"/>
                  <w:shd w:val="clear" w:color="auto" w:fill="auto"/>
                  <w:noWrap/>
                  <w:vAlign w:val="bottom"/>
                  <w:hideMark/>
                </w:tcPr>
                <w:p w14:paraId="647DB5D2" w14:textId="2EB5B134"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62,75</w:t>
                  </w:r>
                </w:p>
              </w:tc>
            </w:tr>
            <w:tr w:rsidR="00185D97" w:rsidRPr="0098662F" w14:paraId="462B9727" w14:textId="77777777" w:rsidTr="00A10A22">
              <w:trPr>
                <w:trHeight w:val="288"/>
                <w:jc w:val="center"/>
              </w:trPr>
              <w:tc>
                <w:tcPr>
                  <w:tcW w:w="2860" w:type="dxa"/>
                </w:tcPr>
                <w:p w14:paraId="2A185657" w14:textId="4B4A89B2"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6</w:t>
                  </w:r>
                </w:p>
              </w:tc>
              <w:tc>
                <w:tcPr>
                  <w:tcW w:w="2860" w:type="dxa"/>
                  <w:shd w:val="clear" w:color="auto" w:fill="auto"/>
                  <w:noWrap/>
                  <w:vAlign w:val="bottom"/>
                  <w:hideMark/>
                </w:tcPr>
                <w:p w14:paraId="518B898D" w14:textId="56F8F676"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485,7462</w:t>
                  </w:r>
                </w:p>
              </w:tc>
              <w:tc>
                <w:tcPr>
                  <w:tcW w:w="3800" w:type="dxa"/>
                  <w:shd w:val="clear" w:color="auto" w:fill="auto"/>
                  <w:noWrap/>
                  <w:vAlign w:val="bottom"/>
                  <w:hideMark/>
                </w:tcPr>
                <w:p w14:paraId="7128D2CB" w14:textId="0B5BE85E"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89,09298</w:t>
                  </w:r>
                </w:p>
              </w:tc>
            </w:tr>
            <w:tr w:rsidR="00185D97" w:rsidRPr="0098662F" w14:paraId="6AF1DE02" w14:textId="77777777" w:rsidTr="00A10A22">
              <w:trPr>
                <w:trHeight w:val="288"/>
                <w:jc w:val="center"/>
              </w:trPr>
              <w:tc>
                <w:tcPr>
                  <w:tcW w:w="2860" w:type="dxa"/>
                </w:tcPr>
                <w:p w14:paraId="77CB7B5D" w14:textId="0A567BA0"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7</w:t>
                  </w:r>
                </w:p>
              </w:tc>
              <w:tc>
                <w:tcPr>
                  <w:tcW w:w="2860" w:type="dxa"/>
                  <w:shd w:val="clear" w:color="auto" w:fill="auto"/>
                  <w:noWrap/>
                  <w:vAlign w:val="bottom"/>
                  <w:hideMark/>
                </w:tcPr>
                <w:p w14:paraId="1152921B" w14:textId="2813FD43"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487,6569</w:t>
                  </w:r>
                </w:p>
              </w:tc>
              <w:tc>
                <w:tcPr>
                  <w:tcW w:w="3800" w:type="dxa"/>
                  <w:shd w:val="clear" w:color="auto" w:fill="auto"/>
                  <w:noWrap/>
                  <w:vAlign w:val="bottom"/>
                  <w:hideMark/>
                </w:tcPr>
                <w:p w14:paraId="27BBCE9B" w14:textId="5FEE14C5"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608,3333</w:t>
                  </w:r>
                </w:p>
              </w:tc>
            </w:tr>
            <w:tr w:rsidR="00185D97" w:rsidRPr="0098662F" w14:paraId="1ADBBD7F" w14:textId="77777777" w:rsidTr="00A10A22">
              <w:trPr>
                <w:trHeight w:val="288"/>
                <w:jc w:val="center"/>
              </w:trPr>
              <w:tc>
                <w:tcPr>
                  <w:tcW w:w="2860" w:type="dxa"/>
                </w:tcPr>
                <w:p w14:paraId="7D25A554" w14:textId="780AD5C5"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8</w:t>
                  </w:r>
                </w:p>
              </w:tc>
              <w:tc>
                <w:tcPr>
                  <w:tcW w:w="2860" w:type="dxa"/>
                  <w:shd w:val="clear" w:color="auto" w:fill="auto"/>
                  <w:noWrap/>
                  <w:vAlign w:val="bottom"/>
                  <w:hideMark/>
                </w:tcPr>
                <w:p w14:paraId="5BDEDA6D" w14:textId="21E7B880"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515,761</w:t>
                  </w:r>
                </w:p>
              </w:tc>
              <w:tc>
                <w:tcPr>
                  <w:tcW w:w="3800" w:type="dxa"/>
                  <w:shd w:val="clear" w:color="auto" w:fill="auto"/>
                  <w:noWrap/>
                  <w:vAlign w:val="bottom"/>
                  <w:hideMark/>
                </w:tcPr>
                <w:p w14:paraId="0F6E706D" w14:textId="4B9FB35D"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1032,779</w:t>
                  </w:r>
                </w:p>
              </w:tc>
            </w:tr>
            <w:tr w:rsidR="00185D97" w:rsidRPr="0098662F" w14:paraId="364E2CEF" w14:textId="77777777" w:rsidTr="00A10A22">
              <w:trPr>
                <w:trHeight w:val="288"/>
                <w:jc w:val="center"/>
              </w:trPr>
              <w:tc>
                <w:tcPr>
                  <w:tcW w:w="2860" w:type="dxa"/>
                </w:tcPr>
                <w:p w14:paraId="67A194F7" w14:textId="3CB165FF"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9</w:t>
                  </w:r>
                </w:p>
              </w:tc>
              <w:tc>
                <w:tcPr>
                  <w:tcW w:w="2860" w:type="dxa"/>
                  <w:shd w:val="clear" w:color="auto" w:fill="auto"/>
                  <w:noWrap/>
                  <w:vAlign w:val="bottom"/>
                  <w:hideMark/>
                </w:tcPr>
                <w:p w14:paraId="7B0177F1" w14:textId="519DD313"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559,9459</w:t>
                  </w:r>
                </w:p>
              </w:tc>
              <w:tc>
                <w:tcPr>
                  <w:tcW w:w="3800" w:type="dxa"/>
                  <w:shd w:val="clear" w:color="auto" w:fill="auto"/>
                  <w:noWrap/>
                  <w:vAlign w:val="bottom"/>
                  <w:hideMark/>
                </w:tcPr>
                <w:p w14:paraId="02634B58" w14:textId="48B0E2E8"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1047,917</w:t>
                  </w:r>
                </w:p>
              </w:tc>
            </w:tr>
            <w:tr w:rsidR="00185D97" w:rsidRPr="0098662F" w14:paraId="7DC14C82" w14:textId="77777777" w:rsidTr="00A10A22">
              <w:trPr>
                <w:trHeight w:val="288"/>
                <w:jc w:val="center"/>
              </w:trPr>
              <w:tc>
                <w:tcPr>
                  <w:tcW w:w="2860" w:type="dxa"/>
                </w:tcPr>
                <w:p w14:paraId="7B879DA9" w14:textId="77011087"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10</w:t>
                  </w:r>
                </w:p>
              </w:tc>
              <w:tc>
                <w:tcPr>
                  <w:tcW w:w="2860" w:type="dxa"/>
                  <w:shd w:val="clear" w:color="auto" w:fill="auto"/>
                  <w:noWrap/>
                  <w:vAlign w:val="bottom"/>
                  <w:hideMark/>
                </w:tcPr>
                <w:p w14:paraId="701EAEFB" w14:textId="2EB7722B"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571,9275</w:t>
                  </w:r>
                </w:p>
              </w:tc>
              <w:tc>
                <w:tcPr>
                  <w:tcW w:w="3800" w:type="dxa"/>
                  <w:shd w:val="clear" w:color="auto" w:fill="auto"/>
                  <w:noWrap/>
                  <w:vAlign w:val="bottom"/>
                  <w:hideMark/>
                </w:tcPr>
                <w:p w14:paraId="642BC213" w14:textId="44FDBC3E"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857,7355</w:t>
                  </w:r>
                </w:p>
              </w:tc>
            </w:tr>
            <w:tr w:rsidR="00185D97" w:rsidRPr="0098662F" w14:paraId="74EC2119" w14:textId="77777777" w:rsidTr="00A10A22">
              <w:trPr>
                <w:trHeight w:val="288"/>
                <w:jc w:val="center"/>
              </w:trPr>
              <w:tc>
                <w:tcPr>
                  <w:tcW w:w="2860" w:type="dxa"/>
                </w:tcPr>
                <w:p w14:paraId="6469B1EC" w14:textId="78E3E150"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11</w:t>
                  </w:r>
                </w:p>
              </w:tc>
              <w:tc>
                <w:tcPr>
                  <w:tcW w:w="2860" w:type="dxa"/>
                  <w:shd w:val="clear" w:color="auto" w:fill="auto"/>
                  <w:noWrap/>
                  <w:vAlign w:val="bottom"/>
                  <w:hideMark/>
                </w:tcPr>
                <w:p w14:paraId="7BA10FDC" w14:textId="4EA3B589"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544,9772</w:t>
                  </w:r>
                </w:p>
              </w:tc>
              <w:tc>
                <w:tcPr>
                  <w:tcW w:w="3800" w:type="dxa"/>
                  <w:shd w:val="clear" w:color="auto" w:fill="auto"/>
                  <w:noWrap/>
                  <w:vAlign w:val="bottom"/>
                  <w:hideMark/>
                </w:tcPr>
                <w:p w14:paraId="6CEA55D8" w14:textId="552B67D2"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744,0641</w:t>
                  </w:r>
                </w:p>
              </w:tc>
            </w:tr>
            <w:tr w:rsidR="00185D97" w:rsidRPr="0098662F" w14:paraId="67F650FD" w14:textId="77777777" w:rsidTr="00A10A22">
              <w:trPr>
                <w:trHeight w:val="288"/>
                <w:jc w:val="center"/>
              </w:trPr>
              <w:tc>
                <w:tcPr>
                  <w:tcW w:w="2860" w:type="dxa"/>
                </w:tcPr>
                <w:p w14:paraId="1217E5F7" w14:textId="32BBB6B4"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12</w:t>
                  </w:r>
                </w:p>
              </w:tc>
              <w:tc>
                <w:tcPr>
                  <w:tcW w:w="2860" w:type="dxa"/>
                  <w:shd w:val="clear" w:color="auto" w:fill="auto"/>
                  <w:noWrap/>
                  <w:vAlign w:val="bottom"/>
                  <w:hideMark/>
                </w:tcPr>
                <w:p w14:paraId="21BEB000" w14:textId="79782168"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505,0424</w:t>
                  </w:r>
                </w:p>
              </w:tc>
              <w:tc>
                <w:tcPr>
                  <w:tcW w:w="3800" w:type="dxa"/>
                  <w:shd w:val="clear" w:color="auto" w:fill="auto"/>
                  <w:noWrap/>
                  <w:vAlign w:val="bottom"/>
                  <w:hideMark/>
                </w:tcPr>
                <w:p w14:paraId="2B72A37A" w14:textId="7D3AC032"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763,9758</w:t>
                  </w:r>
                </w:p>
              </w:tc>
            </w:tr>
            <w:tr w:rsidR="00185D97" w:rsidRPr="0098662F" w14:paraId="54F1DB4C" w14:textId="77777777" w:rsidTr="00A10A22">
              <w:trPr>
                <w:trHeight w:val="288"/>
                <w:jc w:val="center"/>
              </w:trPr>
              <w:tc>
                <w:tcPr>
                  <w:tcW w:w="2860" w:type="dxa"/>
                </w:tcPr>
                <w:p w14:paraId="1197E5A0" w14:textId="24876862"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13</w:t>
                  </w:r>
                </w:p>
              </w:tc>
              <w:tc>
                <w:tcPr>
                  <w:tcW w:w="2860" w:type="dxa"/>
                  <w:shd w:val="clear" w:color="auto" w:fill="auto"/>
                  <w:noWrap/>
                  <w:vAlign w:val="bottom"/>
                  <w:hideMark/>
                </w:tcPr>
                <w:p w14:paraId="6F8DF9A9" w14:textId="10A68E6B"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497,5128</w:t>
                  </w:r>
                </w:p>
              </w:tc>
              <w:tc>
                <w:tcPr>
                  <w:tcW w:w="3800" w:type="dxa"/>
                  <w:shd w:val="clear" w:color="auto" w:fill="auto"/>
                  <w:noWrap/>
                  <w:vAlign w:val="bottom"/>
                  <w:hideMark/>
                </w:tcPr>
                <w:p w14:paraId="34AFBCFC" w14:textId="51EC475B"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718,9807</w:t>
                  </w:r>
                </w:p>
              </w:tc>
            </w:tr>
            <w:tr w:rsidR="00185D97" w:rsidRPr="0098662F" w14:paraId="11CA3C6B" w14:textId="77777777" w:rsidTr="00A10A22">
              <w:trPr>
                <w:trHeight w:val="288"/>
                <w:jc w:val="center"/>
              </w:trPr>
              <w:tc>
                <w:tcPr>
                  <w:tcW w:w="2860" w:type="dxa"/>
                </w:tcPr>
                <w:p w14:paraId="3BD404F3" w14:textId="688DD620"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14</w:t>
                  </w:r>
                </w:p>
              </w:tc>
              <w:tc>
                <w:tcPr>
                  <w:tcW w:w="2860" w:type="dxa"/>
                  <w:shd w:val="clear" w:color="auto" w:fill="auto"/>
                  <w:noWrap/>
                  <w:vAlign w:val="bottom"/>
                  <w:hideMark/>
                </w:tcPr>
                <w:p w14:paraId="5D76E4F3" w14:textId="60B24741"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507,4614</w:t>
                  </w:r>
                </w:p>
              </w:tc>
              <w:tc>
                <w:tcPr>
                  <w:tcW w:w="3800" w:type="dxa"/>
                  <w:shd w:val="clear" w:color="auto" w:fill="auto"/>
                  <w:noWrap/>
                  <w:vAlign w:val="bottom"/>
                  <w:hideMark/>
                </w:tcPr>
                <w:p w14:paraId="353A1F29" w14:textId="707A5E60"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719,5689</w:t>
                  </w:r>
                </w:p>
              </w:tc>
            </w:tr>
            <w:tr w:rsidR="00185D97" w:rsidRPr="0098662F" w14:paraId="464525E0" w14:textId="77777777" w:rsidTr="00A10A22">
              <w:trPr>
                <w:trHeight w:val="288"/>
                <w:jc w:val="center"/>
              </w:trPr>
              <w:tc>
                <w:tcPr>
                  <w:tcW w:w="2860" w:type="dxa"/>
                </w:tcPr>
                <w:p w14:paraId="47B9913C" w14:textId="6AA6E9FE"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15</w:t>
                  </w:r>
                </w:p>
              </w:tc>
              <w:tc>
                <w:tcPr>
                  <w:tcW w:w="2860" w:type="dxa"/>
                  <w:shd w:val="clear" w:color="auto" w:fill="auto"/>
                  <w:noWrap/>
                  <w:vAlign w:val="bottom"/>
                  <w:hideMark/>
                </w:tcPr>
                <w:p w14:paraId="167C8427" w14:textId="32648525"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539,0572</w:t>
                  </w:r>
                </w:p>
              </w:tc>
              <w:tc>
                <w:tcPr>
                  <w:tcW w:w="3800" w:type="dxa"/>
                  <w:shd w:val="clear" w:color="auto" w:fill="auto"/>
                  <w:noWrap/>
                  <w:vAlign w:val="bottom"/>
                  <w:hideMark/>
                </w:tcPr>
                <w:p w14:paraId="41E6973F" w14:textId="21836D6E"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694,4022</w:t>
                  </w:r>
                </w:p>
              </w:tc>
            </w:tr>
            <w:tr w:rsidR="00185D97" w:rsidRPr="0098662F" w14:paraId="11E6E8A4" w14:textId="77777777" w:rsidTr="00A10A22">
              <w:trPr>
                <w:trHeight w:val="288"/>
                <w:jc w:val="center"/>
              </w:trPr>
              <w:tc>
                <w:tcPr>
                  <w:tcW w:w="2860" w:type="dxa"/>
                </w:tcPr>
                <w:p w14:paraId="30CF469A" w14:textId="4ED2BF3A"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16</w:t>
                  </w:r>
                </w:p>
              </w:tc>
              <w:tc>
                <w:tcPr>
                  <w:tcW w:w="2860" w:type="dxa"/>
                  <w:shd w:val="clear" w:color="auto" w:fill="auto"/>
                  <w:noWrap/>
                  <w:vAlign w:val="bottom"/>
                  <w:hideMark/>
                </w:tcPr>
                <w:p w14:paraId="65CAE1FB" w14:textId="5554B1EF"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556,815</w:t>
                  </w:r>
                </w:p>
              </w:tc>
              <w:tc>
                <w:tcPr>
                  <w:tcW w:w="3800" w:type="dxa"/>
                  <w:shd w:val="clear" w:color="auto" w:fill="auto"/>
                  <w:noWrap/>
                  <w:vAlign w:val="bottom"/>
                  <w:hideMark/>
                </w:tcPr>
                <w:p w14:paraId="334C51B2" w14:textId="4A09E5CF"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720,157</w:t>
                  </w:r>
                </w:p>
              </w:tc>
            </w:tr>
            <w:tr w:rsidR="00185D97" w:rsidRPr="0098662F" w14:paraId="7F0657B7" w14:textId="77777777" w:rsidTr="00A10A22">
              <w:trPr>
                <w:trHeight w:val="288"/>
                <w:jc w:val="center"/>
              </w:trPr>
              <w:tc>
                <w:tcPr>
                  <w:tcW w:w="2860" w:type="dxa"/>
                </w:tcPr>
                <w:p w14:paraId="5E92EE0C" w14:textId="5A260B5C"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17</w:t>
                  </w:r>
                </w:p>
              </w:tc>
              <w:tc>
                <w:tcPr>
                  <w:tcW w:w="2860" w:type="dxa"/>
                  <w:shd w:val="clear" w:color="auto" w:fill="auto"/>
                  <w:noWrap/>
                  <w:vAlign w:val="bottom"/>
                  <w:hideMark/>
                </w:tcPr>
                <w:p w14:paraId="6277A049" w14:textId="2D3B0155"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548,0093</w:t>
                  </w:r>
                </w:p>
              </w:tc>
              <w:tc>
                <w:tcPr>
                  <w:tcW w:w="3800" w:type="dxa"/>
                  <w:shd w:val="clear" w:color="auto" w:fill="auto"/>
                  <w:noWrap/>
                  <w:vAlign w:val="bottom"/>
                  <w:hideMark/>
                </w:tcPr>
                <w:p w14:paraId="224D0004" w14:textId="78C20FA9"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765,2354</w:t>
                  </w:r>
                </w:p>
              </w:tc>
            </w:tr>
            <w:tr w:rsidR="00185D97" w:rsidRPr="0098662F" w14:paraId="28838931" w14:textId="77777777" w:rsidTr="00A10A22">
              <w:trPr>
                <w:trHeight w:val="288"/>
                <w:jc w:val="center"/>
              </w:trPr>
              <w:tc>
                <w:tcPr>
                  <w:tcW w:w="2860" w:type="dxa"/>
                </w:tcPr>
                <w:p w14:paraId="689C4804" w14:textId="3E767D6C"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18</w:t>
                  </w:r>
                </w:p>
              </w:tc>
              <w:tc>
                <w:tcPr>
                  <w:tcW w:w="2860" w:type="dxa"/>
                  <w:shd w:val="clear" w:color="auto" w:fill="auto"/>
                  <w:noWrap/>
                  <w:vAlign w:val="bottom"/>
                  <w:hideMark/>
                </w:tcPr>
                <w:p w14:paraId="31600583" w14:textId="4BAED5BF"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497,7187</w:t>
                  </w:r>
                </w:p>
              </w:tc>
              <w:tc>
                <w:tcPr>
                  <w:tcW w:w="3800" w:type="dxa"/>
                  <w:shd w:val="clear" w:color="auto" w:fill="auto"/>
                  <w:noWrap/>
                  <w:vAlign w:val="bottom"/>
                  <w:hideMark/>
                </w:tcPr>
                <w:p w14:paraId="4BC03A25" w14:textId="47DFC1F3"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745,3237</w:t>
                  </w:r>
                </w:p>
              </w:tc>
            </w:tr>
            <w:tr w:rsidR="00185D97" w:rsidRPr="0098662F" w14:paraId="1A85B078" w14:textId="77777777" w:rsidTr="00A10A22">
              <w:trPr>
                <w:trHeight w:val="288"/>
                <w:jc w:val="center"/>
              </w:trPr>
              <w:tc>
                <w:tcPr>
                  <w:tcW w:w="2860" w:type="dxa"/>
                </w:tcPr>
                <w:p w14:paraId="2EA38779" w14:textId="5B741045"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19</w:t>
                  </w:r>
                </w:p>
              </w:tc>
              <w:tc>
                <w:tcPr>
                  <w:tcW w:w="2860" w:type="dxa"/>
                  <w:shd w:val="clear" w:color="auto" w:fill="auto"/>
                  <w:noWrap/>
                  <w:vAlign w:val="bottom"/>
                  <w:hideMark/>
                </w:tcPr>
                <w:p w14:paraId="5932D7EB" w14:textId="0D4ADF40"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417,148</w:t>
                  </w:r>
                </w:p>
              </w:tc>
              <w:tc>
                <w:tcPr>
                  <w:tcW w:w="3800" w:type="dxa"/>
                  <w:shd w:val="clear" w:color="auto" w:fill="auto"/>
                  <w:noWrap/>
                  <w:vAlign w:val="bottom"/>
                  <w:hideMark/>
                </w:tcPr>
                <w:p w14:paraId="0E923847" w14:textId="6E207558"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475,8719</w:t>
                  </w:r>
                </w:p>
              </w:tc>
            </w:tr>
            <w:tr w:rsidR="00185D97" w:rsidRPr="0098662F" w14:paraId="325B9331" w14:textId="77777777" w:rsidTr="00A10A22">
              <w:trPr>
                <w:trHeight w:val="288"/>
                <w:jc w:val="center"/>
              </w:trPr>
              <w:tc>
                <w:tcPr>
                  <w:tcW w:w="2860" w:type="dxa"/>
                </w:tcPr>
                <w:p w14:paraId="1F62C16F" w14:textId="5B4931D9"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20</w:t>
                  </w:r>
                </w:p>
              </w:tc>
              <w:tc>
                <w:tcPr>
                  <w:tcW w:w="2860" w:type="dxa"/>
                  <w:shd w:val="clear" w:color="auto" w:fill="auto"/>
                  <w:noWrap/>
                  <w:vAlign w:val="bottom"/>
                  <w:hideMark/>
                </w:tcPr>
                <w:p w14:paraId="15CFB9AC" w14:textId="0C634C15"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465,6313</w:t>
                  </w:r>
                </w:p>
              </w:tc>
              <w:tc>
                <w:tcPr>
                  <w:tcW w:w="3800" w:type="dxa"/>
                  <w:shd w:val="clear" w:color="auto" w:fill="auto"/>
                  <w:noWrap/>
                  <w:vAlign w:val="bottom"/>
                  <w:hideMark/>
                </w:tcPr>
                <w:p w14:paraId="5D12B94C" w14:textId="6E42AAA6"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601,4552</w:t>
                  </w:r>
                </w:p>
              </w:tc>
            </w:tr>
            <w:tr w:rsidR="00185D97" w:rsidRPr="0098662F" w14:paraId="1D6E389C" w14:textId="77777777" w:rsidTr="00A10A22">
              <w:trPr>
                <w:trHeight w:val="288"/>
                <w:jc w:val="center"/>
              </w:trPr>
              <w:tc>
                <w:tcPr>
                  <w:tcW w:w="2860" w:type="dxa"/>
                </w:tcPr>
                <w:p w14:paraId="5B63D50C" w14:textId="67DAF146"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21</w:t>
                  </w:r>
                </w:p>
              </w:tc>
              <w:tc>
                <w:tcPr>
                  <w:tcW w:w="2860" w:type="dxa"/>
                  <w:shd w:val="clear" w:color="auto" w:fill="auto"/>
                  <w:noWrap/>
                  <w:vAlign w:val="bottom"/>
                  <w:hideMark/>
                </w:tcPr>
                <w:p w14:paraId="7E2A9EEE" w14:textId="586A6D16"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512,742</w:t>
                  </w:r>
                </w:p>
              </w:tc>
              <w:tc>
                <w:tcPr>
                  <w:tcW w:w="3800" w:type="dxa"/>
                  <w:shd w:val="clear" w:color="auto" w:fill="auto"/>
                  <w:noWrap/>
                  <w:vAlign w:val="bottom"/>
                  <w:hideMark/>
                </w:tcPr>
                <w:p w14:paraId="44201263" w14:textId="0E99A1E9"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491,0096</w:t>
                  </w:r>
                </w:p>
              </w:tc>
            </w:tr>
            <w:tr w:rsidR="00185D97" w:rsidRPr="0098662F" w14:paraId="1E824962" w14:textId="77777777" w:rsidTr="00A10A22">
              <w:trPr>
                <w:trHeight w:val="288"/>
                <w:jc w:val="center"/>
              </w:trPr>
              <w:tc>
                <w:tcPr>
                  <w:tcW w:w="2860" w:type="dxa"/>
                </w:tcPr>
                <w:p w14:paraId="00EF7030" w14:textId="3A0AD575"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22</w:t>
                  </w:r>
                </w:p>
              </w:tc>
              <w:tc>
                <w:tcPr>
                  <w:tcW w:w="2860" w:type="dxa"/>
                  <w:shd w:val="clear" w:color="auto" w:fill="auto"/>
                  <w:noWrap/>
                  <w:vAlign w:val="bottom"/>
                  <w:hideMark/>
                </w:tcPr>
                <w:p w14:paraId="287E6794" w14:textId="05E7CC52"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508,746</w:t>
                  </w:r>
                </w:p>
              </w:tc>
              <w:tc>
                <w:tcPr>
                  <w:tcW w:w="3800" w:type="dxa"/>
                  <w:shd w:val="clear" w:color="auto" w:fill="auto"/>
                  <w:noWrap/>
                  <w:vAlign w:val="bottom"/>
                  <w:hideMark/>
                </w:tcPr>
                <w:p w14:paraId="1458675E" w14:textId="36E52802"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296,343</w:t>
                  </w:r>
                </w:p>
              </w:tc>
            </w:tr>
            <w:tr w:rsidR="00185D97" w:rsidRPr="0098662F" w14:paraId="19480AE5" w14:textId="77777777" w:rsidTr="00A10A22">
              <w:trPr>
                <w:trHeight w:val="288"/>
                <w:jc w:val="center"/>
              </w:trPr>
              <w:tc>
                <w:tcPr>
                  <w:tcW w:w="2860" w:type="dxa"/>
                </w:tcPr>
                <w:p w14:paraId="7885F471" w14:textId="78D4836D"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23</w:t>
                  </w:r>
                </w:p>
              </w:tc>
              <w:tc>
                <w:tcPr>
                  <w:tcW w:w="2860" w:type="dxa"/>
                  <w:shd w:val="clear" w:color="auto" w:fill="auto"/>
                  <w:noWrap/>
                  <w:vAlign w:val="bottom"/>
                  <w:hideMark/>
                </w:tcPr>
                <w:p w14:paraId="0745EBFA" w14:textId="28962BC6"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510,5492</w:t>
                  </w:r>
                </w:p>
              </w:tc>
              <w:tc>
                <w:tcPr>
                  <w:tcW w:w="3800" w:type="dxa"/>
                  <w:shd w:val="clear" w:color="auto" w:fill="auto"/>
                  <w:noWrap/>
                  <w:vAlign w:val="bottom"/>
                  <w:hideMark/>
                </w:tcPr>
                <w:p w14:paraId="207A9237" w14:textId="103CAFB1"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151,9263</w:t>
                  </w:r>
                </w:p>
              </w:tc>
            </w:tr>
            <w:tr w:rsidR="00185D97" w:rsidRPr="0098662F" w14:paraId="75E016BA" w14:textId="77777777" w:rsidTr="00A10A22">
              <w:trPr>
                <w:trHeight w:val="288"/>
                <w:jc w:val="center"/>
              </w:trPr>
              <w:tc>
                <w:tcPr>
                  <w:tcW w:w="2860" w:type="dxa"/>
                </w:tcPr>
                <w:p w14:paraId="7995ACC9" w14:textId="65103282" w:rsidR="00185D97" w:rsidRPr="0098662F" w:rsidRDefault="00185D97" w:rsidP="00185D97">
                  <w:pPr>
                    <w:jc w:val="center"/>
                    <w:rPr>
                      <w:rFonts w:eastAsia="Times New Roman" w:cs="Calibri"/>
                      <w:color w:val="000000"/>
                      <w:sz w:val="22"/>
                      <w:szCs w:val="22"/>
                      <w:lang w:val="it-IT"/>
                    </w:rPr>
                  </w:pPr>
                  <w:r>
                    <w:rPr>
                      <w:rFonts w:eastAsia="Times New Roman" w:cs="Calibri"/>
                      <w:color w:val="000000"/>
                      <w:sz w:val="22"/>
                      <w:szCs w:val="22"/>
                      <w:lang w:val="it-IT"/>
                    </w:rPr>
                    <w:t>24</w:t>
                  </w:r>
                </w:p>
              </w:tc>
              <w:tc>
                <w:tcPr>
                  <w:tcW w:w="2860" w:type="dxa"/>
                  <w:shd w:val="clear" w:color="auto" w:fill="auto"/>
                  <w:noWrap/>
                  <w:vAlign w:val="bottom"/>
                  <w:hideMark/>
                </w:tcPr>
                <w:p w14:paraId="7BD6AE88" w14:textId="241A176F" w:rsidR="00185D97" w:rsidRPr="0098662F" w:rsidRDefault="00185D97" w:rsidP="00185D97">
                  <w:pPr>
                    <w:jc w:val="right"/>
                    <w:rPr>
                      <w:rFonts w:eastAsia="Times New Roman" w:cs="Calibri"/>
                      <w:color w:val="000000"/>
                      <w:sz w:val="22"/>
                      <w:szCs w:val="22"/>
                      <w:lang w:val="it-IT"/>
                    </w:rPr>
                  </w:pPr>
                  <w:r>
                    <w:rPr>
                      <w:rFonts w:eastAsia="Times New Roman" w:cs="Calibri"/>
                      <w:color w:val="000000"/>
                      <w:sz w:val="22"/>
                      <w:szCs w:val="22"/>
                      <w:lang w:val="it-IT"/>
                    </w:rPr>
                    <w:t>500.7</w:t>
                  </w:r>
                </w:p>
              </w:tc>
              <w:tc>
                <w:tcPr>
                  <w:tcW w:w="3800" w:type="dxa"/>
                  <w:shd w:val="clear" w:color="auto" w:fill="auto"/>
                  <w:noWrap/>
                  <w:vAlign w:val="bottom"/>
                  <w:hideMark/>
                </w:tcPr>
                <w:p w14:paraId="75F29236" w14:textId="032CE069" w:rsidR="00185D97" w:rsidRPr="0098662F" w:rsidRDefault="00185D97" w:rsidP="00185D97">
                  <w:pPr>
                    <w:jc w:val="right"/>
                    <w:rPr>
                      <w:rFonts w:eastAsia="Times New Roman" w:cs="Calibri"/>
                      <w:color w:val="000000"/>
                      <w:sz w:val="22"/>
                      <w:szCs w:val="22"/>
                      <w:lang w:val="it-IT"/>
                    </w:rPr>
                  </w:pPr>
                  <w:r>
                    <w:rPr>
                      <w:rFonts w:cs="Calibri"/>
                      <w:color w:val="000000"/>
                      <w:sz w:val="22"/>
                      <w:szCs w:val="22"/>
                    </w:rPr>
                    <w:t>32,00482</w:t>
                  </w:r>
                </w:p>
              </w:tc>
            </w:tr>
          </w:tbl>
          <w:p w14:paraId="2381572B" w14:textId="77777777" w:rsidR="0098662F" w:rsidRDefault="0098662F" w:rsidP="0098662F">
            <w:pPr>
              <w:rPr>
                <w:i/>
                <w:color w:val="auto"/>
              </w:rPr>
            </w:pPr>
          </w:p>
          <w:p w14:paraId="300815CD" w14:textId="77777777" w:rsidR="00A10A22" w:rsidRDefault="00A10A22" w:rsidP="0098662F">
            <w:pPr>
              <w:rPr>
                <w:i/>
                <w:color w:val="auto"/>
              </w:rPr>
            </w:pPr>
          </w:p>
          <w:p w14:paraId="01AACB77" w14:textId="77777777" w:rsidR="0098662F" w:rsidRDefault="0098662F" w:rsidP="0098662F">
            <w:pPr>
              <w:rPr>
                <w:i/>
                <w:color w:val="auto"/>
              </w:rPr>
            </w:pPr>
          </w:p>
          <w:tbl>
            <w:tblPr>
              <w:tblStyle w:val="Grigliatabella"/>
              <w:tblW w:w="0" w:type="auto"/>
              <w:tblLook w:val="04A0" w:firstRow="1" w:lastRow="0" w:firstColumn="1" w:lastColumn="0" w:noHBand="0" w:noVBand="1"/>
            </w:tblPr>
            <w:tblGrid>
              <w:gridCol w:w="4022"/>
              <w:gridCol w:w="5670"/>
            </w:tblGrid>
            <w:tr w:rsidR="00A10A22" w14:paraId="239674DA" w14:textId="77777777" w:rsidTr="001D01F9">
              <w:tc>
                <w:tcPr>
                  <w:tcW w:w="4022" w:type="dxa"/>
                </w:tcPr>
                <w:p w14:paraId="62D680AA" w14:textId="6A631922" w:rsidR="00A10A22" w:rsidRDefault="00A10A22" w:rsidP="0098662F">
                  <w:pPr>
                    <w:rPr>
                      <w:i/>
                      <w:color w:val="auto"/>
                    </w:rPr>
                  </w:pPr>
                  <w:r>
                    <w:rPr>
                      <w:i/>
                      <w:color w:val="auto"/>
                    </w:rPr>
                    <w:t xml:space="preserve">Eco </w:t>
                  </w:r>
                  <w:proofErr w:type="spellStart"/>
                  <w:r>
                    <w:rPr>
                      <w:i/>
                      <w:color w:val="auto"/>
                    </w:rPr>
                    <w:t>Obj</w:t>
                  </w:r>
                  <w:proofErr w:type="spellEnd"/>
                  <w:r>
                    <w:rPr>
                      <w:i/>
                      <w:color w:val="auto"/>
                    </w:rPr>
                    <w:t xml:space="preserve"> value</w:t>
                  </w:r>
                  <w:r w:rsidR="001D01F9">
                    <w:rPr>
                      <w:i/>
                      <w:color w:val="auto"/>
                    </w:rPr>
                    <w:t xml:space="preserve"> [</w:t>
                  </w:r>
                  <w:r w:rsidR="001D01F9">
                    <w:rPr>
                      <w:rFonts w:cs="Calibri"/>
                      <w:i/>
                      <w:color w:val="auto"/>
                    </w:rPr>
                    <w:t>€</w:t>
                  </w:r>
                  <w:r w:rsidR="001D01F9">
                    <w:rPr>
                      <w:i/>
                      <w:color w:val="auto"/>
                    </w:rPr>
                    <w:t>]</w:t>
                  </w:r>
                </w:p>
              </w:tc>
              <w:tc>
                <w:tcPr>
                  <w:tcW w:w="5670" w:type="dxa"/>
                </w:tcPr>
                <w:p w14:paraId="5A12F038" w14:textId="250BE50D" w:rsidR="00A10A22" w:rsidRDefault="001D01F9" w:rsidP="0098662F">
                  <w:pPr>
                    <w:rPr>
                      <w:i/>
                      <w:color w:val="auto"/>
                    </w:rPr>
                  </w:pPr>
                  <w:r>
                    <w:rPr>
                      <w:i/>
                      <w:color w:val="auto"/>
                    </w:rPr>
                    <w:t>10998.34</w:t>
                  </w:r>
                </w:p>
              </w:tc>
            </w:tr>
            <w:tr w:rsidR="00A10A22" w14:paraId="3876FC91" w14:textId="77777777" w:rsidTr="001D01F9">
              <w:tc>
                <w:tcPr>
                  <w:tcW w:w="4022" w:type="dxa"/>
                </w:tcPr>
                <w:p w14:paraId="5E0DA73C" w14:textId="62B15E75" w:rsidR="00A10A22" w:rsidRDefault="00166923" w:rsidP="0098662F">
                  <w:pPr>
                    <w:rPr>
                      <w:i/>
                      <w:color w:val="auto"/>
                    </w:rPr>
                  </w:pPr>
                  <w:r>
                    <w:rPr>
                      <w:i/>
                      <w:color w:val="auto"/>
                    </w:rPr>
                    <w:t>ENV</w:t>
                  </w:r>
                  <w:r w:rsidR="00A10A22">
                    <w:rPr>
                      <w:i/>
                      <w:color w:val="auto"/>
                    </w:rPr>
                    <w:t xml:space="preserve">, </w:t>
                  </w:r>
                  <w:proofErr w:type="spellStart"/>
                  <w:r w:rsidR="00A10A22">
                    <w:rPr>
                      <w:i/>
                      <w:color w:val="auto"/>
                    </w:rPr>
                    <w:t>Obj</w:t>
                  </w:r>
                  <w:proofErr w:type="spellEnd"/>
                  <w:r w:rsidR="00A10A22">
                    <w:rPr>
                      <w:i/>
                      <w:color w:val="auto"/>
                    </w:rPr>
                    <w:t xml:space="preserve"> value</w:t>
                  </w:r>
                  <w:r w:rsidR="001D01F9">
                    <w:rPr>
                      <w:i/>
                      <w:color w:val="auto"/>
                    </w:rPr>
                    <w:t xml:space="preserve"> [</w:t>
                  </w:r>
                  <w:r w:rsidR="001D01F9">
                    <w:rPr>
                      <w:rFonts w:cs="Calibri"/>
                      <w:i/>
                      <w:color w:val="auto"/>
                    </w:rPr>
                    <w:t>€</w:t>
                  </w:r>
                  <w:r w:rsidR="001D01F9">
                    <w:rPr>
                      <w:i/>
                      <w:color w:val="auto"/>
                    </w:rPr>
                    <w:t>Co2]</w:t>
                  </w:r>
                </w:p>
              </w:tc>
              <w:tc>
                <w:tcPr>
                  <w:tcW w:w="5670" w:type="dxa"/>
                </w:tcPr>
                <w:p w14:paraId="4CD5930B" w14:textId="5840BD65" w:rsidR="00A10A22" w:rsidRDefault="001D01F9" w:rsidP="0098662F">
                  <w:pPr>
                    <w:rPr>
                      <w:i/>
                      <w:color w:val="auto"/>
                    </w:rPr>
                  </w:pPr>
                  <w:r>
                    <w:rPr>
                      <w:i/>
                      <w:color w:val="auto"/>
                    </w:rPr>
                    <w:t>156</w:t>
                  </w:r>
                  <w:r w:rsidR="005F0BFC">
                    <w:rPr>
                      <w:i/>
                      <w:color w:val="auto"/>
                    </w:rPr>
                    <w:t>0</w:t>
                  </w:r>
                  <w:r>
                    <w:rPr>
                      <w:i/>
                      <w:color w:val="auto"/>
                    </w:rPr>
                    <w:t>.354</w:t>
                  </w:r>
                </w:p>
              </w:tc>
            </w:tr>
            <w:tr w:rsidR="00A10A22" w14:paraId="5BABC895" w14:textId="77777777" w:rsidTr="001D01F9">
              <w:tc>
                <w:tcPr>
                  <w:tcW w:w="4022" w:type="dxa"/>
                </w:tcPr>
                <w:p w14:paraId="47C40BE9" w14:textId="64CD6618" w:rsidR="00A10A22" w:rsidRDefault="00A10A22" w:rsidP="0098662F">
                  <w:pPr>
                    <w:rPr>
                      <w:i/>
                      <w:color w:val="auto"/>
                    </w:rPr>
                  </w:pPr>
                  <w:r>
                    <w:rPr>
                      <w:i/>
                      <w:color w:val="auto"/>
                    </w:rPr>
                    <w:t>CO2 emitted</w:t>
                  </w:r>
                  <w:r w:rsidR="001D01F9">
                    <w:rPr>
                      <w:i/>
                      <w:color w:val="auto"/>
                    </w:rPr>
                    <w:t xml:space="preserve"> [kg]</w:t>
                  </w:r>
                </w:p>
              </w:tc>
              <w:tc>
                <w:tcPr>
                  <w:tcW w:w="5670" w:type="dxa"/>
                </w:tcPr>
                <w:p w14:paraId="4709BD31" w14:textId="64EAAC0E" w:rsidR="00A10A22" w:rsidRDefault="005F0BFC" w:rsidP="0098662F">
                  <w:pPr>
                    <w:rPr>
                      <w:i/>
                      <w:color w:val="auto"/>
                    </w:rPr>
                  </w:pPr>
                  <w:r>
                    <w:rPr>
                      <w:i/>
                      <w:color w:val="auto"/>
                    </w:rPr>
                    <w:t>18.1</w:t>
                  </w:r>
                </w:p>
              </w:tc>
            </w:tr>
            <w:tr w:rsidR="00A10A22" w14:paraId="306BAC2F" w14:textId="77777777" w:rsidTr="001D01F9">
              <w:tc>
                <w:tcPr>
                  <w:tcW w:w="4022" w:type="dxa"/>
                </w:tcPr>
                <w:p w14:paraId="3F344255" w14:textId="5C58E540" w:rsidR="00A10A22" w:rsidRDefault="00A10A22" w:rsidP="0098662F">
                  <w:pPr>
                    <w:rPr>
                      <w:i/>
                      <w:color w:val="auto"/>
                    </w:rPr>
                  </w:pPr>
                  <w:r>
                    <w:rPr>
                      <w:i/>
                      <w:color w:val="auto"/>
                    </w:rPr>
                    <w:t>Emission Factor (</w:t>
                  </w:r>
                  <w:r w:rsidRPr="00153073">
                    <w:rPr>
                      <w:rFonts w:eastAsia="Times New Roman" w:cs="Calibri"/>
                      <w:color w:val="000000"/>
                      <w:sz w:val="22"/>
                      <w:szCs w:val="22"/>
                      <w:lang w:val="en-US"/>
                    </w:rPr>
                    <w:t>Kg Co2/kWh</w:t>
                  </w:r>
                  <w:r>
                    <w:rPr>
                      <w:i/>
                      <w:color w:val="auto"/>
                    </w:rPr>
                    <w:t>)</w:t>
                  </w:r>
                </w:p>
              </w:tc>
              <w:tc>
                <w:tcPr>
                  <w:tcW w:w="5670" w:type="dxa"/>
                </w:tcPr>
                <w:p w14:paraId="68639ED7" w14:textId="77777777" w:rsidR="00A10A22" w:rsidRDefault="00A10A22" w:rsidP="0098662F">
                  <w:pPr>
                    <w:rPr>
                      <w:i/>
                      <w:color w:val="auto"/>
                    </w:rPr>
                  </w:pPr>
                  <w:r>
                    <w:rPr>
                      <w:i/>
                      <w:color w:val="auto"/>
                    </w:rPr>
                    <w:t>0.354 -for the grid</w:t>
                  </w:r>
                </w:p>
                <w:p w14:paraId="52E18301" w14:textId="32096D20" w:rsidR="00A10A22" w:rsidRDefault="00A10A22" w:rsidP="0098662F">
                  <w:pPr>
                    <w:rPr>
                      <w:i/>
                      <w:color w:val="auto"/>
                    </w:rPr>
                  </w:pPr>
                  <w:r>
                    <w:rPr>
                      <w:i/>
                      <w:color w:val="auto"/>
                    </w:rPr>
                    <w:t>0.202 for natural gas</w:t>
                  </w:r>
                </w:p>
              </w:tc>
            </w:tr>
          </w:tbl>
          <w:p w14:paraId="4D5E8B97" w14:textId="4ADE1ADF" w:rsidR="001D01F9" w:rsidRDefault="001D01F9" w:rsidP="001D01F9">
            <w:pPr>
              <w:rPr>
                <w:i/>
                <w:iCs/>
                <w:color w:val="auto"/>
              </w:rPr>
            </w:pPr>
          </w:p>
          <w:p w14:paraId="28250F3A" w14:textId="22242833" w:rsidR="00185D97" w:rsidRPr="00185D97" w:rsidRDefault="00185D97" w:rsidP="00185D97">
            <w:pPr>
              <w:ind w:left="360" w:right="-20"/>
              <w:rPr>
                <w:i/>
                <w:color w:val="auto"/>
              </w:rPr>
            </w:pPr>
            <w:r>
              <w:rPr>
                <w:i/>
                <w:color w:val="auto"/>
              </w:rPr>
              <w:t xml:space="preserve">2) </w:t>
            </w:r>
            <w:r w:rsidRPr="00185D97">
              <w:rPr>
                <w:i/>
                <w:color w:val="auto"/>
              </w:rPr>
              <w:t>It is considered also PV systems and wind, although they are considered fixed load.</w:t>
            </w:r>
          </w:p>
          <w:p w14:paraId="30C5F704" w14:textId="77777777" w:rsidR="00185D97" w:rsidRPr="001348A5" w:rsidRDefault="00185D97" w:rsidP="00185D97">
            <w:pPr>
              <w:pStyle w:val="Paragrafoelenco"/>
              <w:ind w:right="-20"/>
              <w:rPr>
                <w:i/>
                <w:color w:val="auto"/>
              </w:rPr>
            </w:pPr>
            <w:r>
              <w:rPr>
                <w:i/>
                <w:color w:val="auto"/>
              </w:rPr>
              <w:t xml:space="preserve">Under this hypothesis, the </w:t>
            </w:r>
            <w:proofErr w:type="spellStart"/>
            <w:r>
              <w:rPr>
                <w:i/>
                <w:color w:val="auto"/>
              </w:rPr>
              <w:t>newelectricity</w:t>
            </w:r>
            <w:proofErr w:type="spellEnd"/>
            <w:r>
              <w:rPr>
                <w:i/>
                <w:color w:val="auto"/>
              </w:rPr>
              <w:t xml:space="preserve"> and thermal loads are shown in Fig.</w:t>
            </w:r>
          </w:p>
          <w:p w14:paraId="40F890C4" w14:textId="35A23137" w:rsidR="00C36D8C" w:rsidRDefault="00C36D8C" w:rsidP="00C36D8C">
            <w:pPr>
              <w:keepNext/>
              <w:rPr>
                <w:rFonts w:eastAsia="Calibri" w:cs="Calibri"/>
                <w:color w:val="000000" w:themeColor="accent2"/>
                <w:sz w:val="20"/>
              </w:rPr>
            </w:pPr>
          </w:p>
          <w:p w14:paraId="6F60C259" w14:textId="77777777" w:rsidR="00185D97" w:rsidRDefault="00185D97" w:rsidP="00C36D8C">
            <w:pPr>
              <w:keepNext/>
              <w:rPr>
                <w:rFonts w:eastAsia="Calibri" w:cs="Calibri"/>
                <w:color w:val="000000" w:themeColor="accent2"/>
                <w:sz w:val="20"/>
              </w:rPr>
            </w:pPr>
          </w:p>
          <w:p w14:paraId="6F09B7BB" w14:textId="28A9E1BA" w:rsidR="00185D97" w:rsidRDefault="00185D97" w:rsidP="00C36D8C">
            <w:pPr>
              <w:keepNext/>
              <w:rPr>
                <w:rFonts w:eastAsia="Calibri" w:cs="Calibri"/>
                <w:color w:val="000000" w:themeColor="accent2"/>
                <w:sz w:val="20"/>
              </w:rPr>
            </w:pPr>
            <w:r>
              <w:rPr>
                <w:i/>
                <w:iCs/>
                <w:noProof/>
                <w:color w:val="auto"/>
              </w:rPr>
              <w:drawing>
                <wp:inline distT="0" distB="0" distL="0" distR="0" wp14:anchorId="1845713E" wp14:editId="0D22CA9F">
                  <wp:extent cx="4769712" cy="2820049"/>
                  <wp:effectExtent l="0" t="0" r="0" b="0"/>
                  <wp:docPr id="14143130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118" cy="2821472"/>
                          </a:xfrm>
                          <a:prstGeom prst="rect">
                            <a:avLst/>
                          </a:prstGeom>
                          <a:noFill/>
                        </pic:spPr>
                      </pic:pic>
                    </a:graphicData>
                  </a:graphic>
                </wp:inline>
              </w:drawing>
            </w:r>
          </w:p>
          <w:p w14:paraId="625C1416" w14:textId="77777777" w:rsidR="00185D97" w:rsidRPr="00A10A22" w:rsidRDefault="00185D97" w:rsidP="00185D97">
            <w:pPr>
              <w:jc w:val="right"/>
              <w:rPr>
                <w:i/>
                <w:color w:val="auto"/>
              </w:rPr>
            </w:pPr>
            <w:r w:rsidRPr="00892733">
              <w:rPr>
                <w:rFonts w:eastAsia="Calibri" w:cs="Calibri"/>
                <w:color w:val="000000" w:themeColor="accent2"/>
                <w:sz w:val="20"/>
              </w:rPr>
              <w:t xml:space="preserve">Figure </w:t>
            </w:r>
            <w:r w:rsidRPr="00892733">
              <w:rPr>
                <w:rFonts w:eastAsia="Calibri" w:cs="Calibri"/>
                <w:color w:val="000000" w:themeColor="accent2"/>
                <w:sz w:val="20"/>
              </w:rPr>
              <w:fldChar w:fldCharType="begin"/>
            </w:r>
            <w:r w:rsidRPr="00892733">
              <w:rPr>
                <w:rFonts w:eastAsia="Calibri" w:cs="Calibri"/>
                <w:color w:val="000000" w:themeColor="accent2"/>
                <w:sz w:val="20"/>
              </w:rPr>
              <w:instrText xml:space="preserve"> SEQ Figure \* ARABIC </w:instrText>
            </w:r>
            <w:r w:rsidRPr="00892733">
              <w:rPr>
                <w:rFonts w:eastAsia="Calibri" w:cs="Calibri"/>
                <w:color w:val="000000" w:themeColor="accent2"/>
                <w:sz w:val="20"/>
              </w:rPr>
              <w:fldChar w:fldCharType="separate"/>
            </w:r>
            <w:r>
              <w:rPr>
                <w:rFonts w:eastAsia="Calibri" w:cs="Calibri"/>
                <w:noProof/>
                <w:color w:val="000000" w:themeColor="accent2"/>
                <w:sz w:val="20"/>
              </w:rPr>
              <w:t>1</w:t>
            </w:r>
            <w:r w:rsidRPr="00892733">
              <w:rPr>
                <w:rFonts w:eastAsia="Calibri" w:cs="Calibri"/>
                <w:color w:val="000000" w:themeColor="accent2"/>
                <w:sz w:val="20"/>
              </w:rPr>
              <w:fldChar w:fldCharType="end"/>
            </w:r>
            <w:r w:rsidRPr="00892733">
              <w:rPr>
                <w:rFonts w:eastAsia="Calibri" w:cs="Calibri"/>
                <w:color w:val="000000" w:themeColor="accent2"/>
                <w:sz w:val="20"/>
              </w:rPr>
              <w:t xml:space="preserve">. </w:t>
            </w:r>
            <w:r w:rsidRPr="001F0AC4">
              <w:rPr>
                <w:rFonts w:eastAsia="Calibri" w:cs="Calibri"/>
                <w:color w:val="000000" w:themeColor="accent2"/>
                <w:sz w:val="20"/>
              </w:rPr>
              <w:t>Hourly</w:t>
            </w:r>
            <w:r>
              <w:rPr>
                <w:rFonts w:eastAsia="Calibri" w:cs="Calibri"/>
                <w:color w:val="000000" w:themeColor="accent2"/>
                <w:sz w:val="20"/>
              </w:rPr>
              <w:t xml:space="preserve"> </w:t>
            </w:r>
            <w:r w:rsidRPr="001F0AC4">
              <w:rPr>
                <w:rFonts w:eastAsia="Calibri" w:cs="Calibri"/>
                <w:color w:val="000000" w:themeColor="accent2"/>
                <w:sz w:val="20"/>
              </w:rPr>
              <w:t xml:space="preserve">energy rate demand </w:t>
            </w:r>
            <w:r>
              <w:rPr>
                <w:rFonts w:eastAsia="Calibri" w:cs="Calibri"/>
                <w:color w:val="000000" w:themeColor="accent2"/>
                <w:sz w:val="20"/>
              </w:rPr>
              <w:t>for</w:t>
            </w:r>
            <w:r w:rsidRPr="001F0AC4">
              <w:rPr>
                <w:rFonts w:eastAsia="Calibri" w:cs="Calibri"/>
                <w:color w:val="000000" w:themeColor="accent2"/>
                <w:sz w:val="20"/>
              </w:rPr>
              <w:t xml:space="preserve"> a representative season day</w:t>
            </w:r>
            <w:r>
              <w:rPr>
                <w:rFonts w:eastAsia="Calibri" w:cs="Calibri"/>
                <w:color w:val="000000" w:themeColor="accent2"/>
                <w:sz w:val="20"/>
              </w:rPr>
              <w:t xml:space="preserve"> (day51</w:t>
            </w:r>
            <w:proofErr w:type="gramStart"/>
            <w:r>
              <w:rPr>
                <w:rFonts w:eastAsia="Calibri" w:cs="Calibri"/>
                <w:color w:val="000000" w:themeColor="accent2"/>
                <w:sz w:val="20"/>
              </w:rPr>
              <w:t>)</w:t>
            </w:r>
            <w:r w:rsidRPr="001F0AC4">
              <w:rPr>
                <w:rFonts w:eastAsia="Calibri" w:cs="Calibri"/>
                <w:color w:val="000000" w:themeColor="accent2"/>
                <w:sz w:val="20"/>
              </w:rPr>
              <w:t>;</w:t>
            </w:r>
            <w:proofErr w:type="gramEnd"/>
            <w:r w:rsidRPr="001F0AC4">
              <w:rPr>
                <w:rFonts w:eastAsia="Calibri" w:cs="Calibri"/>
                <w:color w:val="000000" w:themeColor="accent2"/>
                <w:sz w:val="20"/>
              </w:rPr>
              <w:t xml:space="preserve"> </w:t>
            </w:r>
          </w:p>
          <w:p w14:paraId="7D68B5E9" w14:textId="77777777" w:rsidR="00C36D8C" w:rsidRPr="00EB5F21" w:rsidRDefault="00C36D8C" w:rsidP="001D01F9">
            <w:pPr>
              <w:rPr>
                <w:i/>
                <w:iCs/>
                <w:color w:val="auto"/>
              </w:rPr>
            </w:pPr>
          </w:p>
          <w:p w14:paraId="16C90E11" w14:textId="77777777" w:rsidR="00C36D8C" w:rsidRDefault="00C36D8C" w:rsidP="001D01F9">
            <w:pPr>
              <w:rPr>
                <w:i/>
                <w:iCs/>
                <w:color w:val="auto"/>
              </w:rPr>
            </w:pPr>
          </w:p>
          <w:p w14:paraId="0AEE86E6" w14:textId="77777777" w:rsidR="001D01F9" w:rsidRDefault="001D01F9" w:rsidP="001D01F9">
            <w:pPr>
              <w:keepNext/>
              <w:rPr>
                <w:rFonts w:eastAsia="Calibri" w:cs="Calibri"/>
                <w:color w:val="000000" w:themeColor="accent2"/>
                <w:sz w:val="20"/>
              </w:rPr>
            </w:pPr>
          </w:p>
          <w:tbl>
            <w:tblPr>
              <w:tblStyle w:val="Grigliatabella"/>
              <w:tblW w:w="0" w:type="auto"/>
              <w:tblLook w:val="04A0" w:firstRow="1" w:lastRow="0" w:firstColumn="1" w:lastColumn="0" w:noHBand="0" w:noVBand="1"/>
            </w:tblPr>
            <w:tblGrid>
              <w:gridCol w:w="1643"/>
              <w:gridCol w:w="1718"/>
              <w:gridCol w:w="1688"/>
              <w:gridCol w:w="1583"/>
              <w:gridCol w:w="1530"/>
              <w:gridCol w:w="1530"/>
            </w:tblGrid>
            <w:tr w:rsidR="00C36D8C" w14:paraId="4631A0B7" w14:textId="4B0386DE" w:rsidTr="001348A5">
              <w:tc>
                <w:tcPr>
                  <w:tcW w:w="1643" w:type="dxa"/>
                </w:tcPr>
                <w:p w14:paraId="3CE17835" w14:textId="3F262561" w:rsidR="00C36D8C" w:rsidRDefault="00C36D8C" w:rsidP="001D01F9">
                  <w:pPr>
                    <w:keepNext/>
                    <w:rPr>
                      <w:rFonts w:eastAsia="Calibri" w:cs="Calibri"/>
                      <w:color w:val="000000" w:themeColor="accent2"/>
                      <w:sz w:val="20"/>
                    </w:rPr>
                  </w:pPr>
                  <w:r>
                    <w:rPr>
                      <w:rFonts w:eastAsia="Calibri" w:cs="Calibri"/>
                      <w:color w:val="000000" w:themeColor="accent2"/>
                      <w:sz w:val="20"/>
                    </w:rPr>
                    <w:t>Hours</w:t>
                  </w:r>
                </w:p>
              </w:tc>
              <w:tc>
                <w:tcPr>
                  <w:tcW w:w="1718" w:type="dxa"/>
                </w:tcPr>
                <w:p w14:paraId="30CD6A4A" w14:textId="03BCDD16" w:rsidR="00C36D8C" w:rsidRDefault="00C36D8C" w:rsidP="001D01F9">
                  <w:pPr>
                    <w:keepNext/>
                    <w:rPr>
                      <w:rFonts w:eastAsia="Calibri" w:cs="Calibri"/>
                      <w:color w:val="000000" w:themeColor="accent2"/>
                      <w:sz w:val="20"/>
                    </w:rPr>
                  </w:pPr>
                  <w:r>
                    <w:rPr>
                      <w:rFonts w:eastAsia="Calibri" w:cs="Calibri"/>
                      <w:color w:val="000000" w:themeColor="accent2"/>
                      <w:sz w:val="20"/>
                    </w:rPr>
                    <w:t>Electricity load</w:t>
                  </w:r>
                </w:p>
              </w:tc>
              <w:tc>
                <w:tcPr>
                  <w:tcW w:w="1688" w:type="dxa"/>
                </w:tcPr>
                <w:p w14:paraId="537354F9" w14:textId="6B985409" w:rsidR="00C36D8C" w:rsidRDefault="00C36D8C" w:rsidP="001D01F9">
                  <w:pPr>
                    <w:keepNext/>
                    <w:rPr>
                      <w:rFonts w:eastAsia="Calibri" w:cs="Calibri"/>
                      <w:color w:val="000000" w:themeColor="accent2"/>
                      <w:sz w:val="20"/>
                    </w:rPr>
                  </w:pPr>
                  <w:r>
                    <w:rPr>
                      <w:rFonts w:eastAsia="Calibri" w:cs="Calibri"/>
                      <w:color w:val="000000" w:themeColor="accent2"/>
                      <w:sz w:val="20"/>
                    </w:rPr>
                    <w:t>Thermal Load</w:t>
                  </w:r>
                </w:p>
              </w:tc>
              <w:tc>
                <w:tcPr>
                  <w:tcW w:w="1583" w:type="dxa"/>
                </w:tcPr>
                <w:p w14:paraId="0A8FC83A" w14:textId="5209550F" w:rsidR="00C36D8C" w:rsidRDefault="00C36D8C" w:rsidP="001D01F9">
                  <w:pPr>
                    <w:keepNext/>
                    <w:rPr>
                      <w:rFonts w:eastAsia="Calibri" w:cs="Calibri"/>
                      <w:color w:val="000000" w:themeColor="accent2"/>
                      <w:sz w:val="20"/>
                    </w:rPr>
                  </w:pPr>
                  <w:r>
                    <w:rPr>
                      <w:rFonts w:eastAsia="Calibri" w:cs="Calibri"/>
                      <w:color w:val="000000" w:themeColor="accent2"/>
                      <w:sz w:val="20"/>
                    </w:rPr>
                    <w:t>HP</w:t>
                  </w:r>
                </w:p>
              </w:tc>
              <w:tc>
                <w:tcPr>
                  <w:tcW w:w="1530" w:type="dxa"/>
                </w:tcPr>
                <w:p w14:paraId="4900FE89" w14:textId="1A0EAE7C" w:rsidR="00C36D8C" w:rsidRDefault="00C36D8C" w:rsidP="001D01F9">
                  <w:pPr>
                    <w:keepNext/>
                    <w:rPr>
                      <w:rFonts w:eastAsia="Calibri" w:cs="Calibri"/>
                      <w:color w:val="000000" w:themeColor="accent2"/>
                      <w:sz w:val="20"/>
                    </w:rPr>
                  </w:pPr>
                  <w:r>
                    <w:rPr>
                      <w:rFonts w:eastAsia="Calibri" w:cs="Calibri"/>
                      <w:color w:val="000000" w:themeColor="accent2"/>
                      <w:sz w:val="20"/>
                    </w:rPr>
                    <w:t>Battery</w:t>
                  </w:r>
                </w:p>
              </w:tc>
              <w:tc>
                <w:tcPr>
                  <w:tcW w:w="1530" w:type="dxa"/>
                </w:tcPr>
                <w:p w14:paraId="6159D122" w14:textId="033ACF1C" w:rsidR="00C36D8C" w:rsidRDefault="00C36D8C" w:rsidP="001D01F9">
                  <w:pPr>
                    <w:keepNext/>
                    <w:rPr>
                      <w:rFonts w:eastAsia="Calibri" w:cs="Calibri"/>
                      <w:color w:val="000000" w:themeColor="accent2"/>
                      <w:sz w:val="20"/>
                    </w:rPr>
                  </w:pPr>
                  <w:r>
                    <w:rPr>
                      <w:rFonts w:eastAsia="Calibri" w:cs="Calibri"/>
                      <w:color w:val="000000" w:themeColor="accent2"/>
                      <w:sz w:val="20"/>
                    </w:rPr>
                    <w:t>PCM</w:t>
                  </w:r>
                </w:p>
              </w:tc>
            </w:tr>
            <w:tr w:rsidR="00C36D8C" w14:paraId="0ABE687A" w14:textId="4DB8E110" w:rsidTr="001348A5">
              <w:tc>
                <w:tcPr>
                  <w:tcW w:w="1643" w:type="dxa"/>
                </w:tcPr>
                <w:p w14:paraId="78EF693D" w14:textId="5437800E" w:rsidR="00C36D8C" w:rsidRDefault="00C36D8C" w:rsidP="00C36D8C">
                  <w:pPr>
                    <w:keepNext/>
                    <w:rPr>
                      <w:rFonts w:eastAsia="Calibri" w:cs="Calibri"/>
                      <w:color w:val="000000" w:themeColor="accent2"/>
                      <w:sz w:val="20"/>
                    </w:rPr>
                  </w:pPr>
                  <w:r>
                    <w:rPr>
                      <w:rFonts w:eastAsia="Calibri" w:cs="Calibri"/>
                      <w:color w:val="000000" w:themeColor="accent2"/>
                      <w:sz w:val="20"/>
                    </w:rPr>
                    <w:t>1</w:t>
                  </w:r>
                </w:p>
              </w:tc>
              <w:tc>
                <w:tcPr>
                  <w:tcW w:w="1718" w:type="dxa"/>
                  <w:vAlign w:val="bottom"/>
                </w:tcPr>
                <w:p w14:paraId="13A5446C" w14:textId="10A63E39" w:rsidR="00C36D8C" w:rsidRDefault="00C36D8C" w:rsidP="00C36D8C">
                  <w:pPr>
                    <w:keepNext/>
                    <w:rPr>
                      <w:rFonts w:eastAsia="Calibri" w:cs="Calibri"/>
                      <w:color w:val="000000" w:themeColor="accent2"/>
                      <w:sz w:val="20"/>
                    </w:rPr>
                  </w:pPr>
                  <w:r>
                    <w:rPr>
                      <w:rFonts w:cs="Calibri"/>
                      <w:color w:val="000000"/>
                      <w:sz w:val="22"/>
                      <w:szCs w:val="22"/>
                    </w:rPr>
                    <w:t>391,7357</w:t>
                  </w:r>
                </w:p>
              </w:tc>
              <w:tc>
                <w:tcPr>
                  <w:tcW w:w="1688" w:type="dxa"/>
                  <w:vAlign w:val="bottom"/>
                </w:tcPr>
                <w:p w14:paraId="463E8F11" w14:textId="54ADD843" w:rsidR="00C36D8C" w:rsidRDefault="00C36D8C" w:rsidP="00C36D8C">
                  <w:pPr>
                    <w:keepNext/>
                    <w:rPr>
                      <w:rFonts w:eastAsia="Calibri" w:cs="Calibri"/>
                      <w:color w:val="000000" w:themeColor="accent2"/>
                      <w:sz w:val="20"/>
                    </w:rPr>
                  </w:pPr>
                  <w:r>
                    <w:rPr>
                      <w:rFonts w:cs="Calibri"/>
                      <w:color w:val="000000"/>
                      <w:sz w:val="22"/>
                      <w:szCs w:val="22"/>
                    </w:rPr>
                    <w:t>62,75</w:t>
                  </w:r>
                </w:p>
              </w:tc>
              <w:tc>
                <w:tcPr>
                  <w:tcW w:w="1583" w:type="dxa"/>
                  <w:vAlign w:val="bottom"/>
                </w:tcPr>
                <w:p w14:paraId="690362FA" w14:textId="46EBA692" w:rsidR="00C36D8C" w:rsidRDefault="00C36D8C" w:rsidP="00C36D8C">
                  <w:pPr>
                    <w:keepNext/>
                    <w:rPr>
                      <w:rFonts w:eastAsia="Calibri" w:cs="Calibri"/>
                      <w:color w:val="000000" w:themeColor="accent2"/>
                      <w:sz w:val="20"/>
                    </w:rPr>
                  </w:pPr>
                  <w:r>
                    <w:rPr>
                      <w:rFonts w:cs="Calibri"/>
                      <w:color w:val="000000"/>
                      <w:sz w:val="22"/>
                      <w:szCs w:val="22"/>
                    </w:rPr>
                    <w:t>62,75</w:t>
                  </w:r>
                </w:p>
              </w:tc>
              <w:tc>
                <w:tcPr>
                  <w:tcW w:w="1530" w:type="dxa"/>
                  <w:vAlign w:val="bottom"/>
                </w:tcPr>
                <w:p w14:paraId="41F90EED" w14:textId="41E3EB64"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489F093D" w14:textId="76F31BBC" w:rsidR="00C36D8C" w:rsidRDefault="00C36D8C" w:rsidP="00C36D8C">
                  <w:pPr>
                    <w:keepNext/>
                    <w:rPr>
                      <w:rFonts w:eastAsia="Calibri" w:cs="Calibri"/>
                      <w:color w:val="000000" w:themeColor="accent2"/>
                      <w:sz w:val="20"/>
                    </w:rPr>
                  </w:pPr>
                  <w:r>
                    <w:rPr>
                      <w:rFonts w:cs="Calibri"/>
                      <w:color w:val="000000"/>
                      <w:sz w:val="22"/>
                      <w:szCs w:val="22"/>
                    </w:rPr>
                    <w:t>400</w:t>
                  </w:r>
                </w:p>
              </w:tc>
            </w:tr>
            <w:tr w:rsidR="00C36D8C" w14:paraId="62E8830D" w14:textId="18324E9E" w:rsidTr="001348A5">
              <w:tc>
                <w:tcPr>
                  <w:tcW w:w="1643" w:type="dxa"/>
                </w:tcPr>
                <w:p w14:paraId="45BAC3A5" w14:textId="5F2F9366" w:rsidR="00C36D8C" w:rsidRDefault="00C36D8C" w:rsidP="00C36D8C">
                  <w:pPr>
                    <w:keepNext/>
                    <w:rPr>
                      <w:rFonts w:eastAsia="Calibri" w:cs="Calibri"/>
                      <w:color w:val="000000" w:themeColor="accent2"/>
                      <w:sz w:val="20"/>
                    </w:rPr>
                  </w:pPr>
                  <w:r>
                    <w:rPr>
                      <w:rFonts w:eastAsia="Calibri" w:cs="Calibri"/>
                      <w:color w:val="000000" w:themeColor="accent2"/>
                      <w:sz w:val="20"/>
                    </w:rPr>
                    <w:t>2</w:t>
                  </w:r>
                </w:p>
              </w:tc>
              <w:tc>
                <w:tcPr>
                  <w:tcW w:w="1718" w:type="dxa"/>
                  <w:vAlign w:val="bottom"/>
                </w:tcPr>
                <w:p w14:paraId="28F07B0B" w14:textId="2C4E6E17" w:rsidR="00C36D8C" w:rsidRDefault="00C36D8C" w:rsidP="00C36D8C">
                  <w:pPr>
                    <w:keepNext/>
                    <w:rPr>
                      <w:rFonts w:eastAsia="Calibri" w:cs="Calibri"/>
                      <w:color w:val="000000" w:themeColor="accent2"/>
                      <w:sz w:val="20"/>
                    </w:rPr>
                  </w:pPr>
                  <w:r>
                    <w:rPr>
                      <w:rFonts w:cs="Calibri"/>
                      <w:color w:val="000000"/>
                      <w:sz w:val="22"/>
                      <w:szCs w:val="22"/>
                    </w:rPr>
                    <w:t>395,1273</w:t>
                  </w:r>
                </w:p>
              </w:tc>
              <w:tc>
                <w:tcPr>
                  <w:tcW w:w="1688" w:type="dxa"/>
                  <w:vAlign w:val="bottom"/>
                </w:tcPr>
                <w:p w14:paraId="2CAD1044" w14:textId="57E22379" w:rsidR="00C36D8C" w:rsidRDefault="00C36D8C" w:rsidP="00C36D8C">
                  <w:pPr>
                    <w:keepNext/>
                    <w:rPr>
                      <w:rFonts w:eastAsia="Calibri" w:cs="Calibri"/>
                      <w:color w:val="000000" w:themeColor="accent2"/>
                      <w:sz w:val="20"/>
                    </w:rPr>
                  </w:pPr>
                  <w:r>
                    <w:rPr>
                      <w:rFonts w:cs="Calibri"/>
                      <w:color w:val="000000"/>
                      <w:sz w:val="22"/>
                      <w:szCs w:val="22"/>
                    </w:rPr>
                    <w:t>62,75</w:t>
                  </w:r>
                </w:p>
              </w:tc>
              <w:tc>
                <w:tcPr>
                  <w:tcW w:w="1583" w:type="dxa"/>
                  <w:vAlign w:val="bottom"/>
                </w:tcPr>
                <w:p w14:paraId="0655CE2F" w14:textId="77777777" w:rsidR="00C36D8C" w:rsidRDefault="00C36D8C" w:rsidP="00C36D8C">
                  <w:pPr>
                    <w:keepNext/>
                    <w:rPr>
                      <w:rFonts w:eastAsia="Calibri" w:cs="Calibri"/>
                      <w:color w:val="000000" w:themeColor="accent2"/>
                      <w:sz w:val="20"/>
                    </w:rPr>
                  </w:pPr>
                </w:p>
              </w:tc>
              <w:tc>
                <w:tcPr>
                  <w:tcW w:w="1530" w:type="dxa"/>
                  <w:vAlign w:val="bottom"/>
                </w:tcPr>
                <w:p w14:paraId="24D38D82" w14:textId="5FCA243B"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5CFEB4A0" w14:textId="677BFEDE" w:rsidR="00C36D8C" w:rsidRDefault="00C36D8C" w:rsidP="00C36D8C">
                  <w:pPr>
                    <w:keepNext/>
                    <w:rPr>
                      <w:rFonts w:eastAsia="Calibri" w:cs="Calibri"/>
                      <w:color w:val="000000" w:themeColor="accent2"/>
                      <w:sz w:val="20"/>
                    </w:rPr>
                  </w:pPr>
                  <w:r>
                    <w:rPr>
                      <w:rFonts w:cs="Calibri"/>
                      <w:color w:val="000000"/>
                      <w:sz w:val="22"/>
                      <w:szCs w:val="22"/>
                    </w:rPr>
                    <w:t>400</w:t>
                  </w:r>
                </w:p>
              </w:tc>
            </w:tr>
            <w:tr w:rsidR="00C36D8C" w14:paraId="75E16133" w14:textId="326444EE" w:rsidTr="001348A5">
              <w:tc>
                <w:tcPr>
                  <w:tcW w:w="1643" w:type="dxa"/>
                </w:tcPr>
                <w:p w14:paraId="0CF866DD" w14:textId="1EE0AE0C" w:rsidR="00C36D8C" w:rsidRDefault="00C36D8C" w:rsidP="00C36D8C">
                  <w:pPr>
                    <w:keepNext/>
                    <w:rPr>
                      <w:rFonts w:eastAsia="Calibri" w:cs="Calibri"/>
                      <w:color w:val="000000" w:themeColor="accent2"/>
                      <w:sz w:val="20"/>
                    </w:rPr>
                  </w:pPr>
                  <w:r>
                    <w:rPr>
                      <w:rFonts w:eastAsia="Calibri" w:cs="Calibri"/>
                      <w:color w:val="000000" w:themeColor="accent2"/>
                      <w:sz w:val="20"/>
                    </w:rPr>
                    <w:t>3</w:t>
                  </w:r>
                </w:p>
              </w:tc>
              <w:tc>
                <w:tcPr>
                  <w:tcW w:w="1718" w:type="dxa"/>
                  <w:vAlign w:val="bottom"/>
                </w:tcPr>
                <w:p w14:paraId="308ED74C" w14:textId="1977BEDD" w:rsidR="00C36D8C" w:rsidRDefault="00C36D8C" w:rsidP="00C36D8C">
                  <w:pPr>
                    <w:keepNext/>
                    <w:rPr>
                      <w:rFonts w:eastAsia="Calibri" w:cs="Calibri"/>
                      <w:color w:val="000000" w:themeColor="accent2"/>
                      <w:sz w:val="20"/>
                    </w:rPr>
                  </w:pPr>
                  <w:r>
                    <w:rPr>
                      <w:rFonts w:cs="Calibri"/>
                      <w:color w:val="000000"/>
                      <w:sz w:val="22"/>
                      <w:szCs w:val="22"/>
                    </w:rPr>
                    <w:t>386,8388</w:t>
                  </w:r>
                </w:p>
              </w:tc>
              <w:tc>
                <w:tcPr>
                  <w:tcW w:w="1688" w:type="dxa"/>
                  <w:vAlign w:val="bottom"/>
                </w:tcPr>
                <w:p w14:paraId="72E63C1F" w14:textId="21E1D8F6" w:rsidR="00C36D8C" w:rsidRDefault="00C36D8C" w:rsidP="00C36D8C">
                  <w:pPr>
                    <w:keepNext/>
                    <w:rPr>
                      <w:rFonts w:eastAsia="Calibri" w:cs="Calibri"/>
                      <w:color w:val="000000" w:themeColor="accent2"/>
                      <w:sz w:val="20"/>
                    </w:rPr>
                  </w:pPr>
                  <w:r>
                    <w:rPr>
                      <w:rFonts w:cs="Calibri"/>
                      <w:color w:val="000000"/>
                      <w:sz w:val="22"/>
                      <w:szCs w:val="22"/>
                    </w:rPr>
                    <w:t>62,75</w:t>
                  </w:r>
                </w:p>
              </w:tc>
              <w:tc>
                <w:tcPr>
                  <w:tcW w:w="1583" w:type="dxa"/>
                  <w:vAlign w:val="bottom"/>
                </w:tcPr>
                <w:p w14:paraId="059D7657" w14:textId="77777777" w:rsidR="00C36D8C" w:rsidRDefault="00C36D8C" w:rsidP="00C36D8C">
                  <w:pPr>
                    <w:keepNext/>
                    <w:rPr>
                      <w:rFonts w:eastAsia="Calibri" w:cs="Calibri"/>
                      <w:color w:val="000000" w:themeColor="accent2"/>
                      <w:sz w:val="20"/>
                    </w:rPr>
                  </w:pPr>
                </w:p>
              </w:tc>
              <w:tc>
                <w:tcPr>
                  <w:tcW w:w="1530" w:type="dxa"/>
                  <w:vAlign w:val="bottom"/>
                </w:tcPr>
                <w:p w14:paraId="04D18B80" w14:textId="68DCE185"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4BB51A07" w14:textId="1AED895B" w:rsidR="00C36D8C" w:rsidRDefault="00C36D8C" w:rsidP="00C36D8C">
                  <w:pPr>
                    <w:keepNext/>
                    <w:rPr>
                      <w:rFonts w:eastAsia="Calibri" w:cs="Calibri"/>
                      <w:color w:val="000000" w:themeColor="accent2"/>
                      <w:sz w:val="20"/>
                    </w:rPr>
                  </w:pPr>
                  <w:r>
                    <w:rPr>
                      <w:rFonts w:cs="Calibri"/>
                      <w:color w:val="000000"/>
                      <w:sz w:val="22"/>
                      <w:szCs w:val="22"/>
                    </w:rPr>
                    <w:t>400</w:t>
                  </w:r>
                </w:p>
              </w:tc>
            </w:tr>
            <w:tr w:rsidR="00C36D8C" w14:paraId="5F61B87E" w14:textId="7DB467E4" w:rsidTr="001348A5">
              <w:tc>
                <w:tcPr>
                  <w:tcW w:w="1643" w:type="dxa"/>
                </w:tcPr>
                <w:p w14:paraId="625AC81A" w14:textId="5D0B749F" w:rsidR="00C36D8C" w:rsidRDefault="00C36D8C" w:rsidP="00C36D8C">
                  <w:pPr>
                    <w:keepNext/>
                    <w:rPr>
                      <w:rFonts w:eastAsia="Calibri" w:cs="Calibri"/>
                      <w:color w:val="000000" w:themeColor="accent2"/>
                      <w:sz w:val="20"/>
                    </w:rPr>
                  </w:pPr>
                  <w:r>
                    <w:rPr>
                      <w:rFonts w:eastAsia="Calibri" w:cs="Calibri"/>
                      <w:color w:val="000000" w:themeColor="accent2"/>
                      <w:sz w:val="20"/>
                    </w:rPr>
                    <w:t>4</w:t>
                  </w:r>
                </w:p>
              </w:tc>
              <w:tc>
                <w:tcPr>
                  <w:tcW w:w="1718" w:type="dxa"/>
                  <w:vAlign w:val="bottom"/>
                </w:tcPr>
                <w:p w14:paraId="4FBB80E9" w14:textId="704D2371" w:rsidR="00C36D8C" w:rsidRDefault="00C36D8C" w:rsidP="00C36D8C">
                  <w:pPr>
                    <w:keepNext/>
                    <w:rPr>
                      <w:rFonts w:eastAsia="Calibri" w:cs="Calibri"/>
                      <w:color w:val="000000" w:themeColor="accent2"/>
                      <w:sz w:val="20"/>
                    </w:rPr>
                  </w:pPr>
                  <w:r>
                    <w:rPr>
                      <w:rFonts w:cs="Calibri"/>
                      <w:color w:val="000000"/>
                      <w:sz w:val="22"/>
                      <w:szCs w:val="22"/>
                    </w:rPr>
                    <w:t>400,3276</w:t>
                  </w:r>
                </w:p>
              </w:tc>
              <w:tc>
                <w:tcPr>
                  <w:tcW w:w="1688" w:type="dxa"/>
                  <w:vAlign w:val="bottom"/>
                </w:tcPr>
                <w:p w14:paraId="674D40F6" w14:textId="5A558A3B" w:rsidR="00C36D8C" w:rsidRDefault="00C36D8C" w:rsidP="00C36D8C">
                  <w:pPr>
                    <w:keepNext/>
                    <w:rPr>
                      <w:rFonts w:eastAsia="Calibri" w:cs="Calibri"/>
                      <w:color w:val="000000" w:themeColor="accent2"/>
                      <w:sz w:val="20"/>
                    </w:rPr>
                  </w:pPr>
                  <w:r>
                    <w:rPr>
                      <w:rFonts w:cs="Calibri"/>
                      <w:color w:val="000000"/>
                      <w:sz w:val="22"/>
                      <w:szCs w:val="22"/>
                    </w:rPr>
                    <w:t>62,75</w:t>
                  </w:r>
                </w:p>
              </w:tc>
              <w:tc>
                <w:tcPr>
                  <w:tcW w:w="1583" w:type="dxa"/>
                  <w:vAlign w:val="bottom"/>
                </w:tcPr>
                <w:p w14:paraId="19C200CD" w14:textId="77777777" w:rsidR="00C36D8C" w:rsidRDefault="00C36D8C" w:rsidP="00C36D8C">
                  <w:pPr>
                    <w:keepNext/>
                    <w:rPr>
                      <w:rFonts w:eastAsia="Calibri" w:cs="Calibri"/>
                      <w:color w:val="000000" w:themeColor="accent2"/>
                      <w:sz w:val="20"/>
                    </w:rPr>
                  </w:pPr>
                </w:p>
              </w:tc>
              <w:tc>
                <w:tcPr>
                  <w:tcW w:w="1530" w:type="dxa"/>
                  <w:vAlign w:val="bottom"/>
                </w:tcPr>
                <w:p w14:paraId="42A56D5F" w14:textId="7CC48F58" w:rsidR="00C36D8C" w:rsidRDefault="00C36D8C" w:rsidP="00C36D8C">
                  <w:pPr>
                    <w:keepNext/>
                    <w:rPr>
                      <w:rFonts w:eastAsia="Calibri" w:cs="Calibri"/>
                      <w:color w:val="000000" w:themeColor="accent2"/>
                      <w:sz w:val="20"/>
                    </w:rPr>
                  </w:pPr>
                  <w:r>
                    <w:rPr>
                      <w:rFonts w:cs="Calibri"/>
                      <w:color w:val="000000"/>
                      <w:sz w:val="22"/>
                      <w:szCs w:val="22"/>
                    </w:rPr>
                    <w:t>400</w:t>
                  </w:r>
                </w:p>
              </w:tc>
              <w:tc>
                <w:tcPr>
                  <w:tcW w:w="1530" w:type="dxa"/>
                  <w:vAlign w:val="bottom"/>
                </w:tcPr>
                <w:p w14:paraId="0D027E82" w14:textId="25BB2175"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3108AED0" w14:textId="33BBEB43" w:rsidTr="001348A5">
              <w:tc>
                <w:tcPr>
                  <w:tcW w:w="1643" w:type="dxa"/>
                </w:tcPr>
                <w:p w14:paraId="42EF9197" w14:textId="341C609B" w:rsidR="00C36D8C" w:rsidRDefault="00C36D8C" w:rsidP="00C36D8C">
                  <w:pPr>
                    <w:keepNext/>
                    <w:rPr>
                      <w:rFonts w:eastAsia="Calibri" w:cs="Calibri"/>
                      <w:color w:val="000000" w:themeColor="accent2"/>
                      <w:sz w:val="20"/>
                    </w:rPr>
                  </w:pPr>
                  <w:r>
                    <w:rPr>
                      <w:rFonts w:eastAsia="Calibri" w:cs="Calibri"/>
                      <w:color w:val="000000" w:themeColor="accent2"/>
                      <w:sz w:val="20"/>
                    </w:rPr>
                    <w:t>5</w:t>
                  </w:r>
                </w:p>
              </w:tc>
              <w:tc>
                <w:tcPr>
                  <w:tcW w:w="1718" w:type="dxa"/>
                  <w:vAlign w:val="bottom"/>
                </w:tcPr>
                <w:p w14:paraId="7BB12332" w14:textId="1EA4CDBB" w:rsidR="00C36D8C" w:rsidRDefault="00C36D8C" w:rsidP="00C36D8C">
                  <w:pPr>
                    <w:keepNext/>
                    <w:rPr>
                      <w:rFonts w:eastAsia="Calibri" w:cs="Calibri"/>
                      <w:color w:val="000000" w:themeColor="accent2"/>
                      <w:sz w:val="20"/>
                    </w:rPr>
                  </w:pPr>
                  <w:r>
                    <w:rPr>
                      <w:rFonts w:cs="Calibri"/>
                      <w:color w:val="000000"/>
                      <w:sz w:val="22"/>
                      <w:szCs w:val="22"/>
                    </w:rPr>
                    <w:t>398,2891</w:t>
                  </w:r>
                </w:p>
              </w:tc>
              <w:tc>
                <w:tcPr>
                  <w:tcW w:w="1688" w:type="dxa"/>
                  <w:vAlign w:val="bottom"/>
                </w:tcPr>
                <w:p w14:paraId="55A03118" w14:textId="33753FAC" w:rsidR="00C36D8C" w:rsidRDefault="00C36D8C" w:rsidP="00C36D8C">
                  <w:pPr>
                    <w:keepNext/>
                    <w:rPr>
                      <w:rFonts w:eastAsia="Calibri" w:cs="Calibri"/>
                      <w:color w:val="000000" w:themeColor="accent2"/>
                      <w:sz w:val="20"/>
                    </w:rPr>
                  </w:pPr>
                  <w:r>
                    <w:rPr>
                      <w:rFonts w:cs="Calibri"/>
                      <w:color w:val="000000"/>
                      <w:sz w:val="22"/>
                      <w:szCs w:val="22"/>
                    </w:rPr>
                    <w:t>62,75</w:t>
                  </w:r>
                </w:p>
              </w:tc>
              <w:tc>
                <w:tcPr>
                  <w:tcW w:w="1583" w:type="dxa"/>
                  <w:vAlign w:val="bottom"/>
                </w:tcPr>
                <w:p w14:paraId="7D885057" w14:textId="77777777" w:rsidR="00C36D8C" w:rsidRDefault="00C36D8C" w:rsidP="00C36D8C">
                  <w:pPr>
                    <w:keepNext/>
                    <w:rPr>
                      <w:rFonts w:eastAsia="Calibri" w:cs="Calibri"/>
                      <w:color w:val="000000" w:themeColor="accent2"/>
                      <w:sz w:val="20"/>
                    </w:rPr>
                  </w:pPr>
                </w:p>
              </w:tc>
              <w:tc>
                <w:tcPr>
                  <w:tcW w:w="1530" w:type="dxa"/>
                  <w:vAlign w:val="bottom"/>
                </w:tcPr>
                <w:p w14:paraId="717F05A6" w14:textId="1BBC0F9E" w:rsidR="00C36D8C" w:rsidRDefault="00C36D8C" w:rsidP="00C36D8C">
                  <w:pPr>
                    <w:keepNext/>
                    <w:rPr>
                      <w:rFonts w:eastAsia="Calibri" w:cs="Calibri"/>
                      <w:color w:val="000000" w:themeColor="accent2"/>
                      <w:sz w:val="20"/>
                    </w:rPr>
                  </w:pPr>
                  <w:r>
                    <w:rPr>
                      <w:rFonts w:cs="Calibri"/>
                      <w:color w:val="000000"/>
                      <w:sz w:val="22"/>
                      <w:szCs w:val="22"/>
                    </w:rPr>
                    <w:t>400</w:t>
                  </w:r>
                </w:p>
              </w:tc>
              <w:tc>
                <w:tcPr>
                  <w:tcW w:w="1530" w:type="dxa"/>
                  <w:vAlign w:val="bottom"/>
                </w:tcPr>
                <w:p w14:paraId="4B3D3F5B" w14:textId="16FF3E3A"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4FEB3B49" w14:textId="07B473FB" w:rsidTr="001348A5">
              <w:tc>
                <w:tcPr>
                  <w:tcW w:w="1643" w:type="dxa"/>
                </w:tcPr>
                <w:p w14:paraId="35271EA1" w14:textId="59BC4BA2" w:rsidR="00C36D8C" w:rsidRDefault="00C36D8C" w:rsidP="00C36D8C">
                  <w:pPr>
                    <w:keepNext/>
                    <w:rPr>
                      <w:rFonts w:eastAsia="Calibri" w:cs="Calibri"/>
                      <w:color w:val="000000" w:themeColor="accent2"/>
                      <w:sz w:val="20"/>
                    </w:rPr>
                  </w:pPr>
                  <w:r>
                    <w:rPr>
                      <w:rFonts w:eastAsia="Calibri" w:cs="Calibri"/>
                      <w:color w:val="000000" w:themeColor="accent2"/>
                      <w:sz w:val="20"/>
                    </w:rPr>
                    <w:t>6</w:t>
                  </w:r>
                </w:p>
              </w:tc>
              <w:tc>
                <w:tcPr>
                  <w:tcW w:w="1718" w:type="dxa"/>
                  <w:vAlign w:val="bottom"/>
                </w:tcPr>
                <w:p w14:paraId="38CEE1C0" w14:textId="341880ED" w:rsidR="00C36D8C" w:rsidRDefault="00C36D8C" w:rsidP="00C36D8C">
                  <w:pPr>
                    <w:keepNext/>
                    <w:rPr>
                      <w:rFonts w:eastAsia="Calibri" w:cs="Calibri"/>
                      <w:color w:val="000000" w:themeColor="accent2"/>
                      <w:sz w:val="20"/>
                    </w:rPr>
                  </w:pPr>
                  <w:r>
                    <w:rPr>
                      <w:rFonts w:cs="Calibri"/>
                      <w:color w:val="000000"/>
                      <w:sz w:val="22"/>
                      <w:szCs w:val="22"/>
                    </w:rPr>
                    <w:t>485,7462</w:t>
                  </w:r>
                </w:p>
              </w:tc>
              <w:tc>
                <w:tcPr>
                  <w:tcW w:w="1688" w:type="dxa"/>
                  <w:vAlign w:val="bottom"/>
                </w:tcPr>
                <w:p w14:paraId="73B765BA" w14:textId="2B16DCF7" w:rsidR="00C36D8C" w:rsidRDefault="00C36D8C" w:rsidP="00C36D8C">
                  <w:pPr>
                    <w:keepNext/>
                    <w:rPr>
                      <w:rFonts w:eastAsia="Calibri" w:cs="Calibri"/>
                      <w:color w:val="000000" w:themeColor="accent2"/>
                      <w:sz w:val="20"/>
                    </w:rPr>
                  </w:pPr>
                  <w:r>
                    <w:rPr>
                      <w:rFonts w:cs="Calibri"/>
                      <w:color w:val="000000"/>
                      <w:sz w:val="22"/>
                      <w:szCs w:val="22"/>
                    </w:rPr>
                    <w:t>89,09298</w:t>
                  </w:r>
                </w:p>
              </w:tc>
              <w:tc>
                <w:tcPr>
                  <w:tcW w:w="1583" w:type="dxa"/>
                  <w:vAlign w:val="bottom"/>
                </w:tcPr>
                <w:p w14:paraId="5DC68EC0" w14:textId="77777777" w:rsidR="00C36D8C" w:rsidRDefault="00C36D8C" w:rsidP="00C36D8C">
                  <w:pPr>
                    <w:keepNext/>
                    <w:rPr>
                      <w:rFonts w:eastAsia="Calibri" w:cs="Calibri"/>
                      <w:color w:val="000000" w:themeColor="accent2"/>
                      <w:sz w:val="20"/>
                    </w:rPr>
                  </w:pPr>
                </w:p>
              </w:tc>
              <w:tc>
                <w:tcPr>
                  <w:tcW w:w="1530" w:type="dxa"/>
                  <w:vAlign w:val="bottom"/>
                </w:tcPr>
                <w:p w14:paraId="255F3118" w14:textId="18AFE290" w:rsidR="00C36D8C" w:rsidRDefault="00C36D8C" w:rsidP="00C36D8C">
                  <w:pPr>
                    <w:keepNext/>
                    <w:rPr>
                      <w:rFonts w:eastAsia="Calibri" w:cs="Calibri"/>
                      <w:color w:val="000000" w:themeColor="accent2"/>
                      <w:sz w:val="20"/>
                    </w:rPr>
                  </w:pPr>
                  <w:r>
                    <w:rPr>
                      <w:rFonts w:cs="Calibri"/>
                      <w:color w:val="000000"/>
                      <w:sz w:val="22"/>
                      <w:szCs w:val="22"/>
                    </w:rPr>
                    <w:t>400</w:t>
                  </w:r>
                </w:p>
              </w:tc>
              <w:tc>
                <w:tcPr>
                  <w:tcW w:w="1530" w:type="dxa"/>
                  <w:vAlign w:val="bottom"/>
                </w:tcPr>
                <w:p w14:paraId="30D22992" w14:textId="5902FDCD"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1D630E4D" w14:textId="09918129" w:rsidTr="001348A5">
              <w:tc>
                <w:tcPr>
                  <w:tcW w:w="1643" w:type="dxa"/>
                </w:tcPr>
                <w:p w14:paraId="0E4E49FF" w14:textId="046A93ED" w:rsidR="00C36D8C" w:rsidRDefault="00C36D8C" w:rsidP="00C36D8C">
                  <w:pPr>
                    <w:keepNext/>
                    <w:rPr>
                      <w:rFonts w:eastAsia="Calibri" w:cs="Calibri"/>
                      <w:color w:val="000000" w:themeColor="accent2"/>
                      <w:sz w:val="20"/>
                    </w:rPr>
                  </w:pPr>
                  <w:r>
                    <w:rPr>
                      <w:rFonts w:eastAsia="Calibri" w:cs="Calibri"/>
                      <w:color w:val="000000" w:themeColor="accent2"/>
                      <w:sz w:val="20"/>
                    </w:rPr>
                    <w:t>7</w:t>
                  </w:r>
                </w:p>
              </w:tc>
              <w:tc>
                <w:tcPr>
                  <w:tcW w:w="1718" w:type="dxa"/>
                  <w:vAlign w:val="bottom"/>
                </w:tcPr>
                <w:p w14:paraId="6C797362" w14:textId="2727B38B" w:rsidR="00C36D8C" w:rsidRDefault="00C36D8C" w:rsidP="00C36D8C">
                  <w:pPr>
                    <w:keepNext/>
                    <w:rPr>
                      <w:rFonts w:eastAsia="Calibri" w:cs="Calibri"/>
                      <w:color w:val="000000" w:themeColor="accent2"/>
                      <w:sz w:val="20"/>
                    </w:rPr>
                  </w:pPr>
                  <w:r>
                    <w:rPr>
                      <w:rFonts w:cs="Calibri"/>
                      <w:color w:val="000000"/>
                      <w:sz w:val="22"/>
                      <w:szCs w:val="22"/>
                    </w:rPr>
                    <w:t>487,6569</w:t>
                  </w:r>
                </w:p>
              </w:tc>
              <w:tc>
                <w:tcPr>
                  <w:tcW w:w="1688" w:type="dxa"/>
                  <w:vAlign w:val="bottom"/>
                </w:tcPr>
                <w:p w14:paraId="0A4C55D7" w14:textId="391F9DBC" w:rsidR="00C36D8C" w:rsidRDefault="00C36D8C" w:rsidP="00C36D8C">
                  <w:pPr>
                    <w:keepNext/>
                    <w:rPr>
                      <w:rFonts w:eastAsia="Calibri" w:cs="Calibri"/>
                      <w:color w:val="000000" w:themeColor="accent2"/>
                      <w:sz w:val="20"/>
                    </w:rPr>
                  </w:pPr>
                  <w:r>
                    <w:rPr>
                      <w:rFonts w:cs="Calibri"/>
                      <w:color w:val="000000"/>
                      <w:sz w:val="22"/>
                      <w:szCs w:val="22"/>
                    </w:rPr>
                    <w:t>608,3333</w:t>
                  </w:r>
                </w:p>
              </w:tc>
              <w:tc>
                <w:tcPr>
                  <w:tcW w:w="1583" w:type="dxa"/>
                  <w:vAlign w:val="bottom"/>
                </w:tcPr>
                <w:p w14:paraId="2D85C77D" w14:textId="77777777" w:rsidR="00C36D8C" w:rsidRDefault="00C36D8C" w:rsidP="00C36D8C">
                  <w:pPr>
                    <w:keepNext/>
                    <w:rPr>
                      <w:rFonts w:eastAsia="Calibri" w:cs="Calibri"/>
                      <w:color w:val="000000" w:themeColor="accent2"/>
                      <w:sz w:val="20"/>
                    </w:rPr>
                  </w:pPr>
                </w:p>
              </w:tc>
              <w:tc>
                <w:tcPr>
                  <w:tcW w:w="1530" w:type="dxa"/>
                  <w:vAlign w:val="bottom"/>
                </w:tcPr>
                <w:p w14:paraId="0042CA99" w14:textId="2E9370B3" w:rsidR="00C36D8C" w:rsidRDefault="00C36D8C" w:rsidP="00C36D8C">
                  <w:pPr>
                    <w:keepNext/>
                    <w:rPr>
                      <w:rFonts w:eastAsia="Calibri" w:cs="Calibri"/>
                      <w:color w:val="000000" w:themeColor="accent2"/>
                      <w:sz w:val="20"/>
                    </w:rPr>
                  </w:pPr>
                  <w:r>
                    <w:rPr>
                      <w:rFonts w:cs="Calibri"/>
                      <w:color w:val="000000"/>
                      <w:sz w:val="22"/>
                      <w:szCs w:val="22"/>
                    </w:rPr>
                    <w:t>400</w:t>
                  </w:r>
                </w:p>
              </w:tc>
              <w:tc>
                <w:tcPr>
                  <w:tcW w:w="1530" w:type="dxa"/>
                  <w:vAlign w:val="bottom"/>
                </w:tcPr>
                <w:p w14:paraId="2E14C16F" w14:textId="62CF8D4B"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21E1B2AC" w14:textId="6D4D9A5C" w:rsidTr="001348A5">
              <w:tc>
                <w:tcPr>
                  <w:tcW w:w="1643" w:type="dxa"/>
                </w:tcPr>
                <w:p w14:paraId="7C2854B8" w14:textId="72D28629" w:rsidR="00C36D8C" w:rsidRDefault="00C36D8C" w:rsidP="00C36D8C">
                  <w:pPr>
                    <w:keepNext/>
                    <w:rPr>
                      <w:rFonts w:eastAsia="Calibri" w:cs="Calibri"/>
                      <w:color w:val="000000" w:themeColor="accent2"/>
                      <w:sz w:val="20"/>
                    </w:rPr>
                  </w:pPr>
                  <w:r>
                    <w:rPr>
                      <w:rFonts w:eastAsia="Calibri" w:cs="Calibri"/>
                      <w:color w:val="000000" w:themeColor="accent2"/>
                      <w:sz w:val="20"/>
                    </w:rPr>
                    <w:t>8</w:t>
                  </w:r>
                </w:p>
              </w:tc>
              <w:tc>
                <w:tcPr>
                  <w:tcW w:w="1718" w:type="dxa"/>
                  <w:vAlign w:val="bottom"/>
                </w:tcPr>
                <w:p w14:paraId="324720A3" w14:textId="0CF2FEA8" w:rsidR="00C36D8C" w:rsidRDefault="00C36D8C" w:rsidP="00C36D8C">
                  <w:pPr>
                    <w:keepNext/>
                    <w:rPr>
                      <w:rFonts w:eastAsia="Calibri" w:cs="Calibri"/>
                      <w:color w:val="000000" w:themeColor="accent2"/>
                      <w:sz w:val="20"/>
                    </w:rPr>
                  </w:pPr>
                  <w:r>
                    <w:rPr>
                      <w:rFonts w:cs="Calibri"/>
                      <w:color w:val="000000"/>
                      <w:sz w:val="22"/>
                      <w:szCs w:val="22"/>
                    </w:rPr>
                    <w:t>514,6485</w:t>
                  </w:r>
                </w:p>
              </w:tc>
              <w:tc>
                <w:tcPr>
                  <w:tcW w:w="1688" w:type="dxa"/>
                  <w:vAlign w:val="bottom"/>
                </w:tcPr>
                <w:p w14:paraId="6DBBE88D" w14:textId="61201FD6" w:rsidR="00C36D8C" w:rsidRDefault="00C36D8C" w:rsidP="00C36D8C">
                  <w:pPr>
                    <w:keepNext/>
                    <w:rPr>
                      <w:rFonts w:eastAsia="Calibri" w:cs="Calibri"/>
                      <w:color w:val="000000" w:themeColor="accent2"/>
                      <w:sz w:val="20"/>
                    </w:rPr>
                  </w:pPr>
                  <w:r>
                    <w:rPr>
                      <w:rFonts w:cs="Calibri"/>
                      <w:color w:val="000000"/>
                      <w:sz w:val="22"/>
                      <w:szCs w:val="22"/>
                    </w:rPr>
                    <w:t>1032,779</w:t>
                  </w:r>
                </w:p>
              </w:tc>
              <w:tc>
                <w:tcPr>
                  <w:tcW w:w="1583" w:type="dxa"/>
                  <w:vAlign w:val="bottom"/>
                </w:tcPr>
                <w:p w14:paraId="5CD5532B" w14:textId="77777777" w:rsidR="00C36D8C" w:rsidRDefault="00C36D8C" w:rsidP="00C36D8C">
                  <w:pPr>
                    <w:keepNext/>
                    <w:rPr>
                      <w:rFonts w:eastAsia="Calibri" w:cs="Calibri"/>
                      <w:color w:val="000000" w:themeColor="accent2"/>
                      <w:sz w:val="20"/>
                    </w:rPr>
                  </w:pPr>
                </w:p>
              </w:tc>
              <w:tc>
                <w:tcPr>
                  <w:tcW w:w="1530" w:type="dxa"/>
                  <w:vAlign w:val="bottom"/>
                </w:tcPr>
                <w:p w14:paraId="7EE492D3" w14:textId="69575A51" w:rsidR="00C36D8C" w:rsidRDefault="00C36D8C" w:rsidP="00C36D8C">
                  <w:pPr>
                    <w:keepNext/>
                    <w:rPr>
                      <w:rFonts w:eastAsia="Calibri" w:cs="Calibri"/>
                      <w:color w:val="000000" w:themeColor="accent2"/>
                      <w:sz w:val="20"/>
                    </w:rPr>
                  </w:pPr>
                  <w:r>
                    <w:rPr>
                      <w:rFonts w:cs="Calibri"/>
                      <w:color w:val="000000"/>
                      <w:sz w:val="22"/>
                      <w:szCs w:val="22"/>
                    </w:rPr>
                    <w:t>400</w:t>
                  </w:r>
                </w:p>
              </w:tc>
              <w:tc>
                <w:tcPr>
                  <w:tcW w:w="1530" w:type="dxa"/>
                  <w:vAlign w:val="bottom"/>
                </w:tcPr>
                <w:p w14:paraId="5527AFDC" w14:textId="4F6C5EB2"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1E404FAE" w14:textId="6E926F40" w:rsidTr="001348A5">
              <w:tc>
                <w:tcPr>
                  <w:tcW w:w="1643" w:type="dxa"/>
                </w:tcPr>
                <w:p w14:paraId="6A903A70" w14:textId="0922CE80" w:rsidR="00C36D8C" w:rsidRDefault="00C36D8C" w:rsidP="00C36D8C">
                  <w:pPr>
                    <w:keepNext/>
                    <w:rPr>
                      <w:rFonts w:eastAsia="Calibri" w:cs="Calibri"/>
                      <w:color w:val="000000" w:themeColor="accent2"/>
                      <w:sz w:val="20"/>
                    </w:rPr>
                  </w:pPr>
                  <w:r>
                    <w:rPr>
                      <w:rFonts w:eastAsia="Calibri" w:cs="Calibri"/>
                      <w:color w:val="000000" w:themeColor="accent2"/>
                      <w:sz w:val="20"/>
                    </w:rPr>
                    <w:t>9</w:t>
                  </w:r>
                </w:p>
              </w:tc>
              <w:tc>
                <w:tcPr>
                  <w:tcW w:w="1718" w:type="dxa"/>
                  <w:vAlign w:val="bottom"/>
                </w:tcPr>
                <w:p w14:paraId="3A1EBF3E" w14:textId="28724669" w:rsidR="00C36D8C" w:rsidRDefault="00C36D8C" w:rsidP="00C36D8C">
                  <w:pPr>
                    <w:keepNext/>
                    <w:rPr>
                      <w:rFonts w:eastAsia="Calibri" w:cs="Calibri"/>
                      <w:color w:val="000000" w:themeColor="accent2"/>
                      <w:sz w:val="20"/>
                    </w:rPr>
                  </w:pPr>
                  <w:r>
                    <w:rPr>
                      <w:rFonts w:cs="Calibri"/>
                      <w:color w:val="000000"/>
                      <w:sz w:val="22"/>
                      <w:szCs w:val="22"/>
                    </w:rPr>
                    <w:t>272,8647</w:t>
                  </w:r>
                </w:p>
              </w:tc>
              <w:tc>
                <w:tcPr>
                  <w:tcW w:w="1688" w:type="dxa"/>
                  <w:vAlign w:val="bottom"/>
                </w:tcPr>
                <w:p w14:paraId="489B7E39" w14:textId="4303F2AD" w:rsidR="00C36D8C" w:rsidRDefault="00C36D8C" w:rsidP="00C36D8C">
                  <w:pPr>
                    <w:keepNext/>
                    <w:rPr>
                      <w:rFonts w:eastAsia="Calibri" w:cs="Calibri"/>
                      <w:color w:val="000000" w:themeColor="accent2"/>
                      <w:sz w:val="20"/>
                    </w:rPr>
                  </w:pPr>
                  <w:r>
                    <w:rPr>
                      <w:rFonts w:cs="Calibri"/>
                      <w:color w:val="000000"/>
                      <w:sz w:val="22"/>
                      <w:szCs w:val="22"/>
                    </w:rPr>
                    <w:t>1047,917</w:t>
                  </w:r>
                </w:p>
              </w:tc>
              <w:tc>
                <w:tcPr>
                  <w:tcW w:w="1583" w:type="dxa"/>
                  <w:vAlign w:val="bottom"/>
                </w:tcPr>
                <w:p w14:paraId="10461C3D" w14:textId="596205BB" w:rsidR="00C36D8C" w:rsidRDefault="00C36D8C" w:rsidP="00C36D8C">
                  <w:pPr>
                    <w:keepNext/>
                    <w:rPr>
                      <w:rFonts w:eastAsia="Calibri" w:cs="Calibri"/>
                      <w:color w:val="000000" w:themeColor="accent2"/>
                      <w:sz w:val="20"/>
                    </w:rPr>
                  </w:pPr>
                  <w:r>
                    <w:rPr>
                      <w:rFonts w:cs="Calibri"/>
                      <w:color w:val="000000"/>
                      <w:sz w:val="22"/>
                      <w:szCs w:val="22"/>
                    </w:rPr>
                    <w:t>1047,917</w:t>
                  </w:r>
                </w:p>
              </w:tc>
              <w:tc>
                <w:tcPr>
                  <w:tcW w:w="1530" w:type="dxa"/>
                  <w:vAlign w:val="bottom"/>
                </w:tcPr>
                <w:p w14:paraId="6CB6073B" w14:textId="5730C6B7" w:rsidR="00C36D8C" w:rsidRDefault="00C36D8C" w:rsidP="00C36D8C">
                  <w:pPr>
                    <w:keepNext/>
                    <w:rPr>
                      <w:rFonts w:eastAsia="Calibri" w:cs="Calibri"/>
                      <w:color w:val="000000" w:themeColor="accent2"/>
                      <w:sz w:val="20"/>
                    </w:rPr>
                  </w:pPr>
                  <w:r>
                    <w:rPr>
                      <w:rFonts w:cs="Calibri"/>
                      <w:color w:val="000000"/>
                      <w:sz w:val="22"/>
                      <w:szCs w:val="22"/>
                    </w:rPr>
                    <w:t>400</w:t>
                  </w:r>
                </w:p>
              </w:tc>
              <w:tc>
                <w:tcPr>
                  <w:tcW w:w="1530" w:type="dxa"/>
                  <w:vAlign w:val="bottom"/>
                </w:tcPr>
                <w:p w14:paraId="02C2CC69" w14:textId="0B79B473"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003AB8E7" w14:textId="062889D3" w:rsidTr="001348A5">
              <w:tc>
                <w:tcPr>
                  <w:tcW w:w="1643" w:type="dxa"/>
                </w:tcPr>
                <w:p w14:paraId="243D99C2" w14:textId="32733FEC" w:rsidR="00C36D8C" w:rsidRDefault="00C36D8C" w:rsidP="00C36D8C">
                  <w:pPr>
                    <w:keepNext/>
                    <w:rPr>
                      <w:rFonts w:eastAsia="Calibri" w:cs="Calibri"/>
                      <w:color w:val="000000" w:themeColor="accent2"/>
                      <w:sz w:val="20"/>
                    </w:rPr>
                  </w:pPr>
                  <w:r>
                    <w:rPr>
                      <w:rFonts w:eastAsia="Calibri" w:cs="Calibri"/>
                      <w:color w:val="000000" w:themeColor="accent2"/>
                      <w:sz w:val="20"/>
                    </w:rPr>
                    <w:t>10</w:t>
                  </w:r>
                </w:p>
              </w:tc>
              <w:tc>
                <w:tcPr>
                  <w:tcW w:w="1718" w:type="dxa"/>
                  <w:vAlign w:val="bottom"/>
                </w:tcPr>
                <w:p w14:paraId="6A406F41" w14:textId="0981AA19" w:rsidR="00C36D8C" w:rsidRDefault="00C36D8C" w:rsidP="00C36D8C">
                  <w:pPr>
                    <w:keepNext/>
                    <w:rPr>
                      <w:rFonts w:eastAsia="Calibri" w:cs="Calibri"/>
                      <w:color w:val="000000" w:themeColor="accent2"/>
                      <w:sz w:val="20"/>
                    </w:rPr>
                  </w:pPr>
                  <w:r>
                    <w:rPr>
                      <w:rFonts w:cs="Calibri"/>
                      <w:color w:val="000000"/>
                      <w:sz w:val="22"/>
                      <w:szCs w:val="22"/>
                    </w:rPr>
                    <w:t>-477,491</w:t>
                  </w:r>
                </w:p>
              </w:tc>
              <w:tc>
                <w:tcPr>
                  <w:tcW w:w="1688" w:type="dxa"/>
                  <w:vAlign w:val="bottom"/>
                </w:tcPr>
                <w:p w14:paraId="44F91144" w14:textId="4E672CFD" w:rsidR="00C36D8C" w:rsidRDefault="00C36D8C" w:rsidP="00C36D8C">
                  <w:pPr>
                    <w:keepNext/>
                    <w:rPr>
                      <w:rFonts w:eastAsia="Calibri" w:cs="Calibri"/>
                      <w:color w:val="000000" w:themeColor="accent2"/>
                      <w:sz w:val="20"/>
                    </w:rPr>
                  </w:pPr>
                  <w:r>
                    <w:rPr>
                      <w:rFonts w:cs="Calibri"/>
                      <w:color w:val="000000"/>
                      <w:sz w:val="22"/>
                      <w:szCs w:val="22"/>
                    </w:rPr>
                    <w:t>857,7355</w:t>
                  </w:r>
                </w:p>
              </w:tc>
              <w:tc>
                <w:tcPr>
                  <w:tcW w:w="1583" w:type="dxa"/>
                  <w:vAlign w:val="bottom"/>
                </w:tcPr>
                <w:p w14:paraId="221832D3" w14:textId="2082B6D8" w:rsidR="00C36D8C" w:rsidRDefault="00C36D8C" w:rsidP="00C36D8C">
                  <w:pPr>
                    <w:keepNext/>
                    <w:rPr>
                      <w:rFonts w:eastAsia="Calibri" w:cs="Calibri"/>
                      <w:color w:val="000000" w:themeColor="accent2"/>
                      <w:sz w:val="20"/>
                    </w:rPr>
                  </w:pPr>
                  <w:r>
                    <w:rPr>
                      <w:rFonts w:cs="Calibri"/>
                      <w:color w:val="000000"/>
                      <w:sz w:val="22"/>
                      <w:szCs w:val="22"/>
                    </w:rPr>
                    <w:t>857,7355</w:t>
                  </w:r>
                </w:p>
              </w:tc>
              <w:tc>
                <w:tcPr>
                  <w:tcW w:w="1530" w:type="dxa"/>
                  <w:vAlign w:val="bottom"/>
                </w:tcPr>
                <w:p w14:paraId="15628952" w14:textId="05444CE6" w:rsidR="00C36D8C" w:rsidRDefault="00C36D8C" w:rsidP="00C36D8C">
                  <w:pPr>
                    <w:keepNext/>
                    <w:rPr>
                      <w:rFonts w:eastAsia="Calibri" w:cs="Calibri"/>
                      <w:color w:val="000000" w:themeColor="accent2"/>
                      <w:sz w:val="20"/>
                    </w:rPr>
                  </w:pPr>
                  <w:r>
                    <w:rPr>
                      <w:rFonts w:cs="Calibri"/>
                      <w:color w:val="000000"/>
                      <w:sz w:val="22"/>
                      <w:szCs w:val="22"/>
                    </w:rPr>
                    <w:t>-477,4912611</w:t>
                  </w:r>
                </w:p>
              </w:tc>
              <w:tc>
                <w:tcPr>
                  <w:tcW w:w="1530" w:type="dxa"/>
                  <w:vAlign w:val="bottom"/>
                </w:tcPr>
                <w:p w14:paraId="5C3C278A" w14:textId="570C54D3"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6CDB5440" w14:textId="0AC5B956" w:rsidTr="001348A5">
              <w:tc>
                <w:tcPr>
                  <w:tcW w:w="1643" w:type="dxa"/>
                </w:tcPr>
                <w:p w14:paraId="67D42C8A" w14:textId="213E78BF" w:rsidR="00C36D8C" w:rsidRDefault="00C36D8C" w:rsidP="00C36D8C">
                  <w:pPr>
                    <w:keepNext/>
                    <w:rPr>
                      <w:rFonts w:eastAsia="Calibri" w:cs="Calibri"/>
                      <w:color w:val="000000" w:themeColor="accent2"/>
                      <w:sz w:val="20"/>
                    </w:rPr>
                  </w:pPr>
                  <w:r>
                    <w:rPr>
                      <w:rFonts w:eastAsia="Calibri" w:cs="Calibri"/>
                      <w:color w:val="000000" w:themeColor="accent2"/>
                      <w:sz w:val="20"/>
                    </w:rPr>
                    <w:t>11</w:t>
                  </w:r>
                </w:p>
              </w:tc>
              <w:tc>
                <w:tcPr>
                  <w:tcW w:w="1718" w:type="dxa"/>
                  <w:vAlign w:val="bottom"/>
                </w:tcPr>
                <w:p w14:paraId="51BD93EF" w14:textId="6735D0AE" w:rsidR="00C36D8C" w:rsidRDefault="00C36D8C" w:rsidP="00C36D8C">
                  <w:pPr>
                    <w:keepNext/>
                    <w:rPr>
                      <w:rFonts w:eastAsia="Calibri" w:cs="Calibri"/>
                      <w:color w:val="000000" w:themeColor="accent2"/>
                      <w:sz w:val="20"/>
                    </w:rPr>
                  </w:pPr>
                  <w:r>
                    <w:rPr>
                      <w:rFonts w:cs="Calibri"/>
                      <w:color w:val="000000"/>
                      <w:sz w:val="22"/>
                      <w:szCs w:val="22"/>
                    </w:rPr>
                    <w:t>-1103,96</w:t>
                  </w:r>
                </w:p>
              </w:tc>
              <w:tc>
                <w:tcPr>
                  <w:tcW w:w="1688" w:type="dxa"/>
                  <w:vAlign w:val="bottom"/>
                </w:tcPr>
                <w:p w14:paraId="70E10BF7" w14:textId="16939D32" w:rsidR="00C36D8C" w:rsidRDefault="00C36D8C" w:rsidP="00C36D8C">
                  <w:pPr>
                    <w:keepNext/>
                    <w:rPr>
                      <w:rFonts w:eastAsia="Calibri" w:cs="Calibri"/>
                      <w:color w:val="000000" w:themeColor="accent2"/>
                      <w:sz w:val="20"/>
                    </w:rPr>
                  </w:pPr>
                  <w:r>
                    <w:rPr>
                      <w:rFonts w:cs="Calibri"/>
                      <w:color w:val="000000"/>
                      <w:sz w:val="22"/>
                      <w:szCs w:val="22"/>
                    </w:rPr>
                    <w:t>744,0641</w:t>
                  </w:r>
                </w:p>
              </w:tc>
              <w:tc>
                <w:tcPr>
                  <w:tcW w:w="1583" w:type="dxa"/>
                  <w:vAlign w:val="bottom"/>
                </w:tcPr>
                <w:p w14:paraId="04950243" w14:textId="51AD4320" w:rsidR="00C36D8C" w:rsidRDefault="00C36D8C" w:rsidP="00C36D8C">
                  <w:pPr>
                    <w:keepNext/>
                    <w:rPr>
                      <w:rFonts w:eastAsia="Calibri" w:cs="Calibri"/>
                      <w:color w:val="000000" w:themeColor="accent2"/>
                      <w:sz w:val="20"/>
                    </w:rPr>
                  </w:pPr>
                  <w:r>
                    <w:rPr>
                      <w:rFonts w:cs="Calibri"/>
                      <w:color w:val="000000"/>
                      <w:sz w:val="22"/>
                      <w:szCs w:val="22"/>
                    </w:rPr>
                    <w:t>744,0641</w:t>
                  </w:r>
                </w:p>
              </w:tc>
              <w:tc>
                <w:tcPr>
                  <w:tcW w:w="1530" w:type="dxa"/>
                  <w:vAlign w:val="bottom"/>
                </w:tcPr>
                <w:p w14:paraId="63847DCF" w14:textId="2846D50B" w:rsidR="00C36D8C" w:rsidRDefault="00C36D8C" w:rsidP="00C36D8C">
                  <w:pPr>
                    <w:keepNext/>
                    <w:rPr>
                      <w:rFonts w:eastAsia="Calibri" w:cs="Calibri"/>
                      <w:color w:val="000000" w:themeColor="accent2"/>
                      <w:sz w:val="20"/>
                    </w:rPr>
                  </w:pPr>
                  <w:r>
                    <w:rPr>
                      <w:rFonts w:cs="Calibri"/>
                      <w:color w:val="000000"/>
                      <w:sz w:val="22"/>
                      <w:szCs w:val="22"/>
                    </w:rPr>
                    <w:t>-1103,960302</w:t>
                  </w:r>
                </w:p>
              </w:tc>
              <w:tc>
                <w:tcPr>
                  <w:tcW w:w="1530" w:type="dxa"/>
                  <w:vAlign w:val="bottom"/>
                </w:tcPr>
                <w:p w14:paraId="5E63C51F" w14:textId="77777777" w:rsidR="00C36D8C" w:rsidRDefault="00C36D8C" w:rsidP="00C36D8C">
                  <w:pPr>
                    <w:keepNext/>
                    <w:rPr>
                      <w:rFonts w:eastAsia="Calibri" w:cs="Calibri"/>
                      <w:color w:val="000000" w:themeColor="accent2"/>
                      <w:sz w:val="20"/>
                    </w:rPr>
                  </w:pPr>
                </w:p>
              </w:tc>
            </w:tr>
            <w:tr w:rsidR="00C36D8C" w14:paraId="41CE61C5" w14:textId="348E2EE6" w:rsidTr="001348A5">
              <w:tc>
                <w:tcPr>
                  <w:tcW w:w="1643" w:type="dxa"/>
                </w:tcPr>
                <w:p w14:paraId="353C043A" w14:textId="4FABA4E1" w:rsidR="00C36D8C" w:rsidRDefault="00C36D8C" w:rsidP="00C36D8C">
                  <w:pPr>
                    <w:keepNext/>
                    <w:rPr>
                      <w:rFonts w:eastAsia="Calibri" w:cs="Calibri"/>
                      <w:color w:val="000000" w:themeColor="accent2"/>
                      <w:sz w:val="20"/>
                    </w:rPr>
                  </w:pPr>
                  <w:r>
                    <w:rPr>
                      <w:rFonts w:eastAsia="Calibri" w:cs="Calibri"/>
                      <w:color w:val="000000" w:themeColor="accent2"/>
                      <w:sz w:val="20"/>
                    </w:rPr>
                    <w:t>12</w:t>
                  </w:r>
                </w:p>
              </w:tc>
              <w:tc>
                <w:tcPr>
                  <w:tcW w:w="1718" w:type="dxa"/>
                  <w:vAlign w:val="bottom"/>
                </w:tcPr>
                <w:p w14:paraId="5A7AEAFA" w14:textId="380255EA" w:rsidR="00C36D8C" w:rsidRDefault="00C36D8C" w:rsidP="00C36D8C">
                  <w:pPr>
                    <w:keepNext/>
                    <w:rPr>
                      <w:rFonts w:eastAsia="Calibri" w:cs="Calibri"/>
                      <w:color w:val="000000" w:themeColor="accent2"/>
                      <w:sz w:val="20"/>
                    </w:rPr>
                  </w:pPr>
                  <w:r>
                    <w:rPr>
                      <w:rFonts w:cs="Calibri"/>
                      <w:color w:val="000000"/>
                      <w:sz w:val="22"/>
                      <w:szCs w:val="22"/>
                    </w:rPr>
                    <w:t>-725,245</w:t>
                  </w:r>
                </w:p>
              </w:tc>
              <w:tc>
                <w:tcPr>
                  <w:tcW w:w="1688" w:type="dxa"/>
                  <w:vAlign w:val="bottom"/>
                </w:tcPr>
                <w:p w14:paraId="389564B8" w14:textId="4CA6C82D" w:rsidR="00C36D8C" w:rsidRDefault="00C36D8C" w:rsidP="00C36D8C">
                  <w:pPr>
                    <w:keepNext/>
                    <w:rPr>
                      <w:rFonts w:eastAsia="Calibri" w:cs="Calibri"/>
                      <w:color w:val="000000" w:themeColor="accent2"/>
                      <w:sz w:val="20"/>
                    </w:rPr>
                  </w:pPr>
                  <w:r>
                    <w:rPr>
                      <w:rFonts w:cs="Calibri"/>
                      <w:color w:val="000000"/>
                      <w:sz w:val="22"/>
                      <w:szCs w:val="22"/>
                    </w:rPr>
                    <w:t>763,9758</w:t>
                  </w:r>
                </w:p>
              </w:tc>
              <w:tc>
                <w:tcPr>
                  <w:tcW w:w="1583" w:type="dxa"/>
                  <w:vAlign w:val="bottom"/>
                </w:tcPr>
                <w:p w14:paraId="5645AFE6" w14:textId="7EF5077A" w:rsidR="00C36D8C" w:rsidRDefault="00C36D8C" w:rsidP="00C36D8C">
                  <w:pPr>
                    <w:keepNext/>
                    <w:rPr>
                      <w:rFonts w:eastAsia="Calibri" w:cs="Calibri"/>
                      <w:color w:val="000000" w:themeColor="accent2"/>
                      <w:sz w:val="20"/>
                    </w:rPr>
                  </w:pPr>
                  <w:r>
                    <w:rPr>
                      <w:rFonts w:cs="Calibri"/>
                      <w:color w:val="000000"/>
                      <w:sz w:val="22"/>
                      <w:szCs w:val="22"/>
                    </w:rPr>
                    <w:t>763,9758</w:t>
                  </w:r>
                </w:p>
              </w:tc>
              <w:tc>
                <w:tcPr>
                  <w:tcW w:w="1530" w:type="dxa"/>
                  <w:vAlign w:val="bottom"/>
                </w:tcPr>
                <w:p w14:paraId="4A79E837" w14:textId="4067D765" w:rsidR="00C36D8C" w:rsidRDefault="00C36D8C" w:rsidP="00C36D8C">
                  <w:pPr>
                    <w:keepNext/>
                    <w:rPr>
                      <w:rFonts w:eastAsia="Calibri" w:cs="Calibri"/>
                      <w:color w:val="000000" w:themeColor="accent2"/>
                      <w:sz w:val="20"/>
                    </w:rPr>
                  </w:pPr>
                  <w:r>
                    <w:rPr>
                      <w:rFonts w:cs="Calibri"/>
                      <w:color w:val="000000"/>
                      <w:sz w:val="22"/>
                      <w:szCs w:val="22"/>
                    </w:rPr>
                    <w:t>-725,2450877</w:t>
                  </w:r>
                </w:p>
              </w:tc>
              <w:tc>
                <w:tcPr>
                  <w:tcW w:w="1530" w:type="dxa"/>
                  <w:vAlign w:val="bottom"/>
                </w:tcPr>
                <w:p w14:paraId="4DA9F1F7" w14:textId="77777777" w:rsidR="00C36D8C" w:rsidRDefault="00C36D8C" w:rsidP="00C36D8C">
                  <w:pPr>
                    <w:keepNext/>
                    <w:rPr>
                      <w:rFonts w:eastAsia="Calibri" w:cs="Calibri"/>
                      <w:color w:val="000000" w:themeColor="accent2"/>
                      <w:sz w:val="20"/>
                    </w:rPr>
                  </w:pPr>
                </w:p>
              </w:tc>
            </w:tr>
            <w:tr w:rsidR="00C36D8C" w14:paraId="670A9EC5" w14:textId="0BB4645B" w:rsidTr="001348A5">
              <w:tc>
                <w:tcPr>
                  <w:tcW w:w="1643" w:type="dxa"/>
                </w:tcPr>
                <w:p w14:paraId="2589899A" w14:textId="745BC890" w:rsidR="00C36D8C" w:rsidRDefault="00C36D8C" w:rsidP="00C36D8C">
                  <w:pPr>
                    <w:keepNext/>
                    <w:rPr>
                      <w:rFonts w:eastAsia="Calibri" w:cs="Calibri"/>
                      <w:color w:val="000000" w:themeColor="accent2"/>
                      <w:sz w:val="20"/>
                    </w:rPr>
                  </w:pPr>
                  <w:r>
                    <w:rPr>
                      <w:rFonts w:eastAsia="Calibri" w:cs="Calibri"/>
                      <w:color w:val="000000" w:themeColor="accent2"/>
                      <w:sz w:val="20"/>
                    </w:rPr>
                    <w:t>13</w:t>
                  </w:r>
                </w:p>
              </w:tc>
              <w:tc>
                <w:tcPr>
                  <w:tcW w:w="1718" w:type="dxa"/>
                  <w:vAlign w:val="bottom"/>
                </w:tcPr>
                <w:p w14:paraId="287093EA" w14:textId="355A3BD8" w:rsidR="00C36D8C" w:rsidRDefault="00C36D8C" w:rsidP="00C36D8C">
                  <w:pPr>
                    <w:keepNext/>
                    <w:rPr>
                      <w:rFonts w:eastAsia="Calibri" w:cs="Calibri"/>
                      <w:color w:val="000000" w:themeColor="accent2"/>
                      <w:sz w:val="20"/>
                    </w:rPr>
                  </w:pPr>
                  <w:r>
                    <w:rPr>
                      <w:rFonts w:cs="Calibri"/>
                      <w:color w:val="000000"/>
                      <w:sz w:val="22"/>
                      <w:szCs w:val="22"/>
                    </w:rPr>
                    <w:t>-860,687</w:t>
                  </w:r>
                </w:p>
              </w:tc>
              <w:tc>
                <w:tcPr>
                  <w:tcW w:w="1688" w:type="dxa"/>
                  <w:vAlign w:val="bottom"/>
                </w:tcPr>
                <w:p w14:paraId="01E74FFA" w14:textId="61B68A9C" w:rsidR="00C36D8C" w:rsidRDefault="00C36D8C" w:rsidP="00C36D8C">
                  <w:pPr>
                    <w:keepNext/>
                    <w:rPr>
                      <w:rFonts w:eastAsia="Calibri" w:cs="Calibri"/>
                      <w:color w:val="000000" w:themeColor="accent2"/>
                      <w:sz w:val="20"/>
                    </w:rPr>
                  </w:pPr>
                  <w:r>
                    <w:rPr>
                      <w:rFonts w:cs="Calibri"/>
                      <w:color w:val="000000"/>
                      <w:sz w:val="22"/>
                      <w:szCs w:val="22"/>
                    </w:rPr>
                    <w:t>718,9807</w:t>
                  </w:r>
                </w:p>
              </w:tc>
              <w:tc>
                <w:tcPr>
                  <w:tcW w:w="1583" w:type="dxa"/>
                  <w:vAlign w:val="bottom"/>
                </w:tcPr>
                <w:p w14:paraId="21F3E6BD" w14:textId="192CBFE5" w:rsidR="00C36D8C" w:rsidRDefault="00C36D8C" w:rsidP="00C36D8C">
                  <w:pPr>
                    <w:keepNext/>
                    <w:rPr>
                      <w:rFonts w:eastAsia="Calibri" w:cs="Calibri"/>
                      <w:color w:val="000000" w:themeColor="accent2"/>
                      <w:sz w:val="20"/>
                    </w:rPr>
                  </w:pPr>
                  <w:r>
                    <w:rPr>
                      <w:rFonts w:cs="Calibri"/>
                      <w:color w:val="000000"/>
                      <w:sz w:val="22"/>
                      <w:szCs w:val="22"/>
                    </w:rPr>
                    <w:t>718,9807</w:t>
                  </w:r>
                </w:p>
              </w:tc>
              <w:tc>
                <w:tcPr>
                  <w:tcW w:w="1530" w:type="dxa"/>
                  <w:vAlign w:val="bottom"/>
                </w:tcPr>
                <w:p w14:paraId="24E7ADFE" w14:textId="6ABF13B5" w:rsidR="00C36D8C" w:rsidRDefault="00C36D8C" w:rsidP="00C36D8C">
                  <w:pPr>
                    <w:keepNext/>
                    <w:rPr>
                      <w:rFonts w:eastAsia="Calibri" w:cs="Calibri"/>
                      <w:color w:val="000000" w:themeColor="accent2"/>
                      <w:sz w:val="20"/>
                    </w:rPr>
                  </w:pPr>
                  <w:r>
                    <w:rPr>
                      <w:rFonts w:cs="Calibri"/>
                      <w:color w:val="000000"/>
                      <w:sz w:val="22"/>
                      <w:szCs w:val="22"/>
                    </w:rPr>
                    <w:t>-860,6871509</w:t>
                  </w:r>
                </w:p>
              </w:tc>
              <w:tc>
                <w:tcPr>
                  <w:tcW w:w="1530" w:type="dxa"/>
                  <w:vAlign w:val="bottom"/>
                </w:tcPr>
                <w:p w14:paraId="227A9F72" w14:textId="77777777" w:rsidR="00C36D8C" w:rsidRDefault="00C36D8C" w:rsidP="00C36D8C">
                  <w:pPr>
                    <w:keepNext/>
                    <w:rPr>
                      <w:rFonts w:eastAsia="Calibri" w:cs="Calibri"/>
                      <w:color w:val="000000" w:themeColor="accent2"/>
                      <w:sz w:val="20"/>
                    </w:rPr>
                  </w:pPr>
                </w:p>
              </w:tc>
            </w:tr>
            <w:tr w:rsidR="00C36D8C" w14:paraId="46289B2A" w14:textId="5543AE95" w:rsidTr="001348A5">
              <w:tc>
                <w:tcPr>
                  <w:tcW w:w="1643" w:type="dxa"/>
                </w:tcPr>
                <w:p w14:paraId="1D79DFEF" w14:textId="6FFDAAFA" w:rsidR="00C36D8C" w:rsidRDefault="00C36D8C" w:rsidP="00C36D8C">
                  <w:pPr>
                    <w:keepNext/>
                    <w:rPr>
                      <w:rFonts w:eastAsia="Calibri" w:cs="Calibri"/>
                      <w:color w:val="000000" w:themeColor="accent2"/>
                      <w:sz w:val="20"/>
                    </w:rPr>
                  </w:pPr>
                  <w:r>
                    <w:rPr>
                      <w:rFonts w:eastAsia="Calibri" w:cs="Calibri"/>
                      <w:color w:val="000000" w:themeColor="accent2"/>
                      <w:sz w:val="20"/>
                    </w:rPr>
                    <w:t>14</w:t>
                  </w:r>
                </w:p>
              </w:tc>
              <w:tc>
                <w:tcPr>
                  <w:tcW w:w="1718" w:type="dxa"/>
                  <w:vAlign w:val="bottom"/>
                </w:tcPr>
                <w:p w14:paraId="67908AAB" w14:textId="32F064E7" w:rsidR="00C36D8C" w:rsidRDefault="00C36D8C" w:rsidP="00C36D8C">
                  <w:pPr>
                    <w:keepNext/>
                    <w:rPr>
                      <w:rFonts w:eastAsia="Calibri" w:cs="Calibri"/>
                      <w:color w:val="000000" w:themeColor="accent2"/>
                      <w:sz w:val="20"/>
                    </w:rPr>
                  </w:pPr>
                  <w:r>
                    <w:rPr>
                      <w:rFonts w:cs="Calibri"/>
                      <w:color w:val="000000"/>
                      <w:sz w:val="22"/>
                      <w:szCs w:val="22"/>
                    </w:rPr>
                    <w:t>-423,845</w:t>
                  </w:r>
                </w:p>
              </w:tc>
              <w:tc>
                <w:tcPr>
                  <w:tcW w:w="1688" w:type="dxa"/>
                  <w:vAlign w:val="bottom"/>
                </w:tcPr>
                <w:p w14:paraId="2F24C0D4" w14:textId="4B5BD0C7" w:rsidR="00C36D8C" w:rsidRDefault="00C36D8C" w:rsidP="00C36D8C">
                  <w:pPr>
                    <w:keepNext/>
                    <w:rPr>
                      <w:rFonts w:eastAsia="Calibri" w:cs="Calibri"/>
                      <w:color w:val="000000" w:themeColor="accent2"/>
                      <w:sz w:val="20"/>
                    </w:rPr>
                  </w:pPr>
                  <w:r>
                    <w:rPr>
                      <w:rFonts w:cs="Calibri"/>
                      <w:color w:val="000000"/>
                      <w:sz w:val="22"/>
                      <w:szCs w:val="22"/>
                    </w:rPr>
                    <w:t>719,5689</w:t>
                  </w:r>
                </w:p>
              </w:tc>
              <w:tc>
                <w:tcPr>
                  <w:tcW w:w="1583" w:type="dxa"/>
                  <w:vAlign w:val="bottom"/>
                </w:tcPr>
                <w:p w14:paraId="30063E69" w14:textId="64CA6F4F" w:rsidR="00C36D8C" w:rsidRDefault="00C36D8C" w:rsidP="00C36D8C">
                  <w:pPr>
                    <w:keepNext/>
                    <w:rPr>
                      <w:rFonts w:eastAsia="Calibri" w:cs="Calibri"/>
                      <w:color w:val="000000" w:themeColor="accent2"/>
                      <w:sz w:val="20"/>
                    </w:rPr>
                  </w:pPr>
                  <w:r>
                    <w:rPr>
                      <w:rFonts w:cs="Calibri"/>
                      <w:color w:val="000000"/>
                      <w:sz w:val="22"/>
                      <w:szCs w:val="22"/>
                    </w:rPr>
                    <w:t>719,5689</w:t>
                  </w:r>
                </w:p>
              </w:tc>
              <w:tc>
                <w:tcPr>
                  <w:tcW w:w="1530" w:type="dxa"/>
                  <w:vAlign w:val="bottom"/>
                </w:tcPr>
                <w:p w14:paraId="7A95213A" w14:textId="3F63F4AD" w:rsidR="00C36D8C" w:rsidRDefault="00C36D8C" w:rsidP="00C36D8C">
                  <w:pPr>
                    <w:keepNext/>
                    <w:rPr>
                      <w:rFonts w:eastAsia="Calibri" w:cs="Calibri"/>
                      <w:color w:val="000000" w:themeColor="accent2"/>
                      <w:sz w:val="20"/>
                    </w:rPr>
                  </w:pPr>
                  <w:r>
                    <w:rPr>
                      <w:rFonts w:cs="Calibri"/>
                      <w:color w:val="000000"/>
                      <w:sz w:val="22"/>
                      <w:szCs w:val="22"/>
                    </w:rPr>
                    <w:t>-423,8448318</w:t>
                  </w:r>
                </w:p>
              </w:tc>
              <w:tc>
                <w:tcPr>
                  <w:tcW w:w="1530" w:type="dxa"/>
                  <w:vAlign w:val="bottom"/>
                </w:tcPr>
                <w:p w14:paraId="208D5FA0" w14:textId="77777777" w:rsidR="00C36D8C" w:rsidRDefault="00C36D8C" w:rsidP="00C36D8C">
                  <w:pPr>
                    <w:keepNext/>
                    <w:rPr>
                      <w:rFonts w:eastAsia="Calibri" w:cs="Calibri"/>
                      <w:color w:val="000000" w:themeColor="accent2"/>
                      <w:sz w:val="20"/>
                    </w:rPr>
                  </w:pPr>
                </w:p>
              </w:tc>
            </w:tr>
            <w:tr w:rsidR="00C36D8C" w14:paraId="4DD0C1D8" w14:textId="6A9A3A44" w:rsidTr="001348A5">
              <w:tc>
                <w:tcPr>
                  <w:tcW w:w="1643" w:type="dxa"/>
                </w:tcPr>
                <w:p w14:paraId="1ED58615" w14:textId="4CD6A5DA" w:rsidR="00C36D8C" w:rsidRDefault="00C36D8C" w:rsidP="00C36D8C">
                  <w:pPr>
                    <w:keepNext/>
                    <w:rPr>
                      <w:rFonts w:eastAsia="Calibri" w:cs="Calibri"/>
                      <w:color w:val="000000" w:themeColor="accent2"/>
                      <w:sz w:val="20"/>
                    </w:rPr>
                  </w:pPr>
                  <w:r>
                    <w:rPr>
                      <w:rFonts w:eastAsia="Calibri" w:cs="Calibri"/>
                      <w:color w:val="000000" w:themeColor="accent2"/>
                      <w:sz w:val="20"/>
                    </w:rPr>
                    <w:t>15</w:t>
                  </w:r>
                </w:p>
              </w:tc>
              <w:tc>
                <w:tcPr>
                  <w:tcW w:w="1718" w:type="dxa"/>
                  <w:vAlign w:val="bottom"/>
                </w:tcPr>
                <w:p w14:paraId="008595B8" w14:textId="1C653A7C" w:rsidR="00C36D8C" w:rsidRDefault="00C36D8C" w:rsidP="00C36D8C">
                  <w:pPr>
                    <w:keepNext/>
                    <w:rPr>
                      <w:rFonts w:eastAsia="Calibri" w:cs="Calibri"/>
                      <w:color w:val="000000" w:themeColor="accent2"/>
                      <w:sz w:val="20"/>
                    </w:rPr>
                  </w:pPr>
                  <w:r>
                    <w:rPr>
                      <w:rFonts w:cs="Calibri"/>
                      <w:color w:val="000000"/>
                      <w:sz w:val="22"/>
                      <w:szCs w:val="22"/>
                    </w:rPr>
                    <w:t>-910,68</w:t>
                  </w:r>
                </w:p>
              </w:tc>
              <w:tc>
                <w:tcPr>
                  <w:tcW w:w="1688" w:type="dxa"/>
                  <w:vAlign w:val="bottom"/>
                </w:tcPr>
                <w:p w14:paraId="1FCD6F44" w14:textId="728178DE" w:rsidR="00C36D8C" w:rsidRDefault="00C36D8C" w:rsidP="00C36D8C">
                  <w:pPr>
                    <w:keepNext/>
                    <w:rPr>
                      <w:rFonts w:eastAsia="Calibri" w:cs="Calibri"/>
                      <w:color w:val="000000" w:themeColor="accent2"/>
                      <w:sz w:val="20"/>
                    </w:rPr>
                  </w:pPr>
                  <w:r>
                    <w:rPr>
                      <w:rFonts w:cs="Calibri"/>
                      <w:color w:val="000000"/>
                      <w:sz w:val="22"/>
                      <w:szCs w:val="22"/>
                    </w:rPr>
                    <w:t>694,4022</w:t>
                  </w:r>
                </w:p>
              </w:tc>
              <w:tc>
                <w:tcPr>
                  <w:tcW w:w="1583" w:type="dxa"/>
                  <w:vAlign w:val="bottom"/>
                </w:tcPr>
                <w:p w14:paraId="273238C1" w14:textId="451D0F9A"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4CB81A2B" w14:textId="78AE563A" w:rsidR="00C36D8C" w:rsidRDefault="00C36D8C" w:rsidP="00C36D8C">
                  <w:pPr>
                    <w:keepNext/>
                    <w:rPr>
                      <w:rFonts w:eastAsia="Calibri" w:cs="Calibri"/>
                      <w:color w:val="000000" w:themeColor="accent2"/>
                      <w:sz w:val="20"/>
                    </w:rPr>
                  </w:pPr>
                  <w:r>
                    <w:rPr>
                      <w:rFonts w:cs="Calibri"/>
                      <w:color w:val="000000"/>
                      <w:sz w:val="22"/>
                      <w:szCs w:val="22"/>
                    </w:rPr>
                    <w:t>-910,6803196</w:t>
                  </w:r>
                </w:p>
              </w:tc>
              <w:tc>
                <w:tcPr>
                  <w:tcW w:w="1530" w:type="dxa"/>
                  <w:vAlign w:val="bottom"/>
                </w:tcPr>
                <w:p w14:paraId="39BA24EF" w14:textId="77777777" w:rsidR="00C36D8C" w:rsidRDefault="00C36D8C" w:rsidP="00C36D8C">
                  <w:pPr>
                    <w:keepNext/>
                    <w:rPr>
                      <w:rFonts w:eastAsia="Calibri" w:cs="Calibri"/>
                      <w:color w:val="000000" w:themeColor="accent2"/>
                      <w:sz w:val="20"/>
                    </w:rPr>
                  </w:pPr>
                </w:p>
              </w:tc>
            </w:tr>
            <w:tr w:rsidR="00C36D8C" w14:paraId="517E305A" w14:textId="3527C3AF" w:rsidTr="001348A5">
              <w:tc>
                <w:tcPr>
                  <w:tcW w:w="1643" w:type="dxa"/>
                </w:tcPr>
                <w:p w14:paraId="5CA951EF" w14:textId="40E9096F" w:rsidR="00C36D8C" w:rsidRDefault="00C36D8C" w:rsidP="00C36D8C">
                  <w:pPr>
                    <w:keepNext/>
                    <w:rPr>
                      <w:rFonts w:eastAsia="Calibri" w:cs="Calibri"/>
                      <w:color w:val="000000" w:themeColor="accent2"/>
                      <w:sz w:val="20"/>
                    </w:rPr>
                  </w:pPr>
                  <w:r>
                    <w:rPr>
                      <w:rFonts w:eastAsia="Calibri" w:cs="Calibri"/>
                      <w:color w:val="000000" w:themeColor="accent2"/>
                      <w:sz w:val="20"/>
                    </w:rPr>
                    <w:t>16</w:t>
                  </w:r>
                </w:p>
              </w:tc>
              <w:tc>
                <w:tcPr>
                  <w:tcW w:w="1718" w:type="dxa"/>
                  <w:vAlign w:val="bottom"/>
                </w:tcPr>
                <w:p w14:paraId="66B92F30" w14:textId="6C06C3F9" w:rsidR="00C36D8C" w:rsidRDefault="00C36D8C" w:rsidP="00C36D8C">
                  <w:pPr>
                    <w:keepNext/>
                    <w:rPr>
                      <w:rFonts w:eastAsia="Calibri" w:cs="Calibri"/>
                      <w:color w:val="000000" w:themeColor="accent2"/>
                      <w:sz w:val="20"/>
                    </w:rPr>
                  </w:pPr>
                  <w:r>
                    <w:rPr>
                      <w:rFonts w:cs="Calibri"/>
                      <w:color w:val="000000"/>
                      <w:sz w:val="22"/>
                      <w:szCs w:val="22"/>
                    </w:rPr>
                    <w:t>-930,26</w:t>
                  </w:r>
                </w:p>
              </w:tc>
              <w:tc>
                <w:tcPr>
                  <w:tcW w:w="1688" w:type="dxa"/>
                  <w:vAlign w:val="bottom"/>
                </w:tcPr>
                <w:p w14:paraId="69543DD2" w14:textId="5A9913E1" w:rsidR="00C36D8C" w:rsidRDefault="00C36D8C" w:rsidP="00C36D8C">
                  <w:pPr>
                    <w:keepNext/>
                    <w:rPr>
                      <w:rFonts w:eastAsia="Calibri" w:cs="Calibri"/>
                      <w:color w:val="000000" w:themeColor="accent2"/>
                      <w:sz w:val="20"/>
                    </w:rPr>
                  </w:pPr>
                  <w:r>
                    <w:rPr>
                      <w:rFonts w:cs="Calibri"/>
                      <w:color w:val="000000"/>
                      <w:sz w:val="22"/>
                      <w:szCs w:val="22"/>
                    </w:rPr>
                    <w:t>720,157</w:t>
                  </w:r>
                </w:p>
              </w:tc>
              <w:tc>
                <w:tcPr>
                  <w:tcW w:w="1583" w:type="dxa"/>
                  <w:vAlign w:val="bottom"/>
                </w:tcPr>
                <w:p w14:paraId="5FD48504" w14:textId="77777777" w:rsidR="00C36D8C" w:rsidRDefault="00C36D8C" w:rsidP="00C36D8C">
                  <w:pPr>
                    <w:keepNext/>
                    <w:rPr>
                      <w:rFonts w:eastAsia="Calibri" w:cs="Calibri"/>
                      <w:color w:val="000000" w:themeColor="accent2"/>
                      <w:sz w:val="20"/>
                    </w:rPr>
                  </w:pPr>
                </w:p>
              </w:tc>
              <w:tc>
                <w:tcPr>
                  <w:tcW w:w="1530" w:type="dxa"/>
                  <w:vAlign w:val="bottom"/>
                </w:tcPr>
                <w:p w14:paraId="76FFE196" w14:textId="532EF6EA" w:rsidR="00C36D8C" w:rsidRDefault="00C36D8C" w:rsidP="00C36D8C">
                  <w:pPr>
                    <w:keepNext/>
                    <w:rPr>
                      <w:rFonts w:eastAsia="Calibri" w:cs="Calibri"/>
                      <w:color w:val="000000" w:themeColor="accent2"/>
                      <w:sz w:val="20"/>
                    </w:rPr>
                  </w:pPr>
                  <w:r>
                    <w:rPr>
                      <w:rFonts w:cs="Calibri"/>
                      <w:color w:val="000000"/>
                      <w:sz w:val="22"/>
                      <w:szCs w:val="22"/>
                    </w:rPr>
                    <w:t>-930,2600021</w:t>
                  </w:r>
                </w:p>
              </w:tc>
              <w:tc>
                <w:tcPr>
                  <w:tcW w:w="1530" w:type="dxa"/>
                  <w:vAlign w:val="bottom"/>
                </w:tcPr>
                <w:p w14:paraId="518AE8C4" w14:textId="77777777" w:rsidR="00C36D8C" w:rsidRDefault="00C36D8C" w:rsidP="00C36D8C">
                  <w:pPr>
                    <w:keepNext/>
                    <w:rPr>
                      <w:rFonts w:eastAsia="Calibri" w:cs="Calibri"/>
                      <w:color w:val="000000" w:themeColor="accent2"/>
                      <w:sz w:val="20"/>
                    </w:rPr>
                  </w:pPr>
                </w:p>
              </w:tc>
            </w:tr>
            <w:tr w:rsidR="00C36D8C" w14:paraId="205B8C24" w14:textId="59107906" w:rsidTr="001348A5">
              <w:tc>
                <w:tcPr>
                  <w:tcW w:w="1643" w:type="dxa"/>
                </w:tcPr>
                <w:p w14:paraId="7111C615" w14:textId="175AF4A7" w:rsidR="00C36D8C" w:rsidRDefault="00C36D8C" w:rsidP="00C36D8C">
                  <w:pPr>
                    <w:keepNext/>
                    <w:rPr>
                      <w:rFonts w:eastAsia="Calibri" w:cs="Calibri"/>
                      <w:color w:val="000000" w:themeColor="accent2"/>
                      <w:sz w:val="20"/>
                    </w:rPr>
                  </w:pPr>
                  <w:r>
                    <w:rPr>
                      <w:rFonts w:eastAsia="Calibri" w:cs="Calibri"/>
                      <w:color w:val="000000" w:themeColor="accent2"/>
                      <w:sz w:val="20"/>
                    </w:rPr>
                    <w:t>17</w:t>
                  </w:r>
                </w:p>
              </w:tc>
              <w:tc>
                <w:tcPr>
                  <w:tcW w:w="1718" w:type="dxa"/>
                  <w:vAlign w:val="bottom"/>
                </w:tcPr>
                <w:p w14:paraId="51E90837" w14:textId="3D9C7249" w:rsidR="00C36D8C" w:rsidRDefault="00C36D8C" w:rsidP="00C36D8C">
                  <w:pPr>
                    <w:keepNext/>
                    <w:rPr>
                      <w:rFonts w:eastAsia="Calibri" w:cs="Calibri"/>
                      <w:color w:val="000000" w:themeColor="accent2"/>
                      <w:sz w:val="20"/>
                    </w:rPr>
                  </w:pPr>
                  <w:r>
                    <w:rPr>
                      <w:rFonts w:cs="Calibri"/>
                      <w:color w:val="000000"/>
                      <w:sz w:val="22"/>
                      <w:szCs w:val="22"/>
                    </w:rPr>
                    <w:t>-999,703</w:t>
                  </w:r>
                </w:p>
              </w:tc>
              <w:tc>
                <w:tcPr>
                  <w:tcW w:w="1688" w:type="dxa"/>
                  <w:vAlign w:val="bottom"/>
                </w:tcPr>
                <w:p w14:paraId="73ED1818" w14:textId="35D9224D" w:rsidR="00C36D8C" w:rsidRDefault="00C36D8C" w:rsidP="00C36D8C">
                  <w:pPr>
                    <w:keepNext/>
                    <w:rPr>
                      <w:rFonts w:eastAsia="Calibri" w:cs="Calibri"/>
                      <w:color w:val="000000" w:themeColor="accent2"/>
                      <w:sz w:val="20"/>
                    </w:rPr>
                  </w:pPr>
                  <w:r>
                    <w:rPr>
                      <w:rFonts w:cs="Calibri"/>
                      <w:color w:val="000000"/>
                      <w:sz w:val="22"/>
                      <w:szCs w:val="22"/>
                    </w:rPr>
                    <w:t>765,2354</w:t>
                  </w:r>
                </w:p>
              </w:tc>
              <w:tc>
                <w:tcPr>
                  <w:tcW w:w="1583" w:type="dxa"/>
                  <w:vAlign w:val="bottom"/>
                </w:tcPr>
                <w:p w14:paraId="69C2430F" w14:textId="06EC61FD"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5C93777B" w14:textId="4BC354FC"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67FFC281" w14:textId="77777777" w:rsidR="00C36D8C" w:rsidRDefault="00C36D8C" w:rsidP="00C36D8C">
                  <w:pPr>
                    <w:keepNext/>
                    <w:rPr>
                      <w:rFonts w:eastAsia="Calibri" w:cs="Calibri"/>
                      <w:color w:val="000000" w:themeColor="accent2"/>
                      <w:sz w:val="20"/>
                    </w:rPr>
                  </w:pPr>
                </w:p>
              </w:tc>
            </w:tr>
            <w:tr w:rsidR="00C36D8C" w14:paraId="16901219" w14:textId="59D5BB35" w:rsidTr="001348A5">
              <w:tc>
                <w:tcPr>
                  <w:tcW w:w="1643" w:type="dxa"/>
                </w:tcPr>
                <w:p w14:paraId="731C0E7A" w14:textId="285D838A" w:rsidR="00C36D8C" w:rsidRDefault="00C36D8C" w:rsidP="00C36D8C">
                  <w:pPr>
                    <w:keepNext/>
                    <w:rPr>
                      <w:rFonts w:eastAsia="Calibri" w:cs="Calibri"/>
                      <w:color w:val="000000" w:themeColor="accent2"/>
                      <w:sz w:val="20"/>
                    </w:rPr>
                  </w:pPr>
                  <w:r>
                    <w:rPr>
                      <w:rFonts w:eastAsia="Calibri" w:cs="Calibri"/>
                      <w:color w:val="000000" w:themeColor="accent2"/>
                      <w:sz w:val="20"/>
                    </w:rPr>
                    <w:t>18</w:t>
                  </w:r>
                </w:p>
              </w:tc>
              <w:tc>
                <w:tcPr>
                  <w:tcW w:w="1718" w:type="dxa"/>
                  <w:vAlign w:val="bottom"/>
                </w:tcPr>
                <w:p w14:paraId="16645084" w14:textId="6605BE42" w:rsidR="00C36D8C" w:rsidRDefault="00C36D8C" w:rsidP="00C36D8C">
                  <w:pPr>
                    <w:keepNext/>
                    <w:rPr>
                      <w:rFonts w:eastAsia="Calibri" w:cs="Calibri"/>
                      <w:color w:val="000000" w:themeColor="accent2"/>
                      <w:sz w:val="20"/>
                    </w:rPr>
                  </w:pPr>
                  <w:r>
                    <w:rPr>
                      <w:rFonts w:cs="Calibri"/>
                      <w:color w:val="000000"/>
                      <w:sz w:val="22"/>
                      <w:szCs w:val="22"/>
                    </w:rPr>
                    <w:t>-114,519</w:t>
                  </w:r>
                </w:p>
              </w:tc>
              <w:tc>
                <w:tcPr>
                  <w:tcW w:w="1688" w:type="dxa"/>
                  <w:vAlign w:val="bottom"/>
                </w:tcPr>
                <w:p w14:paraId="2171848A" w14:textId="0560E576" w:rsidR="00C36D8C" w:rsidRDefault="00C36D8C" w:rsidP="00C36D8C">
                  <w:pPr>
                    <w:keepNext/>
                    <w:rPr>
                      <w:rFonts w:eastAsia="Calibri" w:cs="Calibri"/>
                      <w:color w:val="000000" w:themeColor="accent2"/>
                      <w:sz w:val="20"/>
                    </w:rPr>
                  </w:pPr>
                  <w:r>
                    <w:rPr>
                      <w:rFonts w:cs="Calibri"/>
                      <w:color w:val="000000"/>
                      <w:sz w:val="22"/>
                      <w:szCs w:val="22"/>
                    </w:rPr>
                    <w:t>745,3237</w:t>
                  </w:r>
                </w:p>
              </w:tc>
              <w:tc>
                <w:tcPr>
                  <w:tcW w:w="1583" w:type="dxa"/>
                  <w:vAlign w:val="bottom"/>
                </w:tcPr>
                <w:p w14:paraId="1AF65889" w14:textId="3577CEA0" w:rsidR="00C36D8C" w:rsidRDefault="00C36D8C" w:rsidP="00C36D8C">
                  <w:pPr>
                    <w:keepNext/>
                    <w:rPr>
                      <w:rFonts w:eastAsia="Calibri" w:cs="Calibri"/>
                      <w:color w:val="000000" w:themeColor="accent2"/>
                      <w:sz w:val="20"/>
                    </w:rPr>
                  </w:pPr>
                  <w:r>
                    <w:rPr>
                      <w:rFonts w:cs="Calibri"/>
                      <w:color w:val="000000"/>
                      <w:sz w:val="22"/>
                      <w:szCs w:val="22"/>
                    </w:rPr>
                    <w:t>745,3237</w:t>
                  </w:r>
                </w:p>
              </w:tc>
              <w:tc>
                <w:tcPr>
                  <w:tcW w:w="1530" w:type="dxa"/>
                  <w:vAlign w:val="bottom"/>
                </w:tcPr>
                <w:p w14:paraId="77AF2E4C" w14:textId="1FA0298E"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777BD31E" w14:textId="77777777" w:rsidR="00C36D8C" w:rsidRDefault="00C36D8C" w:rsidP="00C36D8C">
                  <w:pPr>
                    <w:keepNext/>
                    <w:rPr>
                      <w:rFonts w:eastAsia="Calibri" w:cs="Calibri"/>
                      <w:color w:val="000000" w:themeColor="accent2"/>
                      <w:sz w:val="20"/>
                    </w:rPr>
                  </w:pPr>
                </w:p>
              </w:tc>
            </w:tr>
            <w:tr w:rsidR="00C36D8C" w14:paraId="18953DBA" w14:textId="645F1132" w:rsidTr="001348A5">
              <w:tc>
                <w:tcPr>
                  <w:tcW w:w="1643" w:type="dxa"/>
                </w:tcPr>
                <w:p w14:paraId="3012FF8E" w14:textId="7B2B336C" w:rsidR="00C36D8C" w:rsidRDefault="00C36D8C" w:rsidP="00C36D8C">
                  <w:pPr>
                    <w:keepNext/>
                    <w:rPr>
                      <w:rFonts w:eastAsia="Calibri" w:cs="Calibri"/>
                      <w:color w:val="000000" w:themeColor="accent2"/>
                      <w:sz w:val="20"/>
                    </w:rPr>
                  </w:pPr>
                  <w:r>
                    <w:rPr>
                      <w:rFonts w:eastAsia="Calibri" w:cs="Calibri"/>
                      <w:color w:val="000000" w:themeColor="accent2"/>
                      <w:sz w:val="20"/>
                    </w:rPr>
                    <w:t>19</w:t>
                  </w:r>
                </w:p>
              </w:tc>
              <w:tc>
                <w:tcPr>
                  <w:tcW w:w="1718" w:type="dxa"/>
                  <w:vAlign w:val="bottom"/>
                </w:tcPr>
                <w:p w14:paraId="63E2C672" w14:textId="714FA087" w:rsidR="00C36D8C" w:rsidRDefault="00C36D8C" w:rsidP="00C36D8C">
                  <w:pPr>
                    <w:keepNext/>
                    <w:rPr>
                      <w:rFonts w:eastAsia="Calibri" w:cs="Calibri"/>
                      <w:color w:val="000000" w:themeColor="accent2"/>
                      <w:sz w:val="20"/>
                    </w:rPr>
                  </w:pPr>
                  <w:r>
                    <w:rPr>
                      <w:rFonts w:cs="Calibri"/>
                      <w:color w:val="000000"/>
                      <w:sz w:val="22"/>
                      <w:szCs w:val="22"/>
                    </w:rPr>
                    <w:t>337,5168</w:t>
                  </w:r>
                </w:p>
              </w:tc>
              <w:tc>
                <w:tcPr>
                  <w:tcW w:w="1688" w:type="dxa"/>
                  <w:vAlign w:val="bottom"/>
                </w:tcPr>
                <w:p w14:paraId="0DE3F7C8" w14:textId="16CE51E2" w:rsidR="00C36D8C" w:rsidRDefault="00C36D8C" w:rsidP="00C36D8C">
                  <w:pPr>
                    <w:keepNext/>
                    <w:rPr>
                      <w:rFonts w:eastAsia="Calibri" w:cs="Calibri"/>
                      <w:color w:val="000000" w:themeColor="accent2"/>
                      <w:sz w:val="20"/>
                    </w:rPr>
                  </w:pPr>
                  <w:r>
                    <w:rPr>
                      <w:rFonts w:cs="Calibri"/>
                      <w:color w:val="000000"/>
                      <w:sz w:val="22"/>
                      <w:szCs w:val="22"/>
                    </w:rPr>
                    <w:t>475,8719</w:t>
                  </w:r>
                </w:p>
              </w:tc>
              <w:tc>
                <w:tcPr>
                  <w:tcW w:w="1583" w:type="dxa"/>
                  <w:vAlign w:val="bottom"/>
                </w:tcPr>
                <w:p w14:paraId="7DA56A80" w14:textId="503E8DF1"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4DF3AF34" w14:textId="5E66F68A"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2E238933" w14:textId="0F1F1393" w:rsidR="00C36D8C" w:rsidRDefault="00C36D8C" w:rsidP="00C36D8C">
                  <w:pPr>
                    <w:keepNext/>
                    <w:rPr>
                      <w:rFonts w:eastAsia="Calibri" w:cs="Calibri"/>
                      <w:color w:val="000000" w:themeColor="accent2"/>
                      <w:sz w:val="20"/>
                    </w:rPr>
                  </w:pPr>
                  <w:r>
                    <w:rPr>
                      <w:rFonts w:cs="Calibri"/>
                      <w:color w:val="000000"/>
                      <w:sz w:val="22"/>
                      <w:szCs w:val="22"/>
                    </w:rPr>
                    <w:t>337,5</w:t>
                  </w:r>
                </w:p>
              </w:tc>
            </w:tr>
            <w:tr w:rsidR="00C36D8C" w14:paraId="3E5075DD" w14:textId="245341CB" w:rsidTr="001348A5">
              <w:tc>
                <w:tcPr>
                  <w:tcW w:w="1643" w:type="dxa"/>
                </w:tcPr>
                <w:p w14:paraId="306DC843" w14:textId="6657156E" w:rsidR="00C36D8C" w:rsidRDefault="00C36D8C" w:rsidP="00C36D8C">
                  <w:pPr>
                    <w:keepNext/>
                    <w:rPr>
                      <w:rFonts w:eastAsia="Calibri" w:cs="Calibri"/>
                      <w:color w:val="000000" w:themeColor="accent2"/>
                      <w:sz w:val="20"/>
                    </w:rPr>
                  </w:pPr>
                  <w:r>
                    <w:rPr>
                      <w:rFonts w:eastAsia="Calibri" w:cs="Calibri"/>
                      <w:color w:val="000000" w:themeColor="accent2"/>
                      <w:sz w:val="20"/>
                    </w:rPr>
                    <w:t>20</w:t>
                  </w:r>
                </w:p>
              </w:tc>
              <w:tc>
                <w:tcPr>
                  <w:tcW w:w="1718" w:type="dxa"/>
                  <w:vAlign w:val="bottom"/>
                </w:tcPr>
                <w:p w14:paraId="7EA874F3" w14:textId="042801E1" w:rsidR="00C36D8C" w:rsidRDefault="00C36D8C" w:rsidP="00C36D8C">
                  <w:pPr>
                    <w:keepNext/>
                    <w:rPr>
                      <w:rFonts w:eastAsia="Calibri" w:cs="Calibri"/>
                      <w:color w:val="000000" w:themeColor="accent2"/>
                      <w:sz w:val="20"/>
                    </w:rPr>
                  </w:pPr>
                  <w:r>
                    <w:rPr>
                      <w:rFonts w:cs="Calibri"/>
                      <w:color w:val="000000"/>
                      <w:sz w:val="22"/>
                      <w:szCs w:val="22"/>
                    </w:rPr>
                    <w:t>465,6</w:t>
                  </w:r>
                </w:p>
              </w:tc>
              <w:tc>
                <w:tcPr>
                  <w:tcW w:w="1688" w:type="dxa"/>
                  <w:vAlign w:val="bottom"/>
                </w:tcPr>
                <w:p w14:paraId="1F9B7A7A" w14:textId="0DDCBFC0" w:rsidR="00C36D8C" w:rsidRDefault="00C36D8C" w:rsidP="00C36D8C">
                  <w:pPr>
                    <w:keepNext/>
                    <w:rPr>
                      <w:rFonts w:eastAsia="Calibri" w:cs="Calibri"/>
                      <w:color w:val="000000" w:themeColor="accent2"/>
                      <w:sz w:val="20"/>
                    </w:rPr>
                  </w:pPr>
                  <w:r>
                    <w:rPr>
                      <w:rFonts w:cs="Calibri"/>
                      <w:color w:val="000000"/>
                      <w:sz w:val="22"/>
                      <w:szCs w:val="22"/>
                    </w:rPr>
                    <w:t>601,4552</w:t>
                  </w:r>
                </w:p>
              </w:tc>
              <w:tc>
                <w:tcPr>
                  <w:tcW w:w="1583" w:type="dxa"/>
                  <w:vAlign w:val="bottom"/>
                </w:tcPr>
                <w:p w14:paraId="2AB658E3" w14:textId="77777777" w:rsidR="00C36D8C" w:rsidRDefault="00C36D8C" w:rsidP="00C36D8C">
                  <w:pPr>
                    <w:keepNext/>
                    <w:rPr>
                      <w:rFonts w:eastAsia="Calibri" w:cs="Calibri"/>
                      <w:color w:val="000000" w:themeColor="accent2"/>
                      <w:sz w:val="20"/>
                    </w:rPr>
                  </w:pPr>
                </w:p>
              </w:tc>
              <w:tc>
                <w:tcPr>
                  <w:tcW w:w="1530" w:type="dxa"/>
                  <w:vAlign w:val="bottom"/>
                </w:tcPr>
                <w:p w14:paraId="307CC9A4" w14:textId="2F0CF0B0" w:rsidR="00C36D8C" w:rsidRDefault="00C36D8C" w:rsidP="00C36D8C">
                  <w:pPr>
                    <w:keepNext/>
                    <w:rPr>
                      <w:rFonts w:eastAsia="Calibri" w:cs="Calibri"/>
                      <w:color w:val="000000" w:themeColor="accent2"/>
                      <w:sz w:val="20"/>
                    </w:rPr>
                  </w:pPr>
                  <w:r>
                    <w:rPr>
                      <w:rFonts w:cs="Calibri"/>
                      <w:color w:val="000000"/>
                      <w:sz w:val="22"/>
                      <w:szCs w:val="22"/>
                    </w:rPr>
                    <w:t>0</w:t>
                  </w:r>
                </w:p>
              </w:tc>
              <w:tc>
                <w:tcPr>
                  <w:tcW w:w="1530" w:type="dxa"/>
                  <w:vAlign w:val="bottom"/>
                </w:tcPr>
                <w:p w14:paraId="290FE18A" w14:textId="363E979D" w:rsidR="00C36D8C" w:rsidRDefault="00C36D8C" w:rsidP="00C36D8C">
                  <w:pPr>
                    <w:keepNext/>
                    <w:rPr>
                      <w:rFonts w:eastAsia="Calibri" w:cs="Calibri"/>
                      <w:color w:val="000000" w:themeColor="accent2"/>
                      <w:sz w:val="20"/>
                    </w:rPr>
                  </w:pPr>
                  <w:r>
                    <w:rPr>
                      <w:rFonts w:cs="Calibri"/>
                      <w:color w:val="000000"/>
                      <w:sz w:val="22"/>
                      <w:szCs w:val="22"/>
                    </w:rPr>
                    <w:t>465,6</w:t>
                  </w:r>
                </w:p>
              </w:tc>
            </w:tr>
            <w:tr w:rsidR="00C36D8C" w14:paraId="4E837F95" w14:textId="614C27F9" w:rsidTr="001348A5">
              <w:tc>
                <w:tcPr>
                  <w:tcW w:w="1643" w:type="dxa"/>
                </w:tcPr>
                <w:p w14:paraId="2FC67E98" w14:textId="20FB5C13" w:rsidR="00C36D8C" w:rsidRDefault="00C36D8C" w:rsidP="00C36D8C">
                  <w:pPr>
                    <w:keepNext/>
                    <w:rPr>
                      <w:rFonts w:eastAsia="Calibri" w:cs="Calibri"/>
                      <w:color w:val="000000" w:themeColor="accent2"/>
                      <w:sz w:val="20"/>
                    </w:rPr>
                  </w:pPr>
                  <w:r>
                    <w:rPr>
                      <w:rFonts w:eastAsia="Calibri" w:cs="Calibri"/>
                      <w:color w:val="000000" w:themeColor="accent2"/>
                      <w:sz w:val="20"/>
                    </w:rPr>
                    <w:t>21</w:t>
                  </w:r>
                </w:p>
              </w:tc>
              <w:tc>
                <w:tcPr>
                  <w:tcW w:w="1718" w:type="dxa"/>
                  <w:vAlign w:val="bottom"/>
                </w:tcPr>
                <w:p w14:paraId="6CF368DB" w14:textId="68B4E644" w:rsidR="00C36D8C" w:rsidRDefault="00C36D8C" w:rsidP="00C36D8C">
                  <w:pPr>
                    <w:keepNext/>
                    <w:rPr>
                      <w:rFonts w:eastAsia="Calibri" w:cs="Calibri"/>
                      <w:color w:val="000000" w:themeColor="accent2"/>
                      <w:sz w:val="20"/>
                    </w:rPr>
                  </w:pPr>
                  <w:r>
                    <w:rPr>
                      <w:rFonts w:cs="Calibri"/>
                      <w:color w:val="000000"/>
                      <w:sz w:val="22"/>
                      <w:szCs w:val="22"/>
                    </w:rPr>
                    <w:t>512,742</w:t>
                  </w:r>
                </w:p>
              </w:tc>
              <w:tc>
                <w:tcPr>
                  <w:tcW w:w="1688" w:type="dxa"/>
                  <w:vAlign w:val="bottom"/>
                </w:tcPr>
                <w:p w14:paraId="510A7904" w14:textId="7EF29D69" w:rsidR="00C36D8C" w:rsidRDefault="00C36D8C" w:rsidP="00C36D8C">
                  <w:pPr>
                    <w:keepNext/>
                    <w:rPr>
                      <w:rFonts w:eastAsia="Calibri" w:cs="Calibri"/>
                      <w:color w:val="000000" w:themeColor="accent2"/>
                      <w:sz w:val="20"/>
                    </w:rPr>
                  </w:pPr>
                  <w:r>
                    <w:rPr>
                      <w:rFonts w:cs="Calibri"/>
                      <w:color w:val="000000"/>
                      <w:sz w:val="22"/>
                      <w:szCs w:val="22"/>
                    </w:rPr>
                    <w:t>491,0096</w:t>
                  </w:r>
                </w:p>
              </w:tc>
              <w:tc>
                <w:tcPr>
                  <w:tcW w:w="1583" w:type="dxa"/>
                  <w:vAlign w:val="bottom"/>
                </w:tcPr>
                <w:p w14:paraId="19D1782E" w14:textId="77777777" w:rsidR="00C36D8C" w:rsidRDefault="00C36D8C" w:rsidP="00C36D8C">
                  <w:pPr>
                    <w:keepNext/>
                    <w:rPr>
                      <w:rFonts w:eastAsia="Calibri" w:cs="Calibri"/>
                      <w:color w:val="000000" w:themeColor="accent2"/>
                      <w:sz w:val="20"/>
                    </w:rPr>
                  </w:pPr>
                </w:p>
              </w:tc>
              <w:tc>
                <w:tcPr>
                  <w:tcW w:w="1530" w:type="dxa"/>
                  <w:vAlign w:val="bottom"/>
                </w:tcPr>
                <w:p w14:paraId="13FC3B81" w14:textId="1E7A60A3" w:rsidR="00C36D8C" w:rsidRDefault="00C36D8C" w:rsidP="00C36D8C">
                  <w:pPr>
                    <w:keepNext/>
                    <w:rPr>
                      <w:rFonts w:eastAsia="Calibri" w:cs="Calibri"/>
                      <w:color w:val="000000" w:themeColor="accent2"/>
                      <w:sz w:val="20"/>
                    </w:rPr>
                  </w:pPr>
                  <w:r>
                    <w:rPr>
                      <w:rFonts w:cs="Calibri"/>
                      <w:color w:val="000000"/>
                      <w:sz w:val="22"/>
                      <w:szCs w:val="22"/>
                    </w:rPr>
                    <w:t>175,8420583</w:t>
                  </w:r>
                </w:p>
              </w:tc>
              <w:tc>
                <w:tcPr>
                  <w:tcW w:w="1530" w:type="dxa"/>
                  <w:vAlign w:val="bottom"/>
                </w:tcPr>
                <w:p w14:paraId="41A6682E" w14:textId="1A4B3821" w:rsidR="00C36D8C" w:rsidRDefault="00C36D8C" w:rsidP="00C36D8C">
                  <w:pPr>
                    <w:keepNext/>
                    <w:rPr>
                      <w:rFonts w:eastAsia="Calibri" w:cs="Calibri"/>
                      <w:color w:val="000000" w:themeColor="accent2"/>
                      <w:sz w:val="20"/>
                    </w:rPr>
                  </w:pPr>
                  <w:r>
                    <w:rPr>
                      <w:rFonts w:cs="Calibri"/>
                      <w:color w:val="000000"/>
                      <w:sz w:val="22"/>
                      <w:szCs w:val="22"/>
                    </w:rPr>
                    <w:t>336,9</w:t>
                  </w:r>
                </w:p>
              </w:tc>
            </w:tr>
            <w:tr w:rsidR="00C36D8C" w14:paraId="5EC0D09A" w14:textId="27F775B1" w:rsidTr="001348A5">
              <w:tc>
                <w:tcPr>
                  <w:tcW w:w="1643" w:type="dxa"/>
                </w:tcPr>
                <w:p w14:paraId="25C2480E" w14:textId="2F7E1847" w:rsidR="00C36D8C" w:rsidRDefault="00C36D8C" w:rsidP="00C36D8C">
                  <w:pPr>
                    <w:keepNext/>
                    <w:rPr>
                      <w:rFonts w:eastAsia="Calibri" w:cs="Calibri"/>
                      <w:color w:val="000000" w:themeColor="accent2"/>
                      <w:sz w:val="20"/>
                    </w:rPr>
                  </w:pPr>
                  <w:r>
                    <w:rPr>
                      <w:rFonts w:eastAsia="Calibri" w:cs="Calibri"/>
                      <w:color w:val="000000" w:themeColor="accent2"/>
                      <w:sz w:val="20"/>
                    </w:rPr>
                    <w:t>22</w:t>
                  </w:r>
                </w:p>
              </w:tc>
              <w:tc>
                <w:tcPr>
                  <w:tcW w:w="1718" w:type="dxa"/>
                  <w:vAlign w:val="bottom"/>
                </w:tcPr>
                <w:p w14:paraId="2952FB28" w14:textId="3C8DB5C3" w:rsidR="00C36D8C" w:rsidRDefault="00C36D8C" w:rsidP="00C36D8C">
                  <w:pPr>
                    <w:keepNext/>
                    <w:rPr>
                      <w:rFonts w:eastAsia="Calibri" w:cs="Calibri"/>
                      <w:color w:val="000000" w:themeColor="accent2"/>
                      <w:sz w:val="20"/>
                    </w:rPr>
                  </w:pPr>
                  <w:r>
                    <w:rPr>
                      <w:rFonts w:cs="Calibri"/>
                      <w:color w:val="000000"/>
                      <w:sz w:val="22"/>
                      <w:szCs w:val="22"/>
                    </w:rPr>
                    <w:t>508,746</w:t>
                  </w:r>
                </w:p>
              </w:tc>
              <w:tc>
                <w:tcPr>
                  <w:tcW w:w="1688" w:type="dxa"/>
                  <w:vAlign w:val="bottom"/>
                </w:tcPr>
                <w:p w14:paraId="6F79FE9A" w14:textId="2382D3FB" w:rsidR="00C36D8C" w:rsidRDefault="00C36D8C" w:rsidP="00C36D8C">
                  <w:pPr>
                    <w:keepNext/>
                    <w:rPr>
                      <w:rFonts w:eastAsia="Calibri" w:cs="Calibri"/>
                      <w:color w:val="000000" w:themeColor="accent2"/>
                      <w:sz w:val="20"/>
                    </w:rPr>
                  </w:pPr>
                  <w:r>
                    <w:rPr>
                      <w:rFonts w:cs="Calibri"/>
                      <w:color w:val="000000"/>
                      <w:sz w:val="22"/>
                      <w:szCs w:val="22"/>
                    </w:rPr>
                    <w:t>296,343</w:t>
                  </w:r>
                </w:p>
              </w:tc>
              <w:tc>
                <w:tcPr>
                  <w:tcW w:w="1583" w:type="dxa"/>
                  <w:vAlign w:val="bottom"/>
                </w:tcPr>
                <w:p w14:paraId="36294851" w14:textId="0AD82AC6" w:rsidR="00C36D8C" w:rsidRDefault="00C36D8C" w:rsidP="00C36D8C">
                  <w:pPr>
                    <w:keepNext/>
                    <w:rPr>
                      <w:rFonts w:eastAsia="Calibri" w:cs="Calibri"/>
                      <w:color w:val="000000" w:themeColor="accent2"/>
                      <w:sz w:val="20"/>
                    </w:rPr>
                  </w:pPr>
                  <w:r>
                    <w:rPr>
                      <w:rFonts w:cs="Calibri"/>
                      <w:color w:val="000000"/>
                      <w:sz w:val="22"/>
                      <w:szCs w:val="22"/>
                    </w:rPr>
                    <w:t>176</w:t>
                  </w:r>
                </w:p>
              </w:tc>
              <w:tc>
                <w:tcPr>
                  <w:tcW w:w="1530" w:type="dxa"/>
                  <w:vAlign w:val="bottom"/>
                </w:tcPr>
                <w:p w14:paraId="68C81454" w14:textId="57DA18BE" w:rsidR="00C36D8C" w:rsidRDefault="00C36D8C" w:rsidP="00C36D8C">
                  <w:pPr>
                    <w:keepNext/>
                    <w:rPr>
                      <w:rFonts w:eastAsia="Calibri" w:cs="Calibri"/>
                      <w:color w:val="000000" w:themeColor="accent2"/>
                      <w:sz w:val="20"/>
                    </w:rPr>
                  </w:pPr>
                  <w:r>
                    <w:rPr>
                      <w:rFonts w:cs="Calibri"/>
                      <w:color w:val="000000"/>
                      <w:sz w:val="22"/>
                      <w:szCs w:val="22"/>
                    </w:rPr>
                    <w:t>508,7460442</w:t>
                  </w:r>
                </w:p>
              </w:tc>
              <w:tc>
                <w:tcPr>
                  <w:tcW w:w="1530" w:type="dxa"/>
                  <w:vAlign w:val="bottom"/>
                </w:tcPr>
                <w:p w14:paraId="5B6ADDFE" w14:textId="52B51883"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7804A65A" w14:textId="2DD3392F" w:rsidTr="001348A5">
              <w:tc>
                <w:tcPr>
                  <w:tcW w:w="1643" w:type="dxa"/>
                </w:tcPr>
                <w:p w14:paraId="260F87FA" w14:textId="47CC1ED2" w:rsidR="00C36D8C" w:rsidRDefault="00C36D8C" w:rsidP="00C36D8C">
                  <w:pPr>
                    <w:keepNext/>
                    <w:rPr>
                      <w:rFonts w:eastAsia="Calibri" w:cs="Calibri"/>
                      <w:color w:val="000000" w:themeColor="accent2"/>
                      <w:sz w:val="20"/>
                    </w:rPr>
                  </w:pPr>
                  <w:r>
                    <w:rPr>
                      <w:rFonts w:eastAsia="Calibri" w:cs="Calibri"/>
                      <w:color w:val="000000" w:themeColor="accent2"/>
                      <w:sz w:val="20"/>
                    </w:rPr>
                    <w:t>23</w:t>
                  </w:r>
                </w:p>
              </w:tc>
              <w:tc>
                <w:tcPr>
                  <w:tcW w:w="1718" w:type="dxa"/>
                  <w:vAlign w:val="bottom"/>
                </w:tcPr>
                <w:p w14:paraId="3CE0481B" w14:textId="6D0B0B5D" w:rsidR="00C36D8C" w:rsidRDefault="00C36D8C" w:rsidP="00C36D8C">
                  <w:pPr>
                    <w:keepNext/>
                    <w:rPr>
                      <w:rFonts w:eastAsia="Calibri" w:cs="Calibri"/>
                      <w:color w:val="000000" w:themeColor="accent2"/>
                      <w:sz w:val="20"/>
                    </w:rPr>
                  </w:pPr>
                  <w:r>
                    <w:rPr>
                      <w:rFonts w:cs="Calibri"/>
                      <w:color w:val="000000"/>
                      <w:sz w:val="22"/>
                      <w:szCs w:val="22"/>
                    </w:rPr>
                    <w:t>510,5492</w:t>
                  </w:r>
                </w:p>
              </w:tc>
              <w:tc>
                <w:tcPr>
                  <w:tcW w:w="1688" w:type="dxa"/>
                  <w:vAlign w:val="bottom"/>
                </w:tcPr>
                <w:p w14:paraId="033AF5D3" w14:textId="5BBFDE0D" w:rsidR="00C36D8C" w:rsidRDefault="00C36D8C" w:rsidP="00C36D8C">
                  <w:pPr>
                    <w:keepNext/>
                    <w:rPr>
                      <w:rFonts w:eastAsia="Calibri" w:cs="Calibri"/>
                      <w:color w:val="000000" w:themeColor="accent2"/>
                      <w:sz w:val="20"/>
                    </w:rPr>
                  </w:pPr>
                  <w:r>
                    <w:rPr>
                      <w:rFonts w:cs="Calibri"/>
                      <w:color w:val="000000"/>
                      <w:sz w:val="22"/>
                      <w:szCs w:val="22"/>
                    </w:rPr>
                    <w:t>151,9263</w:t>
                  </w:r>
                </w:p>
              </w:tc>
              <w:tc>
                <w:tcPr>
                  <w:tcW w:w="1583" w:type="dxa"/>
                  <w:vAlign w:val="bottom"/>
                </w:tcPr>
                <w:p w14:paraId="07F5541B" w14:textId="21EDA7B4" w:rsidR="00C36D8C" w:rsidRDefault="00C36D8C" w:rsidP="00C36D8C">
                  <w:pPr>
                    <w:keepNext/>
                    <w:rPr>
                      <w:rFonts w:eastAsia="Calibri" w:cs="Calibri"/>
                      <w:color w:val="000000" w:themeColor="accent2"/>
                      <w:sz w:val="20"/>
                    </w:rPr>
                  </w:pPr>
                  <w:r>
                    <w:rPr>
                      <w:rFonts w:cs="Calibri"/>
                      <w:color w:val="000000"/>
                      <w:sz w:val="22"/>
                      <w:szCs w:val="22"/>
                    </w:rPr>
                    <w:t>151,9263</w:t>
                  </w:r>
                </w:p>
              </w:tc>
              <w:tc>
                <w:tcPr>
                  <w:tcW w:w="1530" w:type="dxa"/>
                  <w:vAlign w:val="bottom"/>
                </w:tcPr>
                <w:p w14:paraId="69A848FB" w14:textId="64F40E75" w:rsidR="00C36D8C" w:rsidRDefault="00C36D8C" w:rsidP="00C36D8C">
                  <w:pPr>
                    <w:keepNext/>
                    <w:rPr>
                      <w:rFonts w:eastAsia="Calibri" w:cs="Calibri"/>
                      <w:color w:val="000000" w:themeColor="accent2"/>
                      <w:sz w:val="20"/>
                    </w:rPr>
                  </w:pPr>
                  <w:r>
                    <w:rPr>
                      <w:rFonts w:cs="Calibri"/>
                      <w:color w:val="000000"/>
                      <w:sz w:val="22"/>
                      <w:szCs w:val="22"/>
                    </w:rPr>
                    <w:t>510,5491936</w:t>
                  </w:r>
                </w:p>
              </w:tc>
              <w:tc>
                <w:tcPr>
                  <w:tcW w:w="1530" w:type="dxa"/>
                  <w:vAlign w:val="bottom"/>
                </w:tcPr>
                <w:p w14:paraId="1B4586BC" w14:textId="087A4138" w:rsidR="00C36D8C" w:rsidRDefault="00C36D8C" w:rsidP="00C36D8C">
                  <w:pPr>
                    <w:keepNext/>
                    <w:rPr>
                      <w:rFonts w:eastAsia="Calibri" w:cs="Calibri"/>
                      <w:color w:val="000000" w:themeColor="accent2"/>
                      <w:sz w:val="20"/>
                    </w:rPr>
                  </w:pPr>
                  <w:r>
                    <w:rPr>
                      <w:rFonts w:cs="Calibri"/>
                      <w:color w:val="000000"/>
                      <w:sz w:val="22"/>
                      <w:szCs w:val="22"/>
                    </w:rPr>
                    <w:t>0</w:t>
                  </w:r>
                </w:p>
              </w:tc>
            </w:tr>
            <w:tr w:rsidR="00C36D8C" w14:paraId="5F04EDBA" w14:textId="554E98C9" w:rsidTr="001348A5">
              <w:tc>
                <w:tcPr>
                  <w:tcW w:w="1643" w:type="dxa"/>
                </w:tcPr>
                <w:p w14:paraId="656ED22A" w14:textId="53663E2B" w:rsidR="00C36D8C" w:rsidRDefault="00C36D8C" w:rsidP="00C36D8C">
                  <w:pPr>
                    <w:keepNext/>
                    <w:rPr>
                      <w:rFonts w:eastAsia="Calibri" w:cs="Calibri"/>
                      <w:color w:val="000000" w:themeColor="accent2"/>
                      <w:sz w:val="20"/>
                    </w:rPr>
                  </w:pPr>
                  <w:r>
                    <w:rPr>
                      <w:rFonts w:eastAsia="Calibri" w:cs="Calibri"/>
                      <w:color w:val="000000" w:themeColor="accent2"/>
                      <w:sz w:val="20"/>
                    </w:rPr>
                    <w:t>24</w:t>
                  </w:r>
                </w:p>
              </w:tc>
              <w:tc>
                <w:tcPr>
                  <w:tcW w:w="1718" w:type="dxa"/>
                  <w:vAlign w:val="bottom"/>
                </w:tcPr>
                <w:p w14:paraId="67817EAE" w14:textId="6AB68EE2" w:rsidR="00C36D8C" w:rsidRDefault="00C36D8C" w:rsidP="00C36D8C">
                  <w:pPr>
                    <w:keepNext/>
                    <w:rPr>
                      <w:rFonts w:eastAsia="Calibri" w:cs="Calibri"/>
                      <w:color w:val="000000" w:themeColor="accent2"/>
                      <w:sz w:val="20"/>
                    </w:rPr>
                  </w:pPr>
                  <w:r>
                    <w:rPr>
                      <w:rFonts w:cs="Calibri"/>
                      <w:color w:val="000000"/>
                      <w:sz w:val="22"/>
                      <w:szCs w:val="22"/>
                    </w:rPr>
                    <w:t>500,7015</w:t>
                  </w:r>
                </w:p>
              </w:tc>
              <w:tc>
                <w:tcPr>
                  <w:tcW w:w="1688" w:type="dxa"/>
                  <w:vAlign w:val="bottom"/>
                </w:tcPr>
                <w:p w14:paraId="6DE5C8DA" w14:textId="78945F19" w:rsidR="00C36D8C" w:rsidRDefault="00C36D8C" w:rsidP="00C36D8C">
                  <w:pPr>
                    <w:keepNext/>
                    <w:rPr>
                      <w:rFonts w:eastAsia="Calibri" w:cs="Calibri"/>
                      <w:color w:val="000000" w:themeColor="accent2"/>
                      <w:sz w:val="20"/>
                    </w:rPr>
                  </w:pPr>
                  <w:r>
                    <w:rPr>
                      <w:rFonts w:cs="Calibri"/>
                      <w:color w:val="000000"/>
                      <w:sz w:val="22"/>
                      <w:szCs w:val="22"/>
                    </w:rPr>
                    <w:t>32,00482</w:t>
                  </w:r>
                </w:p>
              </w:tc>
              <w:tc>
                <w:tcPr>
                  <w:tcW w:w="1583" w:type="dxa"/>
                  <w:vAlign w:val="bottom"/>
                </w:tcPr>
                <w:p w14:paraId="235745C3" w14:textId="77777777" w:rsidR="00C36D8C" w:rsidRDefault="00C36D8C" w:rsidP="00C36D8C">
                  <w:pPr>
                    <w:keepNext/>
                    <w:rPr>
                      <w:rFonts w:eastAsia="Calibri" w:cs="Calibri"/>
                      <w:color w:val="000000" w:themeColor="accent2"/>
                      <w:sz w:val="20"/>
                    </w:rPr>
                  </w:pPr>
                </w:p>
              </w:tc>
              <w:tc>
                <w:tcPr>
                  <w:tcW w:w="1530" w:type="dxa"/>
                  <w:vAlign w:val="bottom"/>
                </w:tcPr>
                <w:p w14:paraId="661C1956" w14:textId="01DB8BC1" w:rsidR="00C36D8C" w:rsidRDefault="00C36D8C" w:rsidP="00C36D8C">
                  <w:pPr>
                    <w:keepNext/>
                    <w:rPr>
                      <w:rFonts w:eastAsia="Calibri" w:cs="Calibri"/>
                      <w:color w:val="000000" w:themeColor="accent2"/>
                      <w:sz w:val="20"/>
                    </w:rPr>
                  </w:pPr>
                  <w:r>
                    <w:rPr>
                      <w:rFonts w:cs="Calibri"/>
                      <w:color w:val="000000"/>
                      <w:sz w:val="22"/>
                      <w:szCs w:val="22"/>
                    </w:rPr>
                    <w:t>500,7014806</w:t>
                  </w:r>
                </w:p>
              </w:tc>
              <w:tc>
                <w:tcPr>
                  <w:tcW w:w="1530" w:type="dxa"/>
                  <w:vAlign w:val="bottom"/>
                </w:tcPr>
                <w:p w14:paraId="43484397" w14:textId="5524BCD6" w:rsidR="00C36D8C" w:rsidRDefault="00C36D8C" w:rsidP="00C36D8C">
                  <w:pPr>
                    <w:keepNext/>
                    <w:rPr>
                      <w:rFonts w:eastAsia="Calibri" w:cs="Calibri"/>
                      <w:color w:val="000000" w:themeColor="accent2"/>
                      <w:sz w:val="20"/>
                    </w:rPr>
                  </w:pPr>
                  <w:r>
                    <w:rPr>
                      <w:rFonts w:cs="Calibri"/>
                      <w:color w:val="000000"/>
                      <w:sz w:val="22"/>
                      <w:szCs w:val="22"/>
                    </w:rPr>
                    <w:t>0</w:t>
                  </w:r>
                </w:p>
              </w:tc>
            </w:tr>
          </w:tbl>
          <w:p w14:paraId="35C10410" w14:textId="77777777" w:rsidR="001D01F9" w:rsidRDefault="001D01F9" w:rsidP="001D01F9">
            <w:pPr>
              <w:keepNext/>
              <w:rPr>
                <w:rFonts w:eastAsia="Calibri" w:cs="Calibri"/>
                <w:color w:val="000000" w:themeColor="accent2"/>
                <w:sz w:val="20"/>
              </w:rPr>
            </w:pPr>
          </w:p>
          <w:p w14:paraId="6413D921" w14:textId="77777777" w:rsidR="001D01F9" w:rsidRDefault="001D01F9" w:rsidP="001D01F9">
            <w:pPr>
              <w:keepNext/>
              <w:rPr>
                <w:rFonts w:eastAsia="Calibri" w:cs="Calibri"/>
                <w:color w:val="000000" w:themeColor="accent2"/>
                <w:sz w:val="20"/>
              </w:rPr>
            </w:pPr>
          </w:p>
          <w:p w14:paraId="4FCA25E0" w14:textId="77777777" w:rsidR="00185D97" w:rsidRDefault="00185D97" w:rsidP="001D01F9">
            <w:pPr>
              <w:keepNext/>
              <w:rPr>
                <w:rFonts w:eastAsia="Calibri" w:cs="Calibri"/>
                <w:color w:val="000000" w:themeColor="accent2"/>
                <w:sz w:val="20"/>
              </w:rPr>
            </w:pPr>
          </w:p>
          <w:p w14:paraId="50B7E3D6" w14:textId="77777777" w:rsidR="00185D97" w:rsidRDefault="00185D97" w:rsidP="001D01F9">
            <w:pPr>
              <w:keepNext/>
              <w:rPr>
                <w:rFonts w:eastAsia="Calibri" w:cs="Calibri"/>
                <w:color w:val="000000" w:themeColor="accent2"/>
                <w:sz w:val="20"/>
              </w:rPr>
            </w:pPr>
          </w:p>
          <w:p w14:paraId="55C1B5E7" w14:textId="77777777" w:rsidR="001D01F9" w:rsidRDefault="001D01F9" w:rsidP="001D01F9">
            <w:pPr>
              <w:keepNext/>
              <w:rPr>
                <w:rFonts w:eastAsia="Calibri" w:cs="Calibri"/>
                <w:color w:val="000000" w:themeColor="accent2"/>
                <w:sz w:val="20"/>
              </w:rPr>
            </w:pPr>
          </w:p>
          <w:tbl>
            <w:tblPr>
              <w:tblStyle w:val="Grigliatabella"/>
              <w:tblW w:w="0" w:type="auto"/>
              <w:tblLook w:val="04A0" w:firstRow="1" w:lastRow="0" w:firstColumn="1" w:lastColumn="0" w:noHBand="0" w:noVBand="1"/>
            </w:tblPr>
            <w:tblGrid>
              <w:gridCol w:w="4022"/>
              <w:gridCol w:w="5670"/>
            </w:tblGrid>
            <w:tr w:rsidR="00C36D8C" w14:paraId="06EC97AC" w14:textId="77777777" w:rsidTr="0093194A">
              <w:tc>
                <w:tcPr>
                  <w:tcW w:w="4022" w:type="dxa"/>
                </w:tcPr>
                <w:p w14:paraId="55EE5952" w14:textId="77777777" w:rsidR="00C36D8C" w:rsidRDefault="00C36D8C" w:rsidP="00C36D8C">
                  <w:pPr>
                    <w:rPr>
                      <w:i/>
                      <w:color w:val="auto"/>
                    </w:rPr>
                  </w:pPr>
                  <w:r>
                    <w:rPr>
                      <w:i/>
                      <w:color w:val="auto"/>
                    </w:rPr>
                    <w:lastRenderedPageBreak/>
                    <w:t xml:space="preserve">Eco </w:t>
                  </w:r>
                  <w:proofErr w:type="spellStart"/>
                  <w:r>
                    <w:rPr>
                      <w:i/>
                      <w:color w:val="auto"/>
                    </w:rPr>
                    <w:t>Obj</w:t>
                  </w:r>
                  <w:proofErr w:type="spellEnd"/>
                  <w:r>
                    <w:rPr>
                      <w:i/>
                      <w:color w:val="auto"/>
                    </w:rPr>
                    <w:t xml:space="preserve"> value [</w:t>
                  </w:r>
                  <w:r>
                    <w:rPr>
                      <w:rFonts w:cs="Calibri"/>
                      <w:i/>
                      <w:color w:val="auto"/>
                    </w:rPr>
                    <w:t>€</w:t>
                  </w:r>
                  <w:r>
                    <w:rPr>
                      <w:i/>
                      <w:color w:val="auto"/>
                    </w:rPr>
                    <w:t>]</w:t>
                  </w:r>
                </w:p>
              </w:tc>
              <w:tc>
                <w:tcPr>
                  <w:tcW w:w="5670" w:type="dxa"/>
                </w:tcPr>
                <w:p w14:paraId="33E58358" w14:textId="065F0FC9" w:rsidR="00C36D8C" w:rsidRDefault="00166923" w:rsidP="00C36D8C">
                  <w:pPr>
                    <w:rPr>
                      <w:i/>
                      <w:color w:val="auto"/>
                    </w:rPr>
                  </w:pPr>
                  <w:r>
                    <w:rPr>
                      <w:i/>
                      <w:color w:val="auto"/>
                    </w:rPr>
                    <w:t>6479</w:t>
                  </w:r>
                </w:p>
              </w:tc>
            </w:tr>
            <w:tr w:rsidR="00C36D8C" w14:paraId="02ACDEE9" w14:textId="77777777" w:rsidTr="0093194A">
              <w:tc>
                <w:tcPr>
                  <w:tcW w:w="4022" w:type="dxa"/>
                </w:tcPr>
                <w:p w14:paraId="3D8346A6" w14:textId="7BFE145E" w:rsidR="00C36D8C" w:rsidRDefault="00C36D8C" w:rsidP="00C36D8C">
                  <w:pPr>
                    <w:rPr>
                      <w:i/>
                      <w:color w:val="auto"/>
                    </w:rPr>
                  </w:pPr>
                  <w:r>
                    <w:rPr>
                      <w:i/>
                      <w:color w:val="auto"/>
                    </w:rPr>
                    <w:t>E</w:t>
                  </w:r>
                  <w:r w:rsidR="001348A5">
                    <w:rPr>
                      <w:i/>
                      <w:color w:val="auto"/>
                    </w:rPr>
                    <w:t>n</w:t>
                  </w:r>
                  <w:r>
                    <w:rPr>
                      <w:i/>
                      <w:color w:val="auto"/>
                    </w:rPr>
                    <w:t xml:space="preserve">v, </w:t>
                  </w:r>
                  <w:proofErr w:type="spellStart"/>
                  <w:r>
                    <w:rPr>
                      <w:i/>
                      <w:color w:val="auto"/>
                    </w:rPr>
                    <w:t>Obj</w:t>
                  </w:r>
                  <w:proofErr w:type="spellEnd"/>
                  <w:r>
                    <w:rPr>
                      <w:i/>
                      <w:color w:val="auto"/>
                    </w:rPr>
                    <w:t xml:space="preserve"> value [</w:t>
                  </w:r>
                  <w:r>
                    <w:rPr>
                      <w:rFonts w:cs="Calibri"/>
                      <w:i/>
                      <w:color w:val="auto"/>
                    </w:rPr>
                    <w:t>€</w:t>
                  </w:r>
                  <w:r>
                    <w:rPr>
                      <w:i/>
                      <w:color w:val="auto"/>
                    </w:rPr>
                    <w:t>Co2]</w:t>
                  </w:r>
                </w:p>
              </w:tc>
              <w:tc>
                <w:tcPr>
                  <w:tcW w:w="5670" w:type="dxa"/>
                </w:tcPr>
                <w:p w14:paraId="703A2BBD" w14:textId="651E0B4A" w:rsidR="00C36D8C" w:rsidRDefault="00166923" w:rsidP="00C36D8C">
                  <w:pPr>
                    <w:rPr>
                      <w:i/>
                      <w:color w:val="auto"/>
                    </w:rPr>
                  </w:pPr>
                  <w:r>
                    <w:rPr>
                      <w:i/>
                      <w:color w:val="auto"/>
                    </w:rPr>
                    <w:t>72</w:t>
                  </w:r>
                  <w:r w:rsidR="005F0BFC">
                    <w:rPr>
                      <w:i/>
                      <w:color w:val="auto"/>
                    </w:rPr>
                    <w:t>1</w:t>
                  </w:r>
                  <w:r>
                    <w:rPr>
                      <w:i/>
                      <w:color w:val="auto"/>
                    </w:rPr>
                    <w:t>.78</w:t>
                  </w:r>
                </w:p>
              </w:tc>
            </w:tr>
            <w:tr w:rsidR="00C36D8C" w14:paraId="4FCB4466" w14:textId="77777777" w:rsidTr="0093194A">
              <w:tc>
                <w:tcPr>
                  <w:tcW w:w="4022" w:type="dxa"/>
                </w:tcPr>
                <w:p w14:paraId="3CF03DD4" w14:textId="77777777" w:rsidR="00C36D8C" w:rsidRDefault="00C36D8C" w:rsidP="00C36D8C">
                  <w:pPr>
                    <w:rPr>
                      <w:i/>
                      <w:color w:val="auto"/>
                    </w:rPr>
                  </w:pPr>
                  <w:r>
                    <w:rPr>
                      <w:i/>
                      <w:color w:val="auto"/>
                    </w:rPr>
                    <w:t>CO2 emitted [kg]</w:t>
                  </w:r>
                </w:p>
              </w:tc>
              <w:tc>
                <w:tcPr>
                  <w:tcW w:w="5670" w:type="dxa"/>
                </w:tcPr>
                <w:p w14:paraId="6780B5CC" w14:textId="19B756E7" w:rsidR="00C36D8C" w:rsidRDefault="00166923" w:rsidP="00C36D8C">
                  <w:pPr>
                    <w:rPr>
                      <w:i/>
                      <w:color w:val="auto"/>
                    </w:rPr>
                  </w:pPr>
                  <w:r>
                    <w:rPr>
                      <w:i/>
                      <w:color w:val="auto"/>
                    </w:rPr>
                    <w:t>710.9</w:t>
                  </w:r>
                </w:p>
              </w:tc>
            </w:tr>
            <w:tr w:rsidR="00C36D8C" w14:paraId="7ED11894" w14:textId="77777777" w:rsidTr="0093194A">
              <w:tc>
                <w:tcPr>
                  <w:tcW w:w="4022" w:type="dxa"/>
                </w:tcPr>
                <w:p w14:paraId="440BEF78" w14:textId="77777777" w:rsidR="00C36D8C" w:rsidRDefault="00C36D8C" w:rsidP="00C36D8C">
                  <w:pPr>
                    <w:rPr>
                      <w:i/>
                      <w:color w:val="auto"/>
                    </w:rPr>
                  </w:pPr>
                  <w:r>
                    <w:rPr>
                      <w:i/>
                      <w:color w:val="auto"/>
                    </w:rPr>
                    <w:t>Emission Factor (</w:t>
                  </w:r>
                  <w:r w:rsidRPr="00153073">
                    <w:rPr>
                      <w:rFonts w:eastAsia="Times New Roman" w:cs="Calibri"/>
                      <w:color w:val="000000"/>
                      <w:sz w:val="22"/>
                      <w:szCs w:val="22"/>
                      <w:lang w:val="en-US"/>
                    </w:rPr>
                    <w:t>Kg Co2/kWh</w:t>
                  </w:r>
                  <w:r>
                    <w:rPr>
                      <w:i/>
                      <w:color w:val="auto"/>
                    </w:rPr>
                    <w:t>)</w:t>
                  </w:r>
                </w:p>
              </w:tc>
              <w:tc>
                <w:tcPr>
                  <w:tcW w:w="5670" w:type="dxa"/>
                </w:tcPr>
                <w:p w14:paraId="18EEB672" w14:textId="77777777" w:rsidR="00C36D8C" w:rsidRDefault="00C36D8C" w:rsidP="00C36D8C">
                  <w:pPr>
                    <w:rPr>
                      <w:i/>
                      <w:color w:val="auto"/>
                    </w:rPr>
                  </w:pPr>
                  <w:r>
                    <w:rPr>
                      <w:i/>
                      <w:color w:val="auto"/>
                    </w:rPr>
                    <w:t>0.354 -for the grid</w:t>
                  </w:r>
                </w:p>
                <w:p w14:paraId="18DA03D1" w14:textId="77777777" w:rsidR="00C36D8C" w:rsidRDefault="00C36D8C" w:rsidP="00C36D8C">
                  <w:pPr>
                    <w:rPr>
                      <w:i/>
                      <w:color w:val="auto"/>
                    </w:rPr>
                  </w:pPr>
                  <w:r>
                    <w:rPr>
                      <w:i/>
                      <w:color w:val="auto"/>
                    </w:rPr>
                    <w:t>0.202 for natural gas</w:t>
                  </w:r>
                </w:p>
              </w:tc>
            </w:tr>
          </w:tbl>
          <w:p w14:paraId="24D5BEAA" w14:textId="77777777" w:rsidR="00C36D8C" w:rsidRDefault="00C36D8C" w:rsidP="001D01F9">
            <w:pPr>
              <w:keepNext/>
            </w:pPr>
          </w:p>
          <w:p w14:paraId="1FC85ECE" w14:textId="24C1711E" w:rsidR="00C36D8C" w:rsidRPr="001348A5" w:rsidRDefault="00C36D8C" w:rsidP="001348A5">
            <w:pPr>
              <w:pStyle w:val="Paragrafoelenco"/>
              <w:keepNext/>
              <w:numPr>
                <w:ilvl w:val="0"/>
                <w:numId w:val="32"/>
              </w:numPr>
              <w:rPr>
                <w:rStyle w:val="eop"/>
                <w:b/>
                <w:bCs/>
                <w:lang w:val="en-US"/>
              </w:rPr>
            </w:pPr>
            <w:r w:rsidRPr="001348A5">
              <w:rPr>
                <w:b/>
                <w:bCs/>
              </w:rPr>
              <w:t xml:space="preserve">KPI </w:t>
            </w:r>
            <w:r w:rsidRPr="001348A5">
              <w:rPr>
                <w:rStyle w:val="normaltextrun"/>
                <w:rFonts w:cs="Calibri"/>
                <w:b/>
                <w:bCs/>
                <w:color w:val="000000"/>
              </w:rPr>
              <w:t xml:space="preserve">Reduction in total annual cost for </w:t>
            </w:r>
            <w:r w:rsidRPr="001348A5">
              <w:rPr>
                <w:rStyle w:val="eop"/>
                <w:b/>
                <w:bCs/>
                <w:lang w:val="en-US"/>
              </w:rPr>
              <w:t>Soria</w:t>
            </w:r>
          </w:p>
          <w:p w14:paraId="235C8693" w14:textId="17CE2D9C" w:rsidR="00C36D8C" w:rsidRDefault="00C36D8C" w:rsidP="001D01F9">
            <w:pPr>
              <w:keepNext/>
              <w:rPr>
                <w:rStyle w:val="eop"/>
                <w:lang w:val="en-US"/>
              </w:rPr>
            </w:pPr>
            <w:r>
              <w:rPr>
                <w:rStyle w:val="eop"/>
                <w:lang w:val="en-US"/>
              </w:rPr>
              <w:t>Case base =10998.34</w:t>
            </w:r>
          </w:p>
          <w:p w14:paraId="4A833941" w14:textId="5ED92A99" w:rsidR="00C36D8C" w:rsidRDefault="00C36D8C" w:rsidP="001D01F9">
            <w:pPr>
              <w:keepNext/>
              <w:rPr>
                <w:rStyle w:val="eop"/>
                <w:lang w:val="en-US"/>
              </w:rPr>
            </w:pPr>
            <w:r>
              <w:rPr>
                <w:rStyle w:val="eop"/>
                <w:lang w:val="en-US"/>
              </w:rPr>
              <w:t>Case (51</w:t>
            </w:r>
            <w:r w:rsidRPr="001348A5">
              <w:rPr>
                <w:rStyle w:val="eop"/>
                <w:vertAlign w:val="superscript"/>
                <w:lang w:val="en-US"/>
              </w:rPr>
              <w:t xml:space="preserve">th </w:t>
            </w:r>
            <w:proofErr w:type="gramStart"/>
            <w:r>
              <w:rPr>
                <w:rStyle w:val="eop"/>
                <w:lang w:val="en-US"/>
              </w:rPr>
              <w:t>day)=</w:t>
            </w:r>
            <w:proofErr w:type="gramEnd"/>
            <w:r>
              <w:rPr>
                <w:rStyle w:val="eop"/>
                <w:lang w:val="en-US"/>
              </w:rPr>
              <w:t xml:space="preserve"> </w:t>
            </w:r>
            <w:r w:rsidR="00166923">
              <w:rPr>
                <w:rStyle w:val="eop"/>
                <w:lang w:val="en-US"/>
              </w:rPr>
              <w:t>6479</w:t>
            </w:r>
          </w:p>
          <w:p w14:paraId="10E6C0FF" w14:textId="6BB3E8AD" w:rsidR="00C36D8C" w:rsidRDefault="00C36D8C" w:rsidP="001D01F9">
            <w:pPr>
              <w:keepNext/>
            </w:pPr>
            <w:r>
              <w:t>KPI= (10998.34-</w:t>
            </w:r>
            <w:r w:rsidR="00166923">
              <w:t>6479</w:t>
            </w:r>
            <w:r>
              <w:t>)/10998.34</w:t>
            </w:r>
            <w:r w:rsidR="001348A5">
              <w:t xml:space="preserve"> = </w:t>
            </w:r>
            <w:r w:rsidR="00166923">
              <w:t>41.1</w:t>
            </w:r>
            <w:r w:rsidR="001348A5">
              <w:t>%</w:t>
            </w:r>
          </w:p>
          <w:p w14:paraId="0F781B1C" w14:textId="77777777" w:rsidR="00C36D8C" w:rsidRPr="00166923" w:rsidRDefault="00C36D8C" w:rsidP="001D01F9">
            <w:pPr>
              <w:keepNext/>
              <w:rPr>
                <w:b/>
                <w:bCs/>
              </w:rPr>
            </w:pPr>
          </w:p>
          <w:p w14:paraId="7036B7FE" w14:textId="303CB938" w:rsidR="00C36D8C" w:rsidRPr="00185D97" w:rsidRDefault="001348A5" w:rsidP="001348A5">
            <w:pPr>
              <w:pStyle w:val="Paragrafoelenco"/>
              <w:keepNext/>
              <w:numPr>
                <w:ilvl w:val="0"/>
                <w:numId w:val="32"/>
              </w:numPr>
              <w:rPr>
                <w:b/>
                <w:bCs/>
              </w:rPr>
            </w:pPr>
            <w:r w:rsidRPr="00185D97">
              <w:rPr>
                <w:b/>
                <w:bCs/>
              </w:rPr>
              <w:t>REDUCTION CO2 emission</w:t>
            </w:r>
          </w:p>
          <w:p w14:paraId="4D115E67" w14:textId="351EE1B9" w:rsidR="001348A5" w:rsidRDefault="001348A5" w:rsidP="001348A5">
            <w:pPr>
              <w:pStyle w:val="Paragrafoelenco"/>
              <w:keepNext/>
            </w:pPr>
            <w:r>
              <w:t xml:space="preserve">Case base= </w:t>
            </w:r>
            <w:r w:rsidR="005F0BFC">
              <w:t>18.</w:t>
            </w:r>
            <w:r w:rsidR="005F0BFC">
              <w:t>0</w:t>
            </w:r>
            <w:r w:rsidR="005F0BFC">
              <w:t>6</w:t>
            </w:r>
          </w:p>
          <w:p w14:paraId="61F783C7" w14:textId="7A758262" w:rsidR="001348A5" w:rsidRDefault="001348A5" w:rsidP="001348A5">
            <w:pPr>
              <w:pStyle w:val="Paragrafoelenco"/>
              <w:keepNext/>
            </w:pPr>
            <w:r>
              <w:t xml:space="preserve">Case (51th </w:t>
            </w:r>
            <w:proofErr w:type="gramStart"/>
            <w:r>
              <w:t>day)=</w:t>
            </w:r>
            <w:proofErr w:type="gramEnd"/>
            <w:r>
              <w:t xml:space="preserve"> </w:t>
            </w:r>
            <w:r w:rsidR="005F0BFC">
              <w:t>7.11</w:t>
            </w:r>
          </w:p>
          <w:p w14:paraId="30A36D94" w14:textId="4AF2BB27" w:rsidR="001348A5" w:rsidRDefault="001348A5" w:rsidP="00185D97">
            <w:pPr>
              <w:keepNext/>
            </w:pPr>
            <w:r>
              <w:t>KPI= (</w:t>
            </w:r>
            <w:r w:rsidR="005F0BFC">
              <w:t>18.06</w:t>
            </w:r>
            <w:r>
              <w:t>-</w:t>
            </w:r>
            <w:r w:rsidR="005F0BFC">
              <w:t>7-11</w:t>
            </w:r>
            <w:r>
              <w:t>)/</w:t>
            </w:r>
            <w:r w:rsidR="005F0BFC">
              <w:t>18.06</w:t>
            </w:r>
            <w:r>
              <w:t xml:space="preserve">= </w:t>
            </w:r>
            <w:r w:rsidR="005F0BFC">
              <w:t>61.6</w:t>
            </w:r>
            <w:r>
              <w:t>%</w:t>
            </w:r>
          </w:p>
          <w:p w14:paraId="2B378FBB" w14:textId="77777777" w:rsidR="00185D97" w:rsidRDefault="00185D97" w:rsidP="00185D97">
            <w:pPr>
              <w:keepNext/>
            </w:pPr>
          </w:p>
          <w:p w14:paraId="0148A5DF" w14:textId="55D8DD86" w:rsidR="001348A5" w:rsidRDefault="001348A5" w:rsidP="001348A5">
            <w:pPr>
              <w:pStyle w:val="Paragrafoelenco"/>
              <w:keepNext/>
            </w:pPr>
          </w:p>
          <w:p w14:paraId="1AD46188" w14:textId="25532E87" w:rsidR="001348A5" w:rsidRPr="005F0BFC" w:rsidRDefault="001348A5" w:rsidP="005F0BFC">
            <w:pPr>
              <w:pStyle w:val="Paragrafoelenco"/>
              <w:keepNext/>
              <w:numPr>
                <w:ilvl w:val="0"/>
                <w:numId w:val="32"/>
              </w:numPr>
              <w:rPr>
                <w:b/>
                <w:bCs/>
              </w:rPr>
            </w:pPr>
            <w:proofErr w:type="spellStart"/>
            <w:r w:rsidRPr="005F0BFC">
              <w:rPr>
                <w:b/>
                <w:bCs/>
              </w:rPr>
              <w:t>KPi</w:t>
            </w:r>
            <w:proofErr w:type="spellEnd"/>
            <w:r w:rsidRPr="005F0BFC">
              <w:rPr>
                <w:b/>
                <w:bCs/>
              </w:rPr>
              <w:t xml:space="preserve">= Environmental objective value </w:t>
            </w:r>
          </w:p>
          <w:p w14:paraId="104B8C85" w14:textId="73131647" w:rsidR="001348A5" w:rsidRDefault="001348A5" w:rsidP="001348A5">
            <w:pPr>
              <w:pStyle w:val="Paragrafoelenco"/>
              <w:keepNext/>
            </w:pPr>
            <w:r>
              <w:t xml:space="preserve">Case base= </w:t>
            </w:r>
            <w:r>
              <w:t>156.354</w:t>
            </w:r>
          </w:p>
          <w:p w14:paraId="2D57510B" w14:textId="4B6C5FDE" w:rsidR="001348A5" w:rsidRDefault="001348A5" w:rsidP="001348A5">
            <w:pPr>
              <w:pStyle w:val="Paragrafoelenco"/>
              <w:keepNext/>
            </w:pPr>
            <w:r>
              <w:t xml:space="preserve">Case (51th </w:t>
            </w:r>
            <w:proofErr w:type="gramStart"/>
            <w:r>
              <w:t>day)=</w:t>
            </w:r>
            <w:proofErr w:type="gramEnd"/>
            <w:r>
              <w:t xml:space="preserve"> </w:t>
            </w:r>
            <w:r>
              <w:t>72.78</w:t>
            </w:r>
          </w:p>
          <w:p w14:paraId="09CCD90F" w14:textId="7845B6C9" w:rsidR="001348A5" w:rsidRDefault="001348A5" w:rsidP="001348A5">
            <w:pPr>
              <w:pStyle w:val="Paragrafoelenco"/>
              <w:keepNext/>
              <w:rPr>
                <w:ins w:id="10" w:author="Gabriella Ferruzzi" w:date="2025-02-07T19:37:00Z"/>
              </w:rPr>
            </w:pPr>
            <w:r>
              <w:t>KPI= (</w:t>
            </w:r>
            <w:r>
              <w:t>156</w:t>
            </w:r>
            <w:r w:rsidR="005F0BFC">
              <w:t>0</w:t>
            </w:r>
            <w:r>
              <w:t>.3-72</w:t>
            </w:r>
            <w:r w:rsidR="005F0BFC">
              <w:t>1</w:t>
            </w:r>
            <w:r>
              <w:t>.78)/</w:t>
            </w:r>
            <w:proofErr w:type="gramStart"/>
            <w:r>
              <w:t>156</w:t>
            </w:r>
            <w:r w:rsidR="005F0BFC">
              <w:t>0</w:t>
            </w:r>
            <w:r>
              <w:t>.=</w:t>
            </w:r>
            <w:proofErr w:type="gramEnd"/>
            <w:r>
              <w:t>53.45%</w:t>
            </w:r>
          </w:p>
          <w:p w14:paraId="0D785CD1" w14:textId="77777777" w:rsidR="005F0BFC" w:rsidRDefault="005F0BFC" w:rsidP="001348A5">
            <w:pPr>
              <w:pStyle w:val="Paragrafoelenco"/>
              <w:keepNext/>
            </w:pPr>
          </w:p>
          <w:p w14:paraId="0AD1C6C0" w14:textId="26CE234B" w:rsidR="005F0BFC" w:rsidRPr="005F0BFC" w:rsidRDefault="005F0BFC" w:rsidP="005F0BFC">
            <w:pPr>
              <w:pStyle w:val="Paragrafoelenco"/>
              <w:keepNext/>
              <w:numPr>
                <w:ilvl w:val="0"/>
                <w:numId w:val="32"/>
              </w:numPr>
              <w:rPr>
                <w:b/>
                <w:bCs/>
              </w:rPr>
            </w:pPr>
            <w:r w:rsidRPr="005F0BFC">
              <w:rPr>
                <w:b/>
                <w:bCs/>
              </w:rPr>
              <w:t xml:space="preserve">KPI </w:t>
            </w:r>
            <w:proofErr w:type="spellStart"/>
            <w:r w:rsidRPr="005F0BFC">
              <w:rPr>
                <w:b/>
                <w:bCs/>
              </w:rPr>
              <w:t>self consumption</w:t>
            </w:r>
            <w:proofErr w:type="spellEnd"/>
          </w:p>
          <w:p w14:paraId="2CC264AE" w14:textId="77777777" w:rsidR="005F0BFC" w:rsidRDefault="005F0BFC" w:rsidP="005F0BFC">
            <w:pPr>
              <w:pStyle w:val="Paragrafoelenco"/>
              <w:keepNext/>
            </w:pPr>
            <w:r>
              <w:t xml:space="preserve">KPI= </w:t>
            </w:r>
            <w:proofErr w:type="gramStart"/>
            <w:r>
              <w:t>( total</w:t>
            </w:r>
            <w:proofErr w:type="gramEnd"/>
            <w:r>
              <w:t xml:space="preserve"> electricity produced-total grid buy)/total electricity </w:t>
            </w:r>
            <w:proofErr w:type="spellStart"/>
            <w:r>
              <w:t>selfconsuption</w:t>
            </w:r>
            <w:proofErr w:type="spellEnd"/>
          </w:p>
          <w:p w14:paraId="389D3224" w14:textId="77777777" w:rsidR="005F0BFC" w:rsidRDefault="005F0BFC" w:rsidP="005F0BFC">
            <w:pPr>
              <w:pStyle w:val="Paragrafoelenco"/>
              <w:keepNext/>
            </w:pPr>
            <w:r>
              <w:t xml:space="preserve">In our case this KPI is equal to 1 because total grid </w:t>
            </w:r>
            <w:proofErr w:type="gramStart"/>
            <w:r>
              <w:t>buy</w:t>
            </w:r>
            <w:proofErr w:type="gramEnd"/>
            <w:r>
              <w:t xml:space="preserve">=0. </w:t>
            </w:r>
          </w:p>
          <w:p w14:paraId="089F46A2" w14:textId="77777777" w:rsidR="005F0BFC" w:rsidRDefault="005F0BFC" w:rsidP="001348A5">
            <w:pPr>
              <w:pStyle w:val="Paragrafoelenco"/>
              <w:keepNext/>
            </w:pPr>
          </w:p>
          <w:p w14:paraId="53C2ACF7" w14:textId="77777777" w:rsidR="001348A5" w:rsidRDefault="001348A5" w:rsidP="001348A5">
            <w:pPr>
              <w:keepNext/>
            </w:pPr>
          </w:p>
          <w:p w14:paraId="75863D31" w14:textId="77777777" w:rsidR="001348A5" w:rsidRDefault="001348A5" w:rsidP="001348A5">
            <w:pPr>
              <w:pStyle w:val="Paragrafoelenco"/>
              <w:keepNext/>
            </w:pPr>
          </w:p>
          <w:p w14:paraId="26FA25D4" w14:textId="77777777" w:rsidR="001348A5" w:rsidRDefault="001348A5" w:rsidP="001348A5">
            <w:pPr>
              <w:pStyle w:val="Paragrafoelenco"/>
              <w:keepNext/>
            </w:pPr>
          </w:p>
          <w:p w14:paraId="1F44AB9A" w14:textId="77777777" w:rsidR="00C36D8C" w:rsidRDefault="00C36D8C" w:rsidP="001D01F9">
            <w:pPr>
              <w:keepNext/>
            </w:pPr>
          </w:p>
          <w:p w14:paraId="2A67A493" w14:textId="24046707" w:rsidR="005614F9" w:rsidRDefault="005614F9" w:rsidP="00A10A22">
            <w:pPr>
              <w:rPr>
                <w:i/>
                <w:iCs/>
                <w:color w:val="000000" w:themeColor="accent2"/>
              </w:rPr>
            </w:pPr>
          </w:p>
        </w:tc>
      </w:tr>
    </w:tbl>
    <w:p w14:paraId="6B23B254" w14:textId="77777777" w:rsidR="0048747C" w:rsidRDefault="0048747C" w:rsidP="0048747C">
      <w:pPr>
        <w:pStyle w:val="Sottotitolo"/>
      </w:pPr>
    </w:p>
    <w:p w14:paraId="673B0586" w14:textId="2F62E802" w:rsidR="76D79128" w:rsidRDefault="76D79128" w:rsidP="76D79128">
      <w:pPr>
        <w:jc w:val="left"/>
        <w:rPr>
          <w:rFonts w:ascii="Arial Rounded MT Bold" w:hAnsi="Arial Rounded MT Bold"/>
          <w:color w:val="000000" w:themeColor="accent2"/>
        </w:rPr>
      </w:pPr>
    </w:p>
    <w:p w14:paraId="19D7D6A9" w14:textId="7BDCCECA" w:rsidR="00555CD9" w:rsidRPr="00892733" w:rsidRDefault="00555CD9" w:rsidP="00555CD9">
      <w:pPr>
        <w:pStyle w:val="Didascalia"/>
        <w:jc w:val="center"/>
        <w:rPr>
          <w:rFonts w:eastAsia="Calibri" w:cs="Calibri"/>
          <w:color w:val="000000" w:themeColor="accent2"/>
          <w:sz w:val="20"/>
        </w:rPr>
      </w:pPr>
    </w:p>
    <w:p w14:paraId="6A0E82FA" w14:textId="77777777" w:rsidR="00217254" w:rsidRPr="00A10A22" w:rsidRDefault="00217254" w:rsidP="76D79128">
      <w:pPr>
        <w:jc w:val="left"/>
        <w:rPr>
          <w:rFonts w:ascii="Arial Rounded MT Bold" w:hAnsi="Arial Rounded MT Bold"/>
          <w:color w:val="000000" w:themeColor="accent2"/>
          <w:lang w:val="en-US"/>
        </w:rPr>
      </w:pPr>
    </w:p>
    <w:p w14:paraId="61A9FE3E" w14:textId="77777777" w:rsidR="00217254" w:rsidRDefault="00217254" w:rsidP="76D79128">
      <w:pPr>
        <w:jc w:val="left"/>
        <w:rPr>
          <w:rFonts w:ascii="Arial Rounded MT Bold" w:hAnsi="Arial Rounded MT Bold"/>
          <w:color w:val="000000" w:themeColor="accent2"/>
        </w:rPr>
      </w:pPr>
    </w:p>
    <w:p w14:paraId="0AB20BD5" w14:textId="77777777" w:rsidR="00D31473" w:rsidRDefault="00D31473" w:rsidP="76D79128">
      <w:pPr>
        <w:jc w:val="left"/>
        <w:rPr>
          <w:rFonts w:ascii="Arial Rounded MT Bold" w:hAnsi="Arial Rounded MT Bold"/>
          <w:color w:val="000000" w:themeColor="accent2"/>
        </w:rPr>
      </w:pPr>
    </w:p>
    <w:sdt>
      <w:sdtPr>
        <w:rPr>
          <w:b w:val="0"/>
          <w:bCs w:val="0"/>
          <w:color w:val="000000" w:themeColor="text1"/>
          <w:sz w:val="24"/>
          <w:szCs w:val="24"/>
          <w:lang w:val="it-IT"/>
        </w:rPr>
        <w:id w:val="-1733072151"/>
        <w:docPartObj>
          <w:docPartGallery w:val="Bibliographies"/>
          <w:docPartUnique/>
        </w:docPartObj>
      </w:sdtPr>
      <w:sdtEndPr>
        <w:rPr>
          <w:b/>
          <w:bCs/>
          <w:color w:val="FF5424"/>
          <w:sz w:val="40"/>
          <w:szCs w:val="32"/>
          <w:lang w:val="en-GB"/>
        </w:rPr>
      </w:sdtEndPr>
      <w:sdtContent>
        <w:sdt>
          <w:sdtPr>
            <w:rPr>
              <w:b w:val="0"/>
              <w:bCs w:val="0"/>
              <w:color w:val="000000" w:themeColor="text1"/>
              <w:sz w:val="24"/>
              <w:szCs w:val="24"/>
            </w:rPr>
            <w:id w:val="111145805"/>
            <w:bibliography/>
          </w:sdtPr>
          <w:sdtEndPr>
            <w:rPr>
              <w:b/>
              <w:bCs/>
              <w:color w:val="FF5424"/>
              <w:sz w:val="40"/>
              <w:szCs w:val="32"/>
            </w:rPr>
          </w:sdtEndPr>
          <w:sdtContent>
            <w:p w14:paraId="35A38485" w14:textId="77777777" w:rsidR="006726FE" w:rsidRDefault="006726FE" w:rsidP="006726FE">
              <w:pPr>
                <w:pStyle w:val="Titolo1"/>
                <w:numPr>
                  <w:ilvl w:val="0"/>
                  <w:numId w:val="0"/>
                </w:numPr>
                <w:rPr>
                  <w:b w:val="0"/>
                  <w:bCs w:val="0"/>
                </w:rPr>
              </w:pPr>
            </w:p>
            <w:p w14:paraId="25332DDA" w14:textId="7E07E2FF" w:rsidR="00D31473" w:rsidRDefault="004D0063" w:rsidP="006726FE">
              <w:pPr>
                <w:pStyle w:val="Titolo1"/>
                <w:numPr>
                  <w:ilvl w:val="0"/>
                  <w:numId w:val="0"/>
                </w:numPr>
              </w:pPr>
            </w:p>
          </w:sdtContent>
        </w:sdt>
      </w:sdtContent>
    </w:sdt>
    <w:p w14:paraId="2A67E345" w14:textId="77777777" w:rsidR="00D31473" w:rsidRDefault="00D31473" w:rsidP="76D79128">
      <w:pPr>
        <w:jc w:val="left"/>
        <w:rPr>
          <w:rFonts w:ascii="Arial Rounded MT Bold" w:hAnsi="Arial Rounded MT Bold"/>
          <w:color w:val="000000" w:themeColor="accent2"/>
        </w:rPr>
      </w:pPr>
    </w:p>
    <w:sectPr w:rsidR="00D31473" w:rsidSect="00D73F3D">
      <w:headerReference w:type="even" r:id="rId21"/>
      <w:headerReference w:type="default" r:id="rId22"/>
      <w:footerReference w:type="even" r:id="rId23"/>
      <w:footerReference w:type="default" r:id="rId24"/>
      <w:pgSz w:w="11900" w:h="16840"/>
      <w:pgMar w:top="1134" w:right="1134" w:bottom="1134" w:left="1134"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FC06" w14:textId="77777777" w:rsidR="00CE5519" w:rsidRDefault="00CE5519">
      <w:r>
        <w:separator/>
      </w:r>
    </w:p>
  </w:endnote>
  <w:endnote w:type="continuationSeparator" w:id="0">
    <w:p w14:paraId="4C44126B" w14:textId="77777777" w:rsidR="00CE5519" w:rsidRDefault="00CE5519">
      <w:r>
        <w:continuationSeparator/>
      </w:r>
    </w:p>
  </w:endnote>
  <w:endnote w:type="continuationNotice" w:id="1">
    <w:p w14:paraId="5055A39F" w14:textId="77777777" w:rsidR="00CE5519" w:rsidRDefault="00CE5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quot;AdvGulliv-R&quot;,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0CCC" w14:textId="77777777" w:rsidR="0051182D" w:rsidRDefault="004D0063">
    <w:pPr>
      <w:pStyle w:val="Pidipagina"/>
      <w:rPr>
        <w:lang w:val="es-ES"/>
      </w:rPr>
    </w:pPr>
    <w:sdt>
      <w:sdtPr>
        <w:id w:val="969400743"/>
        <w:temporary/>
        <w:showingPlcHdr/>
      </w:sdtPr>
      <w:sdtEndPr/>
      <w:sdtContent>
        <w:r w:rsidR="00B26D33">
          <w:rPr>
            <w:lang w:val="it-IT"/>
          </w:rPr>
          <w:t>[Digitare il testo]</w:t>
        </w:r>
      </w:sdtContent>
    </w:sdt>
    <w:sdt>
      <w:sdtPr>
        <w:id w:val="969400748"/>
        <w:temporary/>
        <w:showingPlcHdr/>
      </w:sdtPr>
      <w:sdtEndPr/>
      <w:sdtContent>
        <w:r w:rsidR="00B26D33">
          <w:rPr>
            <w:lang w:val="it-IT"/>
          </w:rPr>
          <w:t>[Digitare il testo]</w:t>
        </w:r>
      </w:sdtContent>
    </w:sdt>
    <w:sdt>
      <w:sdtPr>
        <w:id w:val="969400753"/>
        <w:temporary/>
        <w:showingPlcHdr/>
      </w:sdtPr>
      <w:sdtEndPr/>
      <w:sdtContent>
        <w:r w:rsidR="00B26D33">
          <w:rPr>
            <w:lang w:val="it-IT"/>
          </w:rPr>
          <w:t>[Digitare il testo]</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5734" w:type="pct"/>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40"/>
      <w:gridCol w:w="7224"/>
      <w:gridCol w:w="1982"/>
    </w:tblGrid>
    <w:tr w:rsidR="0051182D" w14:paraId="4655C2C1" w14:textId="77777777">
      <w:tc>
        <w:tcPr>
          <w:tcW w:w="833" w:type="pct"/>
        </w:tcPr>
        <w:p w14:paraId="73785CC8" w14:textId="0214C34A" w:rsidR="0051182D" w:rsidRDefault="0051182D">
          <w:pPr>
            <w:pStyle w:val="Pidipagina"/>
            <w:ind w:left="137"/>
            <w:jc w:val="center"/>
          </w:pPr>
        </w:p>
      </w:tc>
      <w:tc>
        <w:tcPr>
          <w:tcW w:w="3270" w:type="pct"/>
        </w:tcPr>
        <w:p w14:paraId="7FDE8D84" w14:textId="3F494D12" w:rsidR="0051182D" w:rsidRDefault="0051182D">
          <w:pPr>
            <w:pStyle w:val="Pidipagina"/>
          </w:pPr>
        </w:p>
      </w:tc>
      <w:tc>
        <w:tcPr>
          <w:tcW w:w="897" w:type="pct"/>
        </w:tcPr>
        <w:p w14:paraId="71257DBD" w14:textId="77777777" w:rsidR="0051182D" w:rsidRDefault="0051182D">
          <w:pPr>
            <w:pStyle w:val="Pidipagina"/>
            <w:rPr>
              <w:bCs/>
              <w:color w:val="7F7F7F"/>
            </w:rPr>
          </w:pPr>
        </w:p>
      </w:tc>
    </w:tr>
  </w:tbl>
  <w:p w14:paraId="631D5322" w14:textId="77777777" w:rsidR="0051182D" w:rsidRDefault="0051182D">
    <w:pPr>
      <w:pStyle w:val="Pidipagina"/>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2466" w14:textId="77777777" w:rsidR="00CE5519" w:rsidRDefault="00CE5519">
      <w:r>
        <w:separator/>
      </w:r>
    </w:p>
  </w:footnote>
  <w:footnote w:type="continuationSeparator" w:id="0">
    <w:p w14:paraId="0C5F2EB4" w14:textId="77777777" w:rsidR="00CE5519" w:rsidRDefault="00CE5519">
      <w:r>
        <w:continuationSeparator/>
      </w:r>
    </w:p>
  </w:footnote>
  <w:footnote w:type="continuationNotice" w:id="1">
    <w:p w14:paraId="2C96B061" w14:textId="77777777" w:rsidR="00CE5519" w:rsidRDefault="00CE5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F7AAC" w14:textId="77777777" w:rsidR="0051182D" w:rsidRDefault="00B26D33">
    <w:pPr>
      <w:pStyle w:val="Intestazione"/>
    </w:pPr>
    <w:r>
      <w:rPr>
        <w:noProof/>
        <w:lang w:val="en-US" w:eastAsia="en-US"/>
      </w:rPr>
      <mc:AlternateContent>
        <mc:Choice Requires="wps">
          <w:drawing>
            <wp:anchor distT="0" distB="0" distL="114300" distR="114300" simplePos="0" relativeHeight="251658240" behindDoc="0" locked="0" layoutInCell="0" allowOverlap="1" wp14:anchorId="0DD3F3EC" wp14:editId="17415A3C">
              <wp:simplePos x="0" y="0"/>
              <wp:positionH relativeFrom="page">
                <wp:posOffset>428625</wp:posOffset>
              </wp:positionH>
              <wp:positionV relativeFrom="page">
                <wp:posOffset>609600</wp:posOffset>
              </wp:positionV>
              <wp:extent cx="7013448" cy="219456"/>
              <wp:effectExtent l="0" t="0" r="0"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rgbClr val="0E7594"/>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xmlns:w16du="http://schemas.microsoft.com/office/word/2023/wordml/word16du">
          <w:pict w14:anchorId="7AA2AFDD">
            <v:rect id="Rectangle 4" style="position:absolute;margin-left:33.75pt;margin-top:48pt;width:552.25pt;height:17.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color="#0e7594" stroked="f" w14:anchorId="705185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">
              <w10:wrap anchorx="page" anchory="page"/>
            </v:rect>
          </w:pict>
        </mc:Fallback>
      </mc:AlternateContent>
    </w:r>
    <w:r>
      <w:t>D</w:t>
    </w:r>
  </w:p>
  <w:p w14:paraId="15A1EF8E" w14:textId="77777777" w:rsidR="0051182D" w:rsidRDefault="0051182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fondochiaro-Colore1"/>
      <w:tblW w:w="11010" w:type="dxa"/>
      <w:tblInd w:w="-601" w:type="dxa"/>
      <w:tblBorders>
        <w:top w:val="none" w:sz="0" w:space="0" w:color="auto"/>
        <w:bottom w:val="none" w:sz="0" w:space="0" w:color="auto"/>
      </w:tblBorders>
      <w:tblLook w:val="0600" w:firstRow="0" w:lastRow="0" w:firstColumn="0" w:lastColumn="0" w:noHBand="1" w:noVBand="1"/>
    </w:tblPr>
    <w:tblGrid>
      <w:gridCol w:w="10632"/>
      <w:gridCol w:w="378"/>
    </w:tblGrid>
    <w:tr w:rsidR="00EA07D4" w14:paraId="3147634C" w14:textId="77777777" w:rsidTr="0051182D">
      <w:tc>
        <w:tcPr>
          <w:tcW w:w="10632" w:type="dxa"/>
          <w:shd w:val="clear" w:color="auto" w:fill="auto"/>
        </w:tcPr>
        <w:p w14:paraId="5E5A954D" w14:textId="77777777" w:rsidR="0051182D" w:rsidRDefault="0051182D">
          <w:pPr>
            <w:pStyle w:val="Intestazione"/>
          </w:pPr>
        </w:p>
      </w:tc>
      <w:tc>
        <w:tcPr>
          <w:tcW w:w="378" w:type="dxa"/>
          <w:shd w:val="clear" w:color="auto" w:fill="auto"/>
        </w:tcPr>
        <w:p w14:paraId="541E80FE" w14:textId="77777777" w:rsidR="0051182D" w:rsidRDefault="00B26D33">
          <w:pPr>
            <w:pStyle w:val="Intestazione"/>
          </w:pPr>
          <w:r>
            <w:fldChar w:fldCharType="begin"/>
          </w:r>
          <w:r>
            <w:instrText>PAGE   \* MERGEFORMAT</w:instrText>
          </w:r>
          <w:r>
            <w:fldChar w:fldCharType="separate"/>
          </w:r>
          <w:r>
            <w:rPr>
              <w:lang w:val="it-IT"/>
            </w:rPr>
            <w:t>2</w:t>
          </w:r>
          <w:r>
            <w:fldChar w:fldCharType="end"/>
          </w:r>
        </w:p>
      </w:tc>
    </w:tr>
  </w:tbl>
  <w:p w14:paraId="1AB917FA" w14:textId="77777777" w:rsidR="0051182D" w:rsidRDefault="0051182D">
    <w:pPr>
      <w:pStyle w:val="Intestazione"/>
    </w:pPr>
  </w:p>
  <w:p w14:paraId="49D9A298" w14:textId="77777777" w:rsidR="0051182D" w:rsidRDefault="0051182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F2D4"/>
    <w:multiLevelType w:val="hybridMultilevel"/>
    <w:tmpl w:val="FFFFFFFF"/>
    <w:lvl w:ilvl="0" w:tplc="200606BA">
      <w:start w:val="1"/>
      <w:numFmt w:val="bullet"/>
      <w:lvlText w:val=""/>
      <w:lvlJc w:val="left"/>
      <w:pPr>
        <w:ind w:left="720" w:hanging="360"/>
      </w:pPr>
      <w:rPr>
        <w:rFonts w:ascii="Symbol" w:hAnsi="Symbol" w:hint="default"/>
      </w:rPr>
    </w:lvl>
    <w:lvl w:ilvl="1" w:tplc="840C4580">
      <w:start w:val="1"/>
      <w:numFmt w:val="bullet"/>
      <w:lvlText w:val="o"/>
      <w:lvlJc w:val="left"/>
      <w:pPr>
        <w:ind w:left="1440" w:hanging="360"/>
      </w:pPr>
      <w:rPr>
        <w:rFonts w:ascii="Courier New" w:hAnsi="Courier New" w:hint="default"/>
      </w:rPr>
    </w:lvl>
    <w:lvl w:ilvl="2" w:tplc="A6301574">
      <w:start w:val="1"/>
      <w:numFmt w:val="bullet"/>
      <w:lvlText w:val=""/>
      <w:lvlJc w:val="left"/>
      <w:pPr>
        <w:ind w:left="2160" w:hanging="360"/>
      </w:pPr>
      <w:rPr>
        <w:rFonts w:ascii="Wingdings" w:hAnsi="Wingdings" w:hint="default"/>
      </w:rPr>
    </w:lvl>
    <w:lvl w:ilvl="3" w:tplc="4BAEB0DC">
      <w:start w:val="1"/>
      <w:numFmt w:val="bullet"/>
      <w:lvlText w:val=""/>
      <w:lvlJc w:val="left"/>
      <w:pPr>
        <w:ind w:left="2880" w:hanging="360"/>
      </w:pPr>
      <w:rPr>
        <w:rFonts w:ascii="Symbol" w:hAnsi="Symbol" w:hint="default"/>
      </w:rPr>
    </w:lvl>
    <w:lvl w:ilvl="4" w:tplc="5F5CEA44">
      <w:start w:val="1"/>
      <w:numFmt w:val="bullet"/>
      <w:lvlText w:val="o"/>
      <w:lvlJc w:val="left"/>
      <w:pPr>
        <w:ind w:left="3600" w:hanging="360"/>
      </w:pPr>
      <w:rPr>
        <w:rFonts w:ascii="Courier New" w:hAnsi="Courier New" w:hint="default"/>
      </w:rPr>
    </w:lvl>
    <w:lvl w:ilvl="5" w:tplc="B7D6204C">
      <w:start w:val="1"/>
      <w:numFmt w:val="bullet"/>
      <w:lvlText w:val=""/>
      <w:lvlJc w:val="left"/>
      <w:pPr>
        <w:ind w:left="4320" w:hanging="360"/>
      </w:pPr>
      <w:rPr>
        <w:rFonts w:ascii="Wingdings" w:hAnsi="Wingdings" w:hint="default"/>
      </w:rPr>
    </w:lvl>
    <w:lvl w:ilvl="6" w:tplc="53F693F0">
      <w:start w:val="1"/>
      <w:numFmt w:val="bullet"/>
      <w:lvlText w:val=""/>
      <w:lvlJc w:val="left"/>
      <w:pPr>
        <w:ind w:left="5040" w:hanging="360"/>
      </w:pPr>
      <w:rPr>
        <w:rFonts w:ascii="Symbol" w:hAnsi="Symbol" w:hint="default"/>
      </w:rPr>
    </w:lvl>
    <w:lvl w:ilvl="7" w:tplc="FE384A6E">
      <w:start w:val="1"/>
      <w:numFmt w:val="bullet"/>
      <w:lvlText w:val="o"/>
      <w:lvlJc w:val="left"/>
      <w:pPr>
        <w:ind w:left="5760" w:hanging="360"/>
      </w:pPr>
      <w:rPr>
        <w:rFonts w:ascii="Courier New" w:hAnsi="Courier New" w:hint="default"/>
      </w:rPr>
    </w:lvl>
    <w:lvl w:ilvl="8" w:tplc="AD9E1778">
      <w:start w:val="1"/>
      <w:numFmt w:val="bullet"/>
      <w:lvlText w:val=""/>
      <w:lvlJc w:val="left"/>
      <w:pPr>
        <w:ind w:left="6480" w:hanging="360"/>
      </w:pPr>
      <w:rPr>
        <w:rFonts w:ascii="Wingdings" w:hAnsi="Wingdings" w:hint="default"/>
      </w:rPr>
    </w:lvl>
  </w:abstractNum>
  <w:abstractNum w:abstractNumId="1" w15:restartNumberingAfterBreak="0">
    <w:nsid w:val="07A61DAB"/>
    <w:multiLevelType w:val="hybridMultilevel"/>
    <w:tmpl w:val="AD508BFA"/>
    <w:lvl w:ilvl="0" w:tplc="6C86DB5C">
      <w:numFmt w:val="bullet"/>
      <w:lvlText w:val="-"/>
      <w:lvlJc w:val="left"/>
      <w:pPr>
        <w:ind w:left="720" w:hanging="360"/>
      </w:pPr>
      <w:rPr>
        <w:rFonts w:ascii="Calibri" w:eastAsia="Arial Rounded MT Bold"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E429FA"/>
    <w:multiLevelType w:val="hybridMultilevel"/>
    <w:tmpl w:val="1804B3AE"/>
    <w:lvl w:ilvl="0" w:tplc="4984BDE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BC6CEC"/>
    <w:multiLevelType w:val="multilevel"/>
    <w:tmpl w:val="B6E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F7BC1"/>
    <w:multiLevelType w:val="multilevel"/>
    <w:tmpl w:val="EB2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16075"/>
    <w:multiLevelType w:val="hybridMultilevel"/>
    <w:tmpl w:val="FC0297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3E2539"/>
    <w:multiLevelType w:val="hybridMultilevel"/>
    <w:tmpl w:val="3028F4B8"/>
    <w:lvl w:ilvl="0" w:tplc="40B24396">
      <w:start w:val="4"/>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50F090D"/>
    <w:multiLevelType w:val="multilevel"/>
    <w:tmpl w:val="F600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207915"/>
    <w:multiLevelType w:val="multilevel"/>
    <w:tmpl w:val="FD7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7B0020"/>
    <w:multiLevelType w:val="hybridMultilevel"/>
    <w:tmpl w:val="0816AE06"/>
    <w:lvl w:ilvl="0" w:tplc="AD2CED30">
      <w:start w:val="1"/>
      <w:numFmt w:val="bullet"/>
      <w:lvlText w:val="-"/>
      <w:lvlJc w:val="left"/>
      <w:pPr>
        <w:ind w:left="720" w:hanging="360"/>
      </w:pPr>
      <w:rPr>
        <w:rFonts w:ascii="Calibri" w:hAnsi="Calibri" w:hint="default"/>
      </w:rPr>
    </w:lvl>
    <w:lvl w:ilvl="1" w:tplc="0B1CA1EE">
      <w:start w:val="1"/>
      <w:numFmt w:val="bullet"/>
      <w:lvlText w:val="o"/>
      <w:lvlJc w:val="left"/>
      <w:pPr>
        <w:ind w:left="1440" w:hanging="360"/>
      </w:pPr>
      <w:rPr>
        <w:rFonts w:ascii="Courier New" w:hAnsi="Courier New" w:hint="default"/>
      </w:rPr>
    </w:lvl>
    <w:lvl w:ilvl="2" w:tplc="AF3C2700">
      <w:start w:val="1"/>
      <w:numFmt w:val="bullet"/>
      <w:lvlText w:val=""/>
      <w:lvlJc w:val="left"/>
      <w:pPr>
        <w:ind w:left="2160" w:hanging="360"/>
      </w:pPr>
      <w:rPr>
        <w:rFonts w:ascii="Wingdings" w:hAnsi="Wingdings" w:hint="default"/>
      </w:rPr>
    </w:lvl>
    <w:lvl w:ilvl="3" w:tplc="9C3E6B12">
      <w:start w:val="1"/>
      <w:numFmt w:val="bullet"/>
      <w:lvlText w:val=""/>
      <w:lvlJc w:val="left"/>
      <w:pPr>
        <w:ind w:left="2880" w:hanging="360"/>
      </w:pPr>
      <w:rPr>
        <w:rFonts w:ascii="Symbol" w:hAnsi="Symbol" w:hint="default"/>
      </w:rPr>
    </w:lvl>
    <w:lvl w:ilvl="4" w:tplc="181420FA">
      <w:start w:val="1"/>
      <w:numFmt w:val="bullet"/>
      <w:lvlText w:val="o"/>
      <w:lvlJc w:val="left"/>
      <w:pPr>
        <w:ind w:left="3600" w:hanging="360"/>
      </w:pPr>
      <w:rPr>
        <w:rFonts w:ascii="Courier New" w:hAnsi="Courier New" w:hint="default"/>
      </w:rPr>
    </w:lvl>
    <w:lvl w:ilvl="5" w:tplc="9806C738">
      <w:start w:val="1"/>
      <w:numFmt w:val="bullet"/>
      <w:lvlText w:val=""/>
      <w:lvlJc w:val="left"/>
      <w:pPr>
        <w:ind w:left="4320" w:hanging="360"/>
      </w:pPr>
      <w:rPr>
        <w:rFonts w:ascii="Wingdings" w:hAnsi="Wingdings" w:hint="default"/>
      </w:rPr>
    </w:lvl>
    <w:lvl w:ilvl="6" w:tplc="3E606D2A">
      <w:start w:val="1"/>
      <w:numFmt w:val="bullet"/>
      <w:lvlText w:val=""/>
      <w:lvlJc w:val="left"/>
      <w:pPr>
        <w:ind w:left="5040" w:hanging="360"/>
      </w:pPr>
      <w:rPr>
        <w:rFonts w:ascii="Symbol" w:hAnsi="Symbol" w:hint="default"/>
      </w:rPr>
    </w:lvl>
    <w:lvl w:ilvl="7" w:tplc="51EC2F00">
      <w:start w:val="1"/>
      <w:numFmt w:val="bullet"/>
      <w:lvlText w:val="o"/>
      <w:lvlJc w:val="left"/>
      <w:pPr>
        <w:ind w:left="5760" w:hanging="360"/>
      </w:pPr>
      <w:rPr>
        <w:rFonts w:ascii="Courier New" w:hAnsi="Courier New" w:hint="default"/>
      </w:rPr>
    </w:lvl>
    <w:lvl w:ilvl="8" w:tplc="8FBA4B3E">
      <w:start w:val="1"/>
      <w:numFmt w:val="bullet"/>
      <w:lvlText w:val=""/>
      <w:lvlJc w:val="left"/>
      <w:pPr>
        <w:ind w:left="6480" w:hanging="360"/>
      </w:pPr>
      <w:rPr>
        <w:rFonts w:ascii="Wingdings" w:hAnsi="Wingdings" w:hint="default"/>
      </w:rPr>
    </w:lvl>
  </w:abstractNum>
  <w:abstractNum w:abstractNumId="10" w15:restartNumberingAfterBreak="0">
    <w:nsid w:val="1DE22F4F"/>
    <w:multiLevelType w:val="multilevel"/>
    <w:tmpl w:val="3D6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0320D7"/>
    <w:multiLevelType w:val="hybridMultilevel"/>
    <w:tmpl w:val="FD820AA6"/>
    <w:lvl w:ilvl="0" w:tplc="6C86DB5C">
      <w:numFmt w:val="bullet"/>
      <w:lvlText w:val="-"/>
      <w:lvlJc w:val="left"/>
      <w:pPr>
        <w:ind w:left="720" w:hanging="360"/>
      </w:pPr>
      <w:rPr>
        <w:rFonts w:ascii="Calibri" w:eastAsia="Arial Rounded MT Bold"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660848"/>
    <w:multiLevelType w:val="multilevel"/>
    <w:tmpl w:val="AB9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74173A"/>
    <w:multiLevelType w:val="multilevel"/>
    <w:tmpl w:val="9A9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5D2575"/>
    <w:multiLevelType w:val="multilevel"/>
    <w:tmpl w:val="47C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718BA3"/>
    <w:multiLevelType w:val="hybridMultilevel"/>
    <w:tmpl w:val="FFFFFFFF"/>
    <w:lvl w:ilvl="0" w:tplc="A3EE8D38">
      <w:start w:val="1"/>
      <w:numFmt w:val="bullet"/>
      <w:lvlText w:val=""/>
      <w:lvlJc w:val="left"/>
      <w:pPr>
        <w:ind w:left="720" w:hanging="360"/>
      </w:pPr>
      <w:rPr>
        <w:rFonts w:ascii="Symbol" w:hAnsi="Symbol" w:hint="default"/>
      </w:rPr>
    </w:lvl>
    <w:lvl w:ilvl="1" w:tplc="2F02C110">
      <w:start w:val="1"/>
      <w:numFmt w:val="bullet"/>
      <w:lvlText w:val="o"/>
      <w:lvlJc w:val="left"/>
      <w:pPr>
        <w:ind w:left="1440" w:hanging="360"/>
      </w:pPr>
      <w:rPr>
        <w:rFonts w:ascii="Courier New" w:hAnsi="Courier New" w:hint="default"/>
      </w:rPr>
    </w:lvl>
    <w:lvl w:ilvl="2" w:tplc="0D5003A8">
      <w:start w:val="1"/>
      <w:numFmt w:val="bullet"/>
      <w:lvlText w:val=""/>
      <w:lvlJc w:val="left"/>
      <w:pPr>
        <w:ind w:left="2160" w:hanging="360"/>
      </w:pPr>
      <w:rPr>
        <w:rFonts w:ascii="Wingdings" w:hAnsi="Wingdings" w:hint="default"/>
      </w:rPr>
    </w:lvl>
    <w:lvl w:ilvl="3" w:tplc="7C96E228">
      <w:start w:val="1"/>
      <w:numFmt w:val="bullet"/>
      <w:lvlText w:val=""/>
      <w:lvlJc w:val="left"/>
      <w:pPr>
        <w:ind w:left="2880" w:hanging="360"/>
      </w:pPr>
      <w:rPr>
        <w:rFonts w:ascii="Symbol" w:hAnsi="Symbol" w:hint="default"/>
      </w:rPr>
    </w:lvl>
    <w:lvl w:ilvl="4" w:tplc="BC5A6A1E">
      <w:start w:val="1"/>
      <w:numFmt w:val="bullet"/>
      <w:lvlText w:val="o"/>
      <w:lvlJc w:val="left"/>
      <w:pPr>
        <w:ind w:left="3600" w:hanging="360"/>
      </w:pPr>
      <w:rPr>
        <w:rFonts w:ascii="Courier New" w:hAnsi="Courier New" w:hint="default"/>
      </w:rPr>
    </w:lvl>
    <w:lvl w:ilvl="5" w:tplc="9C501F4E">
      <w:start w:val="1"/>
      <w:numFmt w:val="bullet"/>
      <w:lvlText w:val=""/>
      <w:lvlJc w:val="left"/>
      <w:pPr>
        <w:ind w:left="4320" w:hanging="360"/>
      </w:pPr>
      <w:rPr>
        <w:rFonts w:ascii="Wingdings" w:hAnsi="Wingdings" w:hint="default"/>
      </w:rPr>
    </w:lvl>
    <w:lvl w:ilvl="6" w:tplc="5686A98A">
      <w:start w:val="1"/>
      <w:numFmt w:val="bullet"/>
      <w:lvlText w:val=""/>
      <w:lvlJc w:val="left"/>
      <w:pPr>
        <w:ind w:left="5040" w:hanging="360"/>
      </w:pPr>
      <w:rPr>
        <w:rFonts w:ascii="Symbol" w:hAnsi="Symbol" w:hint="default"/>
      </w:rPr>
    </w:lvl>
    <w:lvl w:ilvl="7" w:tplc="9866EF6E">
      <w:start w:val="1"/>
      <w:numFmt w:val="bullet"/>
      <w:lvlText w:val="o"/>
      <w:lvlJc w:val="left"/>
      <w:pPr>
        <w:ind w:left="5760" w:hanging="360"/>
      </w:pPr>
      <w:rPr>
        <w:rFonts w:ascii="Courier New" w:hAnsi="Courier New" w:hint="default"/>
      </w:rPr>
    </w:lvl>
    <w:lvl w:ilvl="8" w:tplc="F52AF52E">
      <w:start w:val="1"/>
      <w:numFmt w:val="bullet"/>
      <w:lvlText w:val=""/>
      <w:lvlJc w:val="left"/>
      <w:pPr>
        <w:ind w:left="6480" w:hanging="360"/>
      </w:pPr>
      <w:rPr>
        <w:rFonts w:ascii="Wingdings" w:hAnsi="Wingdings" w:hint="default"/>
      </w:rPr>
    </w:lvl>
  </w:abstractNum>
  <w:abstractNum w:abstractNumId="16" w15:restartNumberingAfterBreak="0">
    <w:nsid w:val="2FF44D1C"/>
    <w:multiLevelType w:val="hybridMultilevel"/>
    <w:tmpl w:val="CA64E68E"/>
    <w:lvl w:ilvl="0" w:tplc="7CBA5416">
      <w:start w:val="1"/>
      <w:numFmt w:val="bullet"/>
      <w:pStyle w:val="Puce2"/>
      <w:lvlText w:val=""/>
      <w:lvlJc w:val="left"/>
      <w:pPr>
        <w:tabs>
          <w:tab w:val="num" w:pos="1040"/>
        </w:tabs>
        <w:ind w:left="1040" w:hanging="567"/>
      </w:pPr>
      <w:rPr>
        <w:rFonts w:ascii="Wingdings" w:hAnsi="Wingdings" w:hint="default"/>
      </w:rPr>
    </w:lvl>
    <w:lvl w:ilvl="1" w:tplc="4D3ED2F4">
      <w:start w:val="1"/>
      <w:numFmt w:val="bullet"/>
      <w:lvlText w:val="o"/>
      <w:lvlJc w:val="left"/>
      <w:pPr>
        <w:tabs>
          <w:tab w:val="num" w:pos="1800"/>
        </w:tabs>
        <w:ind w:left="1800" w:hanging="360"/>
      </w:pPr>
      <w:rPr>
        <w:rFonts w:ascii="Courier New" w:hAnsi="Courier New" w:cs="Courier New" w:hint="default"/>
      </w:rPr>
    </w:lvl>
    <w:lvl w:ilvl="2" w:tplc="8AA418F6">
      <w:start w:val="1"/>
      <w:numFmt w:val="bullet"/>
      <w:lvlText w:val=""/>
      <w:lvlJc w:val="left"/>
      <w:pPr>
        <w:tabs>
          <w:tab w:val="num" w:pos="2520"/>
        </w:tabs>
        <w:ind w:left="2520" w:hanging="360"/>
      </w:pPr>
      <w:rPr>
        <w:rFonts w:ascii="Wingdings" w:hAnsi="Wingdings" w:hint="default"/>
      </w:rPr>
    </w:lvl>
    <w:lvl w:ilvl="3" w:tplc="DFBCEE90">
      <w:start w:val="1"/>
      <w:numFmt w:val="bullet"/>
      <w:lvlText w:val=""/>
      <w:lvlJc w:val="left"/>
      <w:pPr>
        <w:tabs>
          <w:tab w:val="num" w:pos="3240"/>
        </w:tabs>
        <w:ind w:left="3240" w:hanging="360"/>
      </w:pPr>
      <w:rPr>
        <w:rFonts w:ascii="Symbol" w:hAnsi="Symbol" w:hint="default"/>
      </w:rPr>
    </w:lvl>
    <w:lvl w:ilvl="4" w:tplc="AD60C74C">
      <w:start w:val="1"/>
      <w:numFmt w:val="bullet"/>
      <w:lvlText w:val="o"/>
      <w:lvlJc w:val="left"/>
      <w:pPr>
        <w:tabs>
          <w:tab w:val="num" w:pos="3960"/>
        </w:tabs>
        <w:ind w:left="3960" w:hanging="360"/>
      </w:pPr>
      <w:rPr>
        <w:rFonts w:ascii="Courier New" w:hAnsi="Courier New" w:cs="Courier New" w:hint="default"/>
      </w:rPr>
    </w:lvl>
    <w:lvl w:ilvl="5" w:tplc="30709A16">
      <w:start w:val="1"/>
      <w:numFmt w:val="bullet"/>
      <w:lvlText w:val=""/>
      <w:lvlJc w:val="left"/>
      <w:pPr>
        <w:tabs>
          <w:tab w:val="num" w:pos="4680"/>
        </w:tabs>
        <w:ind w:left="4680" w:hanging="360"/>
      </w:pPr>
      <w:rPr>
        <w:rFonts w:ascii="Wingdings" w:hAnsi="Wingdings" w:hint="default"/>
      </w:rPr>
    </w:lvl>
    <w:lvl w:ilvl="6" w:tplc="E2A6AFBC">
      <w:start w:val="1"/>
      <w:numFmt w:val="bullet"/>
      <w:lvlText w:val=""/>
      <w:lvlJc w:val="left"/>
      <w:pPr>
        <w:tabs>
          <w:tab w:val="num" w:pos="5400"/>
        </w:tabs>
        <w:ind w:left="5400" w:hanging="360"/>
      </w:pPr>
      <w:rPr>
        <w:rFonts w:ascii="Symbol" w:hAnsi="Symbol" w:hint="default"/>
      </w:rPr>
    </w:lvl>
    <w:lvl w:ilvl="7" w:tplc="33D4B6D2">
      <w:start w:val="1"/>
      <w:numFmt w:val="bullet"/>
      <w:lvlText w:val="o"/>
      <w:lvlJc w:val="left"/>
      <w:pPr>
        <w:tabs>
          <w:tab w:val="num" w:pos="6120"/>
        </w:tabs>
        <w:ind w:left="6120" w:hanging="360"/>
      </w:pPr>
      <w:rPr>
        <w:rFonts w:ascii="Courier New" w:hAnsi="Courier New" w:cs="Courier New" w:hint="default"/>
      </w:rPr>
    </w:lvl>
    <w:lvl w:ilvl="8" w:tplc="2C2E51C6">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0F26720"/>
    <w:multiLevelType w:val="multilevel"/>
    <w:tmpl w:val="E93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FB6AC0"/>
    <w:multiLevelType w:val="multilevel"/>
    <w:tmpl w:val="238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A37FEC"/>
    <w:multiLevelType w:val="multilevel"/>
    <w:tmpl w:val="8ED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5B66FD"/>
    <w:multiLevelType w:val="hybridMultilevel"/>
    <w:tmpl w:val="858CBF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0780450"/>
    <w:multiLevelType w:val="multilevel"/>
    <w:tmpl w:val="25F8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D822BF"/>
    <w:multiLevelType w:val="multilevel"/>
    <w:tmpl w:val="6BD8C5E0"/>
    <w:lvl w:ilvl="0">
      <w:start w:val="1"/>
      <w:numFmt w:val="decimal"/>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23" w15:restartNumberingAfterBreak="0">
    <w:nsid w:val="444258D4"/>
    <w:multiLevelType w:val="hybridMultilevel"/>
    <w:tmpl w:val="E7D46AB8"/>
    <w:lvl w:ilvl="0" w:tplc="6C86DB5C">
      <w:numFmt w:val="bullet"/>
      <w:lvlText w:val="-"/>
      <w:lvlJc w:val="left"/>
      <w:pPr>
        <w:ind w:left="720" w:hanging="360"/>
      </w:pPr>
      <w:rPr>
        <w:rFonts w:ascii="Calibri" w:eastAsia="Arial Rounded MT Bold"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62666E8"/>
    <w:multiLevelType w:val="hybridMultilevel"/>
    <w:tmpl w:val="976C8042"/>
    <w:lvl w:ilvl="0" w:tplc="F5AED6F6">
      <w:start w:val="1"/>
      <w:numFmt w:val="bullet"/>
      <w:lvlText w:val=""/>
      <w:lvlJc w:val="left"/>
      <w:pPr>
        <w:ind w:left="720" w:hanging="360"/>
      </w:pPr>
      <w:rPr>
        <w:rFonts w:ascii="Symbol" w:hAnsi="Symbol" w:hint="default"/>
        <w:color w:val="0070C0"/>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86C0C03"/>
    <w:multiLevelType w:val="multilevel"/>
    <w:tmpl w:val="F48EB01E"/>
    <w:lvl w:ilvl="0">
      <w:start w:val="1"/>
      <w:numFmt w:val="decimal"/>
      <w:pStyle w:val="Titolo1"/>
      <w:lvlText w:val="%1"/>
      <w:lvlJc w:val="left"/>
      <w:pPr>
        <w:ind w:left="792" w:hanging="432"/>
      </w:pPr>
      <w:rPr>
        <w:spacing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CA2330F"/>
    <w:multiLevelType w:val="multilevel"/>
    <w:tmpl w:val="0432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627700"/>
    <w:multiLevelType w:val="hybridMultilevel"/>
    <w:tmpl w:val="017400BC"/>
    <w:lvl w:ilvl="0" w:tplc="4984BDE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445BEDF"/>
    <w:multiLevelType w:val="hybridMultilevel"/>
    <w:tmpl w:val="51B02DEA"/>
    <w:lvl w:ilvl="0" w:tplc="B65A41F6">
      <w:start w:val="1"/>
      <w:numFmt w:val="bullet"/>
      <w:lvlText w:val=""/>
      <w:lvlJc w:val="left"/>
      <w:pPr>
        <w:ind w:left="720" w:hanging="360"/>
      </w:pPr>
      <w:rPr>
        <w:rFonts w:ascii="Symbol" w:hAnsi="Symbol" w:hint="default"/>
      </w:rPr>
    </w:lvl>
    <w:lvl w:ilvl="1" w:tplc="F628FC56">
      <w:start w:val="1"/>
      <w:numFmt w:val="bullet"/>
      <w:lvlText w:val="o"/>
      <w:lvlJc w:val="left"/>
      <w:pPr>
        <w:ind w:left="1440" w:hanging="360"/>
      </w:pPr>
      <w:rPr>
        <w:rFonts w:ascii="Courier New" w:hAnsi="Courier New" w:hint="default"/>
      </w:rPr>
    </w:lvl>
    <w:lvl w:ilvl="2" w:tplc="33C8F478">
      <w:start w:val="1"/>
      <w:numFmt w:val="bullet"/>
      <w:lvlText w:val=""/>
      <w:lvlJc w:val="left"/>
      <w:pPr>
        <w:ind w:left="2160" w:hanging="360"/>
      </w:pPr>
      <w:rPr>
        <w:rFonts w:ascii="Wingdings" w:hAnsi="Wingdings" w:hint="default"/>
      </w:rPr>
    </w:lvl>
    <w:lvl w:ilvl="3" w:tplc="640E0A72">
      <w:start w:val="1"/>
      <w:numFmt w:val="bullet"/>
      <w:lvlText w:val=""/>
      <w:lvlJc w:val="left"/>
      <w:pPr>
        <w:ind w:left="2880" w:hanging="360"/>
      </w:pPr>
      <w:rPr>
        <w:rFonts w:ascii="Symbol" w:hAnsi="Symbol" w:hint="default"/>
      </w:rPr>
    </w:lvl>
    <w:lvl w:ilvl="4" w:tplc="06C05532">
      <w:start w:val="1"/>
      <w:numFmt w:val="bullet"/>
      <w:lvlText w:val="o"/>
      <w:lvlJc w:val="left"/>
      <w:pPr>
        <w:ind w:left="3600" w:hanging="360"/>
      </w:pPr>
      <w:rPr>
        <w:rFonts w:ascii="Courier New" w:hAnsi="Courier New" w:hint="default"/>
      </w:rPr>
    </w:lvl>
    <w:lvl w:ilvl="5" w:tplc="F8D476EE">
      <w:start w:val="1"/>
      <w:numFmt w:val="bullet"/>
      <w:lvlText w:val=""/>
      <w:lvlJc w:val="left"/>
      <w:pPr>
        <w:ind w:left="4320" w:hanging="360"/>
      </w:pPr>
      <w:rPr>
        <w:rFonts w:ascii="Wingdings" w:hAnsi="Wingdings" w:hint="default"/>
      </w:rPr>
    </w:lvl>
    <w:lvl w:ilvl="6" w:tplc="F10C0EE8">
      <w:start w:val="1"/>
      <w:numFmt w:val="bullet"/>
      <w:lvlText w:val=""/>
      <w:lvlJc w:val="left"/>
      <w:pPr>
        <w:ind w:left="5040" w:hanging="360"/>
      </w:pPr>
      <w:rPr>
        <w:rFonts w:ascii="Symbol" w:hAnsi="Symbol" w:hint="default"/>
      </w:rPr>
    </w:lvl>
    <w:lvl w:ilvl="7" w:tplc="2C529E48">
      <w:start w:val="1"/>
      <w:numFmt w:val="bullet"/>
      <w:lvlText w:val="o"/>
      <w:lvlJc w:val="left"/>
      <w:pPr>
        <w:ind w:left="5760" w:hanging="360"/>
      </w:pPr>
      <w:rPr>
        <w:rFonts w:ascii="Courier New" w:hAnsi="Courier New" w:hint="default"/>
      </w:rPr>
    </w:lvl>
    <w:lvl w:ilvl="8" w:tplc="C0C6E4CA">
      <w:start w:val="1"/>
      <w:numFmt w:val="bullet"/>
      <w:lvlText w:val=""/>
      <w:lvlJc w:val="left"/>
      <w:pPr>
        <w:ind w:left="6480" w:hanging="360"/>
      </w:pPr>
      <w:rPr>
        <w:rFonts w:ascii="Wingdings" w:hAnsi="Wingdings" w:hint="default"/>
      </w:rPr>
    </w:lvl>
  </w:abstractNum>
  <w:abstractNum w:abstractNumId="29" w15:restartNumberingAfterBreak="0">
    <w:nsid w:val="6B1DDE59"/>
    <w:multiLevelType w:val="hybridMultilevel"/>
    <w:tmpl w:val="6DC0FCFE"/>
    <w:lvl w:ilvl="0" w:tplc="39446ADE">
      <w:start w:val="1"/>
      <w:numFmt w:val="bullet"/>
      <w:lvlText w:val=""/>
      <w:lvlJc w:val="left"/>
      <w:pPr>
        <w:ind w:left="720" w:hanging="360"/>
      </w:pPr>
      <w:rPr>
        <w:rFonts w:ascii="Symbol" w:hAnsi="Symbol" w:hint="default"/>
      </w:rPr>
    </w:lvl>
    <w:lvl w:ilvl="1" w:tplc="64629672">
      <w:start w:val="1"/>
      <w:numFmt w:val="bullet"/>
      <w:lvlText w:val="o"/>
      <w:lvlJc w:val="left"/>
      <w:pPr>
        <w:ind w:left="1440" w:hanging="360"/>
      </w:pPr>
      <w:rPr>
        <w:rFonts w:ascii="Courier New" w:hAnsi="Courier New" w:hint="default"/>
      </w:rPr>
    </w:lvl>
    <w:lvl w:ilvl="2" w:tplc="08B4496E">
      <w:start w:val="1"/>
      <w:numFmt w:val="bullet"/>
      <w:lvlText w:val=""/>
      <w:lvlJc w:val="left"/>
      <w:pPr>
        <w:ind w:left="2160" w:hanging="360"/>
      </w:pPr>
      <w:rPr>
        <w:rFonts w:ascii="Wingdings" w:hAnsi="Wingdings" w:hint="default"/>
      </w:rPr>
    </w:lvl>
    <w:lvl w:ilvl="3" w:tplc="84E0F8DE">
      <w:start w:val="1"/>
      <w:numFmt w:val="bullet"/>
      <w:lvlText w:val=""/>
      <w:lvlJc w:val="left"/>
      <w:pPr>
        <w:ind w:left="2880" w:hanging="360"/>
      </w:pPr>
      <w:rPr>
        <w:rFonts w:ascii="Symbol" w:hAnsi="Symbol" w:hint="default"/>
      </w:rPr>
    </w:lvl>
    <w:lvl w:ilvl="4" w:tplc="017C4E8E">
      <w:start w:val="1"/>
      <w:numFmt w:val="bullet"/>
      <w:lvlText w:val="o"/>
      <w:lvlJc w:val="left"/>
      <w:pPr>
        <w:ind w:left="3600" w:hanging="360"/>
      </w:pPr>
      <w:rPr>
        <w:rFonts w:ascii="Courier New" w:hAnsi="Courier New" w:hint="default"/>
      </w:rPr>
    </w:lvl>
    <w:lvl w:ilvl="5" w:tplc="EFC84D8A">
      <w:start w:val="1"/>
      <w:numFmt w:val="bullet"/>
      <w:lvlText w:val=""/>
      <w:lvlJc w:val="left"/>
      <w:pPr>
        <w:ind w:left="4320" w:hanging="360"/>
      </w:pPr>
      <w:rPr>
        <w:rFonts w:ascii="Wingdings" w:hAnsi="Wingdings" w:hint="default"/>
      </w:rPr>
    </w:lvl>
    <w:lvl w:ilvl="6" w:tplc="22300BF6">
      <w:start w:val="1"/>
      <w:numFmt w:val="bullet"/>
      <w:lvlText w:val=""/>
      <w:lvlJc w:val="left"/>
      <w:pPr>
        <w:ind w:left="5040" w:hanging="360"/>
      </w:pPr>
      <w:rPr>
        <w:rFonts w:ascii="Symbol" w:hAnsi="Symbol" w:hint="default"/>
      </w:rPr>
    </w:lvl>
    <w:lvl w:ilvl="7" w:tplc="169CE656">
      <w:start w:val="1"/>
      <w:numFmt w:val="bullet"/>
      <w:lvlText w:val="o"/>
      <w:lvlJc w:val="left"/>
      <w:pPr>
        <w:ind w:left="5760" w:hanging="360"/>
      </w:pPr>
      <w:rPr>
        <w:rFonts w:ascii="Courier New" w:hAnsi="Courier New" w:hint="default"/>
      </w:rPr>
    </w:lvl>
    <w:lvl w:ilvl="8" w:tplc="1A744456">
      <w:start w:val="1"/>
      <w:numFmt w:val="bullet"/>
      <w:lvlText w:val=""/>
      <w:lvlJc w:val="left"/>
      <w:pPr>
        <w:ind w:left="6480" w:hanging="360"/>
      </w:pPr>
      <w:rPr>
        <w:rFonts w:ascii="Wingdings" w:hAnsi="Wingdings" w:hint="default"/>
      </w:rPr>
    </w:lvl>
  </w:abstractNum>
  <w:abstractNum w:abstractNumId="30" w15:restartNumberingAfterBreak="0">
    <w:nsid w:val="6E70054E"/>
    <w:multiLevelType w:val="hybridMultilevel"/>
    <w:tmpl w:val="FC0297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3F739E"/>
    <w:multiLevelType w:val="multilevel"/>
    <w:tmpl w:val="AC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1A501B"/>
    <w:multiLevelType w:val="hybridMultilevel"/>
    <w:tmpl w:val="FFFFFFFF"/>
    <w:lvl w:ilvl="0" w:tplc="0694CE4E">
      <w:start w:val="1"/>
      <w:numFmt w:val="bullet"/>
      <w:lvlText w:val="-"/>
      <w:lvlJc w:val="left"/>
      <w:pPr>
        <w:ind w:left="720" w:hanging="360"/>
      </w:pPr>
      <w:rPr>
        <w:rFonts w:ascii="&quot;AdvGulliv-R&quot;,serif" w:hAnsi="&quot;AdvGulliv-R&quot;,serif" w:hint="default"/>
      </w:rPr>
    </w:lvl>
    <w:lvl w:ilvl="1" w:tplc="3662AF6A">
      <w:start w:val="1"/>
      <w:numFmt w:val="bullet"/>
      <w:lvlText w:val="o"/>
      <w:lvlJc w:val="left"/>
      <w:pPr>
        <w:ind w:left="1440" w:hanging="360"/>
      </w:pPr>
      <w:rPr>
        <w:rFonts w:ascii="Courier New" w:hAnsi="Courier New" w:hint="default"/>
      </w:rPr>
    </w:lvl>
    <w:lvl w:ilvl="2" w:tplc="0E123E3E">
      <w:start w:val="1"/>
      <w:numFmt w:val="bullet"/>
      <w:lvlText w:val=""/>
      <w:lvlJc w:val="left"/>
      <w:pPr>
        <w:ind w:left="2160" w:hanging="360"/>
      </w:pPr>
      <w:rPr>
        <w:rFonts w:ascii="Wingdings" w:hAnsi="Wingdings" w:hint="default"/>
      </w:rPr>
    </w:lvl>
    <w:lvl w:ilvl="3" w:tplc="5082FAB2">
      <w:start w:val="1"/>
      <w:numFmt w:val="bullet"/>
      <w:lvlText w:val=""/>
      <w:lvlJc w:val="left"/>
      <w:pPr>
        <w:ind w:left="2880" w:hanging="360"/>
      </w:pPr>
      <w:rPr>
        <w:rFonts w:ascii="Symbol" w:hAnsi="Symbol" w:hint="default"/>
      </w:rPr>
    </w:lvl>
    <w:lvl w:ilvl="4" w:tplc="41826844">
      <w:start w:val="1"/>
      <w:numFmt w:val="bullet"/>
      <w:lvlText w:val="o"/>
      <w:lvlJc w:val="left"/>
      <w:pPr>
        <w:ind w:left="3600" w:hanging="360"/>
      </w:pPr>
      <w:rPr>
        <w:rFonts w:ascii="Courier New" w:hAnsi="Courier New" w:hint="default"/>
      </w:rPr>
    </w:lvl>
    <w:lvl w:ilvl="5" w:tplc="8CB440E4">
      <w:start w:val="1"/>
      <w:numFmt w:val="bullet"/>
      <w:lvlText w:val=""/>
      <w:lvlJc w:val="left"/>
      <w:pPr>
        <w:ind w:left="4320" w:hanging="360"/>
      </w:pPr>
      <w:rPr>
        <w:rFonts w:ascii="Wingdings" w:hAnsi="Wingdings" w:hint="default"/>
      </w:rPr>
    </w:lvl>
    <w:lvl w:ilvl="6" w:tplc="DE3657EE">
      <w:start w:val="1"/>
      <w:numFmt w:val="bullet"/>
      <w:lvlText w:val=""/>
      <w:lvlJc w:val="left"/>
      <w:pPr>
        <w:ind w:left="5040" w:hanging="360"/>
      </w:pPr>
      <w:rPr>
        <w:rFonts w:ascii="Symbol" w:hAnsi="Symbol" w:hint="default"/>
      </w:rPr>
    </w:lvl>
    <w:lvl w:ilvl="7" w:tplc="A3EE8022">
      <w:start w:val="1"/>
      <w:numFmt w:val="bullet"/>
      <w:lvlText w:val="o"/>
      <w:lvlJc w:val="left"/>
      <w:pPr>
        <w:ind w:left="5760" w:hanging="360"/>
      </w:pPr>
      <w:rPr>
        <w:rFonts w:ascii="Courier New" w:hAnsi="Courier New" w:hint="default"/>
      </w:rPr>
    </w:lvl>
    <w:lvl w:ilvl="8" w:tplc="F814B53E">
      <w:start w:val="1"/>
      <w:numFmt w:val="bullet"/>
      <w:lvlText w:val=""/>
      <w:lvlJc w:val="left"/>
      <w:pPr>
        <w:ind w:left="6480" w:hanging="360"/>
      </w:pPr>
      <w:rPr>
        <w:rFonts w:ascii="Wingdings" w:hAnsi="Wingdings" w:hint="default"/>
      </w:rPr>
    </w:lvl>
  </w:abstractNum>
  <w:abstractNum w:abstractNumId="33" w15:restartNumberingAfterBreak="0">
    <w:nsid w:val="7DF27637"/>
    <w:multiLevelType w:val="hybridMultilevel"/>
    <w:tmpl w:val="E9AADECA"/>
    <w:lvl w:ilvl="0" w:tplc="AAAE4AF2">
      <w:start w:val="1"/>
      <w:numFmt w:val="bullet"/>
      <w:lvlText w:val=""/>
      <w:lvlJc w:val="left"/>
      <w:pPr>
        <w:ind w:left="720" w:hanging="360"/>
      </w:pPr>
      <w:rPr>
        <w:rFonts w:ascii="Symbol" w:hAnsi="Symbol" w:hint="default"/>
        <w:color w:val="0070C0"/>
      </w:rPr>
    </w:lvl>
    <w:lvl w:ilvl="1" w:tplc="BA362D5A">
      <w:start w:val="1"/>
      <w:numFmt w:val="bullet"/>
      <w:lvlText w:val="o"/>
      <w:lvlJc w:val="left"/>
      <w:pPr>
        <w:ind w:left="1440" w:hanging="360"/>
      </w:pPr>
      <w:rPr>
        <w:rFonts w:ascii="Courier New" w:hAnsi="Courier New" w:cs="Courier New" w:hint="default"/>
      </w:rPr>
    </w:lvl>
    <w:lvl w:ilvl="2" w:tplc="520E7E36">
      <w:start w:val="1"/>
      <w:numFmt w:val="bullet"/>
      <w:lvlText w:val=""/>
      <w:lvlJc w:val="left"/>
      <w:pPr>
        <w:ind w:left="2160" w:hanging="360"/>
      </w:pPr>
      <w:rPr>
        <w:rFonts w:ascii="Wingdings" w:hAnsi="Wingdings" w:hint="default"/>
      </w:rPr>
    </w:lvl>
    <w:lvl w:ilvl="3" w:tplc="40EE6D4C">
      <w:start w:val="1"/>
      <w:numFmt w:val="bullet"/>
      <w:lvlText w:val=""/>
      <w:lvlJc w:val="left"/>
      <w:pPr>
        <w:ind w:left="2880" w:hanging="360"/>
      </w:pPr>
      <w:rPr>
        <w:rFonts w:ascii="Symbol" w:hAnsi="Symbol" w:hint="default"/>
      </w:rPr>
    </w:lvl>
    <w:lvl w:ilvl="4" w:tplc="A028C1EE">
      <w:start w:val="1"/>
      <w:numFmt w:val="bullet"/>
      <w:lvlText w:val="o"/>
      <w:lvlJc w:val="left"/>
      <w:pPr>
        <w:ind w:left="3600" w:hanging="360"/>
      </w:pPr>
      <w:rPr>
        <w:rFonts w:ascii="Courier New" w:hAnsi="Courier New" w:cs="Courier New" w:hint="default"/>
      </w:rPr>
    </w:lvl>
    <w:lvl w:ilvl="5" w:tplc="621E6FB4">
      <w:start w:val="1"/>
      <w:numFmt w:val="bullet"/>
      <w:lvlText w:val=""/>
      <w:lvlJc w:val="left"/>
      <w:pPr>
        <w:ind w:left="4320" w:hanging="360"/>
      </w:pPr>
      <w:rPr>
        <w:rFonts w:ascii="Wingdings" w:hAnsi="Wingdings" w:hint="default"/>
      </w:rPr>
    </w:lvl>
    <w:lvl w:ilvl="6" w:tplc="CCA0B9D4">
      <w:start w:val="1"/>
      <w:numFmt w:val="bullet"/>
      <w:lvlText w:val=""/>
      <w:lvlJc w:val="left"/>
      <w:pPr>
        <w:ind w:left="5040" w:hanging="360"/>
      </w:pPr>
      <w:rPr>
        <w:rFonts w:ascii="Symbol" w:hAnsi="Symbol" w:hint="default"/>
      </w:rPr>
    </w:lvl>
    <w:lvl w:ilvl="7" w:tplc="940E433E">
      <w:start w:val="1"/>
      <w:numFmt w:val="bullet"/>
      <w:lvlText w:val="o"/>
      <w:lvlJc w:val="left"/>
      <w:pPr>
        <w:ind w:left="5760" w:hanging="360"/>
      </w:pPr>
      <w:rPr>
        <w:rFonts w:ascii="Courier New" w:hAnsi="Courier New" w:cs="Courier New" w:hint="default"/>
      </w:rPr>
    </w:lvl>
    <w:lvl w:ilvl="8" w:tplc="FC0A9D84">
      <w:start w:val="1"/>
      <w:numFmt w:val="bullet"/>
      <w:lvlText w:val=""/>
      <w:lvlJc w:val="left"/>
      <w:pPr>
        <w:ind w:left="6480" w:hanging="360"/>
      </w:pPr>
      <w:rPr>
        <w:rFonts w:ascii="Wingdings" w:hAnsi="Wingdings" w:hint="default"/>
      </w:rPr>
    </w:lvl>
  </w:abstractNum>
  <w:num w:numId="1" w16cid:durableId="509026341">
    <w:abstractNumId w:val="29"/>
  </w:num>
  <w:num w:numId="2" w16cid:durableId="1181820819">
    <w:abstractNumId w:val="22"/>
  </w:num>
  <w:num w:numId="3" w16cid:durableId="1784766815">
    <w:abstractNumId w:val="16"/>
  </w:num>
  <w:num w:numId="4" w16cid:durableId="881937578">
    <w:abstractNumId w:val="25"/>
  </w:num>
  <w:num w:numId="5" w16cid:durableId="1659384381">
    <w:abstractNumId w:val="33"/>
  </w:num>
  <w:num w:numId="6" w16cid:durableId="1764380054">
    <w:abstractNumId w:val="24"/>
  </w:num>
  <w:num w:numId="7" w16cid:durableId="1378553965">
    <w:abstractNumId w:val="19"/>
  </w:num>
  <w:num w:numId="8" w16cid:durableId="863858415">
    <w:abstractNumId w:val="3"/>
  </w:num>
  <w:num w:numId="9" w16cid:durableId="227765769">
    <w:abstractNumId w:val="7"/>
  </w:num>
  <w:num w:numId="10" w16cid:durableId="241719690">
    <w:abstractNumId w:val="17"/>
  </w:num>
  <w:num w:numId="11" w16cid:durableId="1682269598">
    <w:abstractNumId w:val="18"/>
  </w:num>
  <w:num w:numId="12" w16cid:durableId="936139757">
    <w:abstractNumId w:val="4"/>
  </w:num>
  <w:num w:numId="13" w16cid:durableId="1587153151">
    <w:abstractNumId w:val="31"/>
  </w:num>
  <w:num w:numId="14" w16cid:durableId="1311133307">
    <w:abstractNumId w:val="8"/>
  </w:num>
  <w:num w:numId="15" w16cid:durableId="432945194">
    <w:abstractNumId w:val="21"/>
  </w:num>
  <w:num w:numId="16" w16cid:durableId="876546439">
    <w:abstractNumId w:val="10"/>
  </w:num>
  <w:num w:numId="17" w16cid:durableId="164056232">
    <w:abstractNumId w:val="26"/>
  </w:num>
  <w:num w:numId="18" w16cid:durableId="1398238">
    <w:abstractNumId w:val="13"/>
  </w:num>
  <w:num w:numId="19" w16cid:durableId="150676705">
    <w:abstractNumId w:val="14"/>
  </w:num>
  <w:num w:numId="20" w16cid:durableId="595478567">
    <w:abstractNumId w:val="12"/>
  </w:num>
  <w:num w:numId="21" w16cid:durableId="113838355">
    <w:abstractNumId w:val="28"/>
  </w:num>
  <w:num w:numId="22" w16cid:durableId="35594472">
    <w:abstractNumId w:val="15"/>
  </w:num>
  <w:num w:numId="23" w16cid:durableId="344674531">
    <w:abstractNumId w:val="32"/>
  </w:num>
  <w:num w:numId="24" w16cid:durableId="1104036772">
    <w:abstractNumId w:val="0"/>
  </w:num>
  <w:num w:numId="25" w16cid:durableId="772286471">
    <w:abstractNumId w:val="9"/>
  </w:num>
  <w:num w:numId="26" w16cid:durableId="1110078666">
    <w:abstractNumId w:val="23"/>
  </w:num>
  <w:num w:numId="27" w16cid:durableId="26882131">
    <w:abstractNumId w:val="11"/>
  </w:num>
  <w:num w:numId="28" w16cid:durableId="659891151">
    <w:abstractNumId w:val="1"/>
  </w:num>
  <w:num w:numId="29" w16cid:durableId="2126906">
    <w:abstractNumId w:val="2"/>
  </w:num>
  <w:num w:numId="30" w16cid:durableId="1685859186">
    <w:abstractNumId w:val="27"/>
  </w:num>
  <w:num w:numId="31" w16cid:durableId="1461219892">
    <w:abstractNumId w:val="5"/>
  </w:num>
  <w:num w:numId="32" w16cid:durableId="176044527">
    <w:abstractNumId w:val="20"/>
  </w:num>
  <w:num w:numId="33" w16cid:durableId="710347639">
    <w:abstractNumId w:val="30"/>
  </w:num>
  <w:num w:numId="34" w16cid:durableId="641886749">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Ferruzzi">
    <w15:presenceInfo w15:providerId="None" w15:userId="Gabriella Ferruz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xNDI2tgQyDAzNTZV0lIJTi4sz8/NACixqATDjB90sAAAA"/>
  </w:docVars>
  <w:rsids>
    <w:rsidRoot w:val="0051182D"/>
    <w:rsid w:val="00003924"/>
    <w:rsid w:val="00012C8D"/>
    <w:rsid w:val="00015252"/>
    <w:rsid w:val="0002307D"/>
    <w:rsid w:val="00023935"/>
    <w:rsid w:val="00026F7B"/>
    <w:rsid w:val="00027C5D"/>
    <w:rsid w:val="00030570"/>
    <w:rsid w:val="00030770"/>
    <w:rsid w:val="00031F54"/>
    <w:rsid w:val="00033225"/>
    <w:rsid w:val="00033D63"/>
    <w:rsid w:val="000358DF"/>
    <w:rsid w:val="000415AC"/>
    <w:rsid w:val="000433D7"/>
    <w:rsid w:val="0004341C"/>
    <w:rsid w:val="00045322"/>
    <w:rsid w:val="00071F1E"/>
    <w:rsid w:val="00074014"/>
    <w:rsid w:val="000776E1"/>
    <w:rsid w:val="00082B17"/>
    <w:rsid w:val="000834C5"/>
    <w:rsid w:val="00084187"/>
    <w:rsid w:val="00086169"/>
    <w:rsid w:val="00090FCA"/>
    <w:rsid w:val="00091147"/>
    <w:rsid w:val="0009198B"/>
    <w:rsid w:val="00092026"/>
    <w:rsid w:val="000954C4"/>
    <w:rsid w:val="000A3CAA"/>
    <w:rsid w:val="000B08D0"/>
    <w:rsid w:val="000B2369"/>
    <w:rsid w:val="000B28A0"/>
    <w:rsid w:val="000B384C"/>
    <w:rsid w:val="000C31A6"/>
    <w:rsid w:val="000C4399"/>
    <w:rsid w:val="000C6F02"/>
    <w:rsid w:val="000D0C79"/>
    <w:rsid w:val="000D201F"/>
    <w:rsid w:val="000E1462"/>
    <w:rsid w:val="000E1C5F"/>
    <w:rsid w:val="000E2748"/>
    <w:rsid w:val="000E28C2"/>
    <w:rsid w:val="000E2B4F"/>
    <w:rsid w:val="000E356F"/>
    <w:rsid w:val="000E3F28"/>
    <w:rsid w:val="000E5A7C"/>
    <w:rsid w:val="000E7512"/>
    <w:rsid w:val="000F5390"/>
    <w:rsid w:val="000F547B"/>
    <w:rsid w:val="000F5D45"/>
    <w:rsid w:val="000F752A"/>
    <w:rsid w:val="000F7C1A"/>
    <w:rsid w:val="0010113B"/>
    <w:rsid w:val="001018F8"/>
    <w:rsid w:val="00102724"/>
    <w:rsid w:val="00112A3D"/>
    <w:rsid w:val="00114C49"/>
    <w:rsid w:val="00115383"/>
    <w:rsid w:val="00116646"/>
    <w:rsid w:val="001200E3"/>
    <w:rsid w:val="0012034B"/>
    <w:rsid w:val="00127C61"/>
    <w:rsid w:val="00132B2A"/>
    <w:rsid w:val="001348A5"/>
    <w:rsid w:val="001415D1"/>
    <w:rsid w:val="00142081"/>
    <w:rsid w:val="0014433F"/>
    <w:rsid w:val="00147C29"/>
    <w:rsid w:val="001513DC"/>
    <w:rsid w:val="001535B7"/>
    <w:rsid w:val="00155CB3"/>
    <w:rsid w:val="00156905"/>
    <w:rsid w:val="001570C7"/>
    <w:rsid w:val="00161407"/>
    <w:rsid w:val="00162F45"/>
    <w:rsid w:val="00163E18"/>
    <w:rsid w:val="00164190"/>
    <w:rsid w:val="00166444"/>
    <w:rsid w:val="00166923"/>
    <w:rsid w:val="00166983"/>
    <w:rsid w:val="00167887"/>
    <w:rsid w:val="0017006B"/>
    <w:rsid w:val="0017182C"/>
    <w:rsid w:val="00172093"/>
    <w:rsid w:val="00174BF4"/>
    <w:rsid w:val="00175C52"/>
    <w:rsid w:val="0017680B"/>
    <w:rsid w:val="001816FB"/>
    <w:rsid w:val="00181F2A"/>
    <w:rsid w:val="001826FD"/>
    <w:rsid w:val="001840C7"/>
    <w:rsid w:val="00185D97"/>
    <w:rsid w:val="00193C03"/>
    <w:rsid w:val="00195360"/>
    <w:rsid w:val="001A1037"/>
    <w:rsid w:val="001A70EE"/>
    <w:rsid w:val="001B2604"/>
    <w:rsid w:val="001B4CFD"/>
    <w:rsid w:val="001B57C0"/>
    <w:rsid w:val="001B57E3"/>
    <w:rsid w:val="001B67AC"/>
    <w:rsid w:val="001BD819"/>
    <w:rsid w:val="001C212B"/>
    <w:rsid w:val="001C30FB"/>
    <w:rsid w:val="001C654D"/>
    <w:rsid w:val="001D01F9"/>
    <w:rsid w:val="001D1010"/>
    <w:rsid w:val="001D1120"/>
    <w:rsid w:val="001D1793"/>
    <w:rsid w:val="001D2C16"/>
    <w:rsid w:val="001E383A"/>
    <w:rsid w:val="001E4341"/>
    <w:rsid w:val="001E4BD9"/>
    <w:rsid w:val="001E5601"/>
    <w:rsid w:val="001E7163"/>
    <w:rsid w:val="001E7A8D"/>
    <w:rsid w:val="001F0AC4"/>
    <w:rsid w:val="001F1400"/>
    <w:rsid w:val="001F5DE0"/>
    <w:rsid w:val="00202E32"/>
    <w:rsid w:val="00205CDA"/>
    <w:rsid w:val="00214FA8"/>
    <w:rsid w:val="00215996"/>
    <w:rsid w:val="00217015"/>
    <w:rsid w:val="00217254"/>
    <w:rsid w:val="002204D2"/>
    <w:rsid w:val="00220815"/>
    <w:rsid w:val="002219E8"/>
    <w:rsid w:val="002233F5"/>
    <w:rsid w:val="002257D2"/>
    <w:rsid w:val="002276F4"/>
    <w:rsid w:val="00231942"/>
    <w:rsid w:val="00231E20"/>
    <w:rsid w:val="0023743F"/>
    <w:rsid w:val="00243A0E"/>
    <w:rsid w:val="00244074"/>
    <w:rsid w:val="002501F0"/>
    <w:rsid w:val="00251225"/>
    <w:rsid w:val="00252D03"/>
    <w:rsid w:val="00252D1F"/>
    <w:rsid w:val="00253AFA"/>
    <w:rsid w:val="002550A3"/>
    <w:rsid w:val="00255B64"/>
    <w:rsid w:val="00255BC8"/>
    <w:rsid w:val="0026252A"/>
    <w:rsid w:val="002660CC"/>
    <w:rsid w:val="00272DCF"/>
    <w:rsid w:val="0027374E"/>
    <w:rsid w:val="00274C1E"/>
    <w:rsid w:val="00275C73"/>
    <w:rsid w:val="002822AE"/>
    <w:rsid w:val="00282574"/>
    <w:rsid w:val="00286BEA"/>
    <w:rsid w:val="00291EC0"/>
    <w:rsid w:val="00293311"/>
    <w:rsid w:val="002941B7"/>
    <w:rsid w:val="00294E77"/>
    <w:rsid w:val="00297191"/>
    <w:rsid w:val="00297A92"/>
    <w:rsid w:val="002A171F"/>
    <w:rsid w:val="002A2711"/>
    <w:rsid w:val="002B00EE"/>
    <w:rsid w:val="002B491F"/>
    <w:rsid w:val="002B5F4D"/>
    <w:rsid w:val="002B7AF7"/>
    <w:rsid w:val="002C1C11"/>
    <w:rsid w:val="002C41D5"/>
    <w:rsid w:val="002C59FA"/>
    <w:rsid w:val="002C785A"/>
    <w:rsid w:val="002D1D54"/>
    <w:rsid w:val="002D5ECD"/>
    <w:rsid w:val="002E0074"/>
    <w:rsid w:val="002E1684"/>
    <w:rsid w:val="002E205D"/>
    <w:rsid w:val="002E4BAA"/>
    <w:rsid w:val="002E515A"/>
    <w:rsid w:val="002E55D6"/>
    <w:rsid w:val="002F122C"/>
    <w:rsid w:val="002F3B45"/>
    <w:rsid w:val="003001C8"/>
    <w:rsid w:val="00300587"/>
    <w:rsid w:val="00301211"/>
    <w:rsid w:val="0030519E"/>
    <w:rsid w:val="00306260"/>
    <w:rsid w:val="0030651E"/>
    <w:rsid w:val="0030749A"/>
    <w:rsid w:val="00307F43"/>
    <w:rsid w:val="00310791"/>
    <w:rsid w:val="00312296"/>
    <w:rsid w:val="0031351F"/>
    <w:rsid w:val="0031612D"/>
    <w:rsid w:val="00316DDD"/>
    <w:rsid w:val="003214F9"/>
    <w:rsid w:val="00321519"/>
    <w:rsid w:val="0032331C"/>
    <w:rsid w:val="00326536"/>
    <w:rsid w:val="00326AE4"/>
    <w:rsid w:val="00333082"/>
    <w:rsid w:val="00334820"/>
    <w:rsid w:val="00336E41"/>
    <w:rsid w:val="00340E64"/>
    <w:rsid w:val="00342458"/>
    <w:rsid w:val="00344930"/>
    <w:rsid w:val="00345413"/>
    <w:rsid w:val="0034775B"/>
    <w:rsid w:val="0035108F"/>
    <w:rsid w:val="00351216"/>
    <w:rsid w:val="00354ABE"/>
    <w:rsid w:val="00356B55"/>
    <w:rsid w:val="00360984"/>
    <w:rsid w:val="0036185E"/>
    <w:rsid w:val="00362364"/>
    <w:rsid w:val="00367AAD"/>
    <w:rsid w:val="00367E96"/>
    <w:rsid w:val="0037113D"/>
    <w:rsid w:val="003739E2"/>
    <w:rsid w:val="003808E2"/>
    <w:rsid w:val="00384DBF"/>
    <w:rsid w:val="00385AEF"/>
    <w:rsid w:val="0038635C"/>
    <w:rsid w:val="0039021E"/>
    <w:rsid w:val="0039155C"/>
    <w:rsid w:val="00396537"/>
    <w:rsid w:val="003A04C2"/>
    <w:rsid w:val="003A0C3D"/>
    <w:rsid w:val="003A1382"/>
    <w:rsid w:val="003A16CC"/>
    <w:rsid w:val="003A429A"/>
    <w:rsid w:val="003A457B"/>
    <w:rsid w:val="003A54EA"/>
    <w:rsid w:val="003A599B"/>
    <w:rsid w:val="003A7B4D"/>
    <w:rsid w:val="003B0EF0"/>
    <w:rsid w:val="003B19E4"/>
    <w:rsid w:val="003B34DF"/>
    <w:rsid w:val="003B4A3A"/>
    <w:rsid w:val="003B5F14"/>
    <w:rsid w:val="003B5F1C"/>
    <w:rsid w:val="003B743C"/>
    <w:rsid w:val="003B79C8"/>
    <w:rsid w:val="003C0BE9"/>
    <w:rsid w:val="003C36D6"/>
    <w:rsid w:val="003C43F0"/>
    <w:rsid w:val="003D42E8"/>
    <w:rsid w:val="003D7DD1"/>
    <w:rsid w:val="003E183C"/>
    <w:rsid w:val="003E1931"/>
    <w:rsid w:val="003E2D88"/>
    <w:rsid w:val="003E3E85"/>
    <w:rsid w:val="003F0FE9"/>
    <w:rsid w:val="003F13D9"/>
    <w:rsid w:val="003F6C7B"/>
    <w:rsid w:val="003F6CC5"/>
    <w:rsid w:val="004210F0"/>
    <w:rsid w:val="00421397"/>
    <w:rsid w:val="00423A0E"/>
    <w:rsid w:val="0042627C"/>
    <w:rsid w:val="00426C95"/>
    <w:rsid w:val="00430C68"/>
    <w:rsid w:val="00431ADC"/>
    <w:rsid w:val="00432C52"/>
    <w:rsid w:val="00433FE0"/>
    <w:rsid w:val="0044030A"/>
    <w:rsid w:val="00443511"/>
    <w:rsid w:val="00443EDD"/>
    <w:rsid w:val="00447EF7"/>
    <w:rsid w:val="00451F57"/>
    <w:rsid w:val="00452449"/>
    <w:rsid w:val="0045371A"/>
    <w:rsid w:val="00453C3E"/>
    <w:rsid w:val="00453C62"/>
    <w:rsid w:val="004545C8"/>
    <w:rsid w:val="00456253"/>
    <w:rsid w:val="0045664D"/>
    <w:rsid w:val="0046066C"/>
    <w:rsid w:val="00460AC0"/>
    <w:rsid w:val="0046417E"/>
    <w:rsid w:val="00465E25"/>
    <w:rsid w:val="00472A33"/>
    <w:rsid w:val="00475ADF"/>
    <w:rsid w:val="00483BA4"/>
    <w:rsid w:val="00485D28"/>
    <w:rsid w:val="0048747C"/>
    <w:rsid w:val="00487FF0"/>
    <w:rsid w:val="004944C8"/>
    <w:rsid w:val="00497419"/>
    <w:rsid w:val="004976E3"/>
    <w:rsid w:val="004A1265"/>
    <w:rsid w:val="004A3D7E"/>
    <w:rsid w:val="004A4D68"/>
    <w:rsid w:val="004A68A1"/>
    <w:rsid w:val="004B023E"/>
    <w:rsid w:val="004B24B7"/>
    <w:rsid w:val="004B499A"/>
    <w:rsid w:val="004B6247"/>
    <w:rsid w:val="004B6A63"/>
    <w:rsid w:val="004C3D25"/>
    <w:rsid w:val="004C5593"/>
    <w:rsid w:val="004C7598"/>
    <w:rsid w:val="004D0063"/>
    <w:rsid w:val="004D334F"/>
    <w:rsid w:val="004D4B75"/>
    <w:rsid w:val="004E1266"/>
    <w:rsid w:val="004E1E09"/>
    <w:rsid w:val="004E2C45"/>
    <w:rsid w:val="004E45DD"/>
    <w:rsid w:val="004E4EF7"/>
    <w:rsid w:val="004E51FD"/>
    <w:rsid w:val="004F166F"/>
    <w:rsid w:val="004F583D"/>
    <w:rsid w:val="004F74C9"/>
    <w:rsid w:val="0050223E"/>
    <w:rsid w:val="005035E7"/>
    <w:rsid w:val="00503FE5"/>
    <w:rsid w:val="0050420A"/>
    <w:rsid w:val="00510BDC"/>
    <w:rsid w:val="0051182D"/>
    <w:rsid w:val="00512599"/>
    <w:rsid w:val="00514AC6"/>
    <w:rsid w:val="00514B92"/>
    <w:rsid w:val="00516C02"/>
    <w:rsid w:val="00516EF2"/>
    <w:rsid w:val="005221AD"/>
    <w:rsid w:val="00527BD0"/>
    <w:rsid w:val="005342AB"/>
    <w:rsid w:val="00534BA0"/>
    <w:rsid w:val="0053560D"/>
    <w:rsid w:val="00541575"/>
    <w:rsid w:val="00544A3B"/>
    <w:rsid w:val="0054583B"/>
    <w:rsid w:val="00546B5E"/>
    <w:rsid w:val="005515FB"/>
    <w:rsid w:val="00555CD9"/>
    <w:rsid w:val="00560271"/>
    <w:rsid w:val="005614F9"/>
    <w:rsid w:val="00563364"/>
    <w:rsid w:val="00565DA8"/>
    <w:rsid w:val="00566F09"/>
    <w:rsid w:val="00571088"/>
    <w:rsid w:val="005721E2"/>
    <w:rsid w:val="005757AE"/>
    <w:rsid w:val="00585A24"/>
    <w:rsid w:val="00596308"/>
    <w:rsid w:val="00596A0F"/>
    <w:rsid w:val="005A09D7"/>
    <w:rsid w:val="005A0FF6"/>
    <w:rsid w:val="005A55DA"/>
    <w:rsid w:val="005A5AD0"/>
    <w:rsid w:val="005A6E7B"/>
    <w:rsid w:val="005B0FC0"/>
    <w:rsid w:val="005B0FD0"/>
    <w:rsid w:val="005BBEC9"/>
    <w:rsid w:val="005C2727"/>
    <w:rsid w:val="005C2959"/>
    <w:rsid w:val="005C5E45"/>
    <w:rsid w:val="005C6909"/>
    <w:rsid w:val="005D1E80"/>
    <w:rsid w:val="005D526D"/>
    <w:rsid w:val="005E0C1D"/>
    <w:rsid w:val="005E2743"/>
    <w:rsid w:val="005E42E2"/>
    <w:rsid w:val="005E6859"/>
    <w:rsid w:val="005F0BFC"/>
    <w:rsid w:val="005F1F4A"/>
    <w:rsid w:val="005F2CCB"/>
    <w:rsid w:val="005F3717"/>
    <w:rsid w:val="005F44F5"/>
    <w:rsid w:val="005F6549"/>
    <w:rsid w:val="00600A21"/>
    <w:rsid w:val="006017F2"/>
    <w:rsid w:val="00602343"/>
    <w:rsid w:val="006036A7"/>
    <w:rsid w:val="00605F49"/>
    <w:rsid w:val="00606CED"/>
    <w:rsid w:val="006120FA"/>
    <w:rsid w:val="0061372A"/>
    <w:rsid w:val="0061774C"/>
    <w:rsid w:val="0061777B"/>
    <w:rsid w:val="00617D16"/>
    <w:rsid w:val="00617F08"/>
    <w:rsid w:val="00623D21"/>
    <w:rsid w:val="006264AF"/>
    <w:rsid w:val="00635421"/>
    <w:rsid w:val="00640138"/>
    <w:rsid w:val="00642A38"/>
    <w:rsid w:val="00643432"/>
    <w:rsid w:val="00644FB1"/>
    <w:rsid w:val="0064527B"/>
    <w:rsid w:val="00646AD3"/>
    <w:rsid w:val="00647398"/>
    <w:rsid w:val="00647699"/>
    <w:rsid w:val="00651256"/>
    <w:rsid w:val="0065288F"/>
    <w:rsid w:val="00654C5D"/>
    <w:rsid w:val="00655452"/>
    <w:rsid w:val="006561E0"/>
    <w:rsid w:val="00656656"/>
    <w:rsid w:val="00656F4C"/>
    <w:rsid w:val="006577DC"/>
    <w:rsid w:val="00657D66"/>
    <w:rsid w:val="00662616"/>
    <w:rsid w:val="00662947"/>
    <w:rsid w:val="0066448A"/>
    <w:rsid w:val="00664812"/>
    <w:rsid w:val="006726FE"/>
    <w:rsid w:val="00673B21"/>
    <w:rsid w:val="00674F2D"/>
    <w:rsid w:val="006773CE"/>
    <w:rsid w:val="00681F24"/>
    <w:rsid w:val="00682E7D"/>
    <w:rsid w:val="00683251"/>
    <w:rsid w:val="00683B45"/>
    <w:rsid w:val="00683F05"/>
    <w:rsid w:val="00685352"/>
    <w:rsid w:val="00686611"/>
    <w:rsid w:val="00693350"/>
    <w:rsid w:val="0069347E"/>
    <w:rsid w:val="00693480"/>
    <w:rsid w:val="006940AB"/>
    <w:rsid w:val="00697F80"/>
    <w:rsid w:val="006A0FC7"/>
    <w:rsid w:val="006A2FF0"/>
    <w:rsid w:val="006A7C4A"/>
    <w:rsid w:val="006B3352"/>
    <w:rsid w:val="006B388A"/>
    <w:rsid w:val="006B4A18"/>
    <w:rsid w:val="006C1D6A"/>
    <w:rsid w:val="006C31B6"/>
    <w:rsid w:val="006C6398"/>
    <w:rsid w:val="006D17C1"/>
    <w:rsid w:val="006D19A8"/>
    <w:rsid w:val="006D67E8"/>
    <w:rsid w:val="006E3BDD"/>
    <w:rsid w:val="006E7196"/>
    <w:rsid w:val="006F1E7A"/>
    <w:rsid w:val="006F242C"/>
    <w:rsid w:val="006F3066"/>
    <w:rsid w:val="006F42CD"/>
    <w:rsid w:val="006F48B8"/>
    <w:rsid w:val="006F7E63"/>
    <w:rsid w:val="00703F07"/>
    <w:rsid w:val="007052AA"/>
    <w:rsid w:val="007055B6"/>
    <w:rsid w:val="00712038"/>
    <w:rsid w:val="00714BC3"/>
    <w:rsid w:val="0071642C"/>
    <w:rsid w:val="0071696E"/>
    <w:rsid w:val="007172C7"/>
    <w:rsid w:val="0071755B"/>
    <w:rsid w:val="007201B5"/>
    <w:rsid w:val="007303ED"/>
    <w:rsid w:val="007310D1"/>
    <w:rsid w:val="00733EB9"/>
    <w:rsid w:val="0073404C"/>
    <w:rsid w:val="007341E5"/>
    <w:rsid w:val="00734995"/>
    <w:rsid w:val="0073548C"/>
    <w:rsid w:val="007357D4"/>
    <w:rsid w:val="00735FE4"/>
    <w:rsid w:val="007414F9"/>
    <w:rsid w:val="0074532B"/>
    <w:rsid w:val="00747EA7"/>
    <w:rsid w:val="00750F58"/>
    <w:rsid w:val="0075261D"/>
    <w:rsid w:val="00754486"/>
    <w:rsid w:val="007604CF"/>
    <w:rsid w:val="0076195C"/>
    <w:rsid w:val="00762C87"/>
    <w:rsid w:val="0076782B"/>
    <w:rsid w:val="00773CE8"/>
    <w:rsid w:val="0077435B"/>
    <w:rsid w:val="0077642D"/>
    <w:rsid w:val="00781AAA"/>
    <w:rsid w:val="00787229"/>
    <w:rsid w:val="007912DA"/>
    <w:rsid w:val="007A09B1"/>
    <w:rsid w:val="007A0D29"/>
    <w:rsid w:val="007A19A3"/>
    <w:rsid w:val="007A3BA7"/>
    <w:rsid w:val="007A434D"/>
    <w:rsid w:val="007B19F6"/>
    <w:rsid w:val="007B667D"/>
    <w:rsid w:val="007B6A73"/>
    <w:rsid w:val="007C17DC"/>
    <w:rsid w:val="007C2A39"/>
    <w:rsid w:val="007C331D"/>
    <w:rsid w:val="007C370C"/>
    <w:rsid w:val="007C3A2D"/>
    <w:rsid w:val="007C4A9F"/>
    <w:rsid w:val="007C6E87"/>
    <w:rsid w:val="007D13E3"/>
    <w:rsid w:val="007D5A8E"/>
    <w:rsid w:val="007D5BD0"/>
    <w:rsid w:val="007D73E5"/>
    <w:rsid w:val="007E1DEF"/>
    <w:rsid w:val="007E1E84"/>
    <w:rsid w:val="007E4E6A"/>
    <w:rsid w:val="007F0400"/>
    <w:rsid w:val="007F209B"/>
    <w:rsid w:val="007F7CB0"/>
    <w:rsid w:val="00801C45"/>
    <w:rsid w:val="008027B1"/>
    <w:rsid w:val="00812A21"/>
    <w:rsid w:val="0081528C"/>
    <w:rsid w:val="00816027"/>
    <w:rsid w:val="008201CF"/>
    <w:rsid w:val="00820251"/>
    <w:rsid w:val="0082155D"/>
    <w:rsid w:val="00822E09"/>
    <w:rsid w:val="00823620"/>
    <w:rsid w:val="0083013A"/>
    <w:rsid w:val="008323D6"/>
    <w:rsid w:val="00843FD0"/>
    <w:rsid w:val="00847202"/>
    <w:rsid w:val="00850EEF"/>
    <w:rsid w:val="008510E5"/>
    <w:rsid w:val="00854879"/>
    <w:rsid w:val="00860A08"/>
    <w:rsid w:val="008622DD"/>
    <w:rsid w:val="00863493"/>
    <w:rsid w:val="00864182"/>
    <w:rsid w:val="008655FB"/>
    <w:rsid w:val="008679FD"/>
    <w:rsid w:val="0087346C"/>
    <w:rsid w:val="00880F0E"/>
    <w:rsid w:val="008823B7"/>
    <w:rsid w:val="00885F04"/>
    <w:rsid w:val="008909CB"/>
    <w:rsid w:val="00891BD0"/>
    <w:rsid w:val="00892733"/>
    <w:rsid w:val="00892E11"/>
    <w:rsid w:val="00893CDB"/>
    <w:rsid w:val="008A1461"/>
    <w:rsid w:val="008A1CAD"/>
    <w:rsid w:val="008B34A2"/>
    <w:rsid w:val="008B490A"/>
    <w:rsid w:val="008B6025"/>
    <w:rsid w:val="008C17E0"/>
    <w:rsid w:val="008C356F"/>
    <w:rsid w:val="008C6804"/>
    <w:rsid w:val="008D4D2F"/>
    <w:rsid w:val="008D56C6"/>
    <w:rsid w:val="008D6839"/>
    <w:rsid w:val="008E159B"/>
    <w:rsid w:val="008E67F1"/>
    <w:rsid w:val="008E6B59"/>
    <w:rsid w:val="008F5C6C"/>
    <w:rsid w:val="008F6391"/>
    <w:rsid w:val="00901C52"/>
    <w:rsid w:val="009047A9"/>
    <w:rsid w:val="009072CC"/>
    <w:rsid w:val="009108E1"/>
    <w:rsid w:val="009109CB"/>
    <w:rsid w:val="00910AD0"/>
    <w:rsid w:val="00913AB3"/>
    <w:rsid w:val="00914C45"/>
    <w:rsid w:val="00915393"/>
    <w:rsid w:val="009201C6"/>
    <w:rsid w:val="009224E9"/>
    <w:rsid w:val="00923E79"/>
    <w:rsid w:val="00925922"/>
    <w:rsid w:val="00926CDF"/>
    <w:rsid w:val="009303CA"/>
    <w:rsid w:val="0093252F"/>
    <w:rsid w:val="00932D17"/>
    <w:rsid w:val="0093405F"/>
    <w:rsid w:val="009347AA"/>
    <w:rsid w:val="009348A2"/>
    <w:rsid w:val="00937A4B"/>
    <w:rsid w:val="00937F8B"/>
    <w:rsid w:val="00942726"/>
    <w:rsid w:val="0094674B"/>
    <w:rsid w:val="00947AAF"/>
    <w:rsid w:val="00950584"/>
    <w:rsid w:val="00951B88"/>
    <w:rsid w:val="00954A01"/>
    <w:rsid w:val="00954E98"/>
    <w:rsid w:val="00960E9A"/>
    <w:rsid w:val="00962534"/>
    <w:rsid w:val="00964D51"/>
    <w:rsid w:val="009665B9"/>
    <w:rsid w:val="0096688D"/>
    <w:rsid w:val="0097051F"/>
    <w:rsid w:val="00972569"/>
    <w:rsid w:val="00972740"/>
    <w:rsid w:val="00972CB5"/>
    <w:rsid w:val="009737F4"/>
    <w:rsid w:val="00974C11"/>
    <w:rsid w:val="00974F13"/>
    <w:rsid w:val="00974F4A"/>
    <w:rsid w:val="00977654"/>
    <w:rsid w:val="00977C3B"/>
    <w:rsid w:val="0098415B"/>
    <w:rsid w:val="00984402"/>
    <w:rsid w:val="0098662F"/>
    <w:rsid w:val="00986F8D"/>
    <w:rsid w:val="00990977"/>
    <w:rsid w:val="00991554"/>
    <w:rsid w:val="009939B4"/>
    <w:rsid w:val="0099720F"/>
    <w:rsid w:val="009A5A66"/>
    <w:rsid w:val="009A6254"/>
    <w:rsid w:val="009B0936"/>
    <w:rsid w:val="009B61E4"/>
    <w:rsid w:val="009B7B7B"/>
    <w:rsid w:val="009C04FA"/>
    <w:rsid w:val="009C1173"/>
    <w:rsid w:val="009C17F4"/>
    <w:rsid w:val="009C30CC"/>
    <w:rsid w:val="009C4C77"/>
    <w:rsid w:val="009C59DC"/>
    <w:rsid w:val="009C6CBA"/>
    <w:rsid w:val="009D0104"/>
    <w:rsid w:val="009D0388"/>
    <w:rsid w:val="009D0F65"/>
    <w:rsid w:val="009D1353"/>
    <w:rsid w:val="009D16AE"/>
    <w:rsid w:val="009D2C18"/>
    <w:rsid w:val="009D40AA"/>
    <w:rsid w:val="009D476C"/>
    <w:rsid w:val="009D6119"/>
    <w:rsid w:val="009D7489"/>
    <w:rsid w:val="009D7B28"/>
    <w:rsid w:val="009E19D8"/>
    <w:rsid w:val="009E404B"/>
    <w:rsid w:val="009E53C2"/>
    <w:rsid w:val="009F5279"/>
    <w:rsid w:val="009F7D66"/>
    <w:rsid w:val="00A01016"/>
    <w:rsid w:val="00A01B47"/>
    <w:rsid w:val="00A03AFF"/>
    <w:rsid w:val="00A05573"/>
    <w:rsid w:val="00A0798D"/>
    <w:rsid w:val="00A07DB1"/>
    <w:rsid w:val="00A10A22"/>
    <w:rsid w:val="00A12912"/>
    <w:rsid w:val="00A14F3B"/>
    <w:rsid w:val="00A15078"/>
    <w:rsid w:val="00A16C6F"/>
    <w:rsid w:val="00A16C98"/>
    <w:rsid w:val="00A224E2"/>
    <w:rsid w:val="00A22DFD"/>
    <w:rsid w:val="00A230E5"/>
    <w:rsid w:val="00A30A59"/>
    <w:rsid w:val="00A41C60"/>
    <w:rsid w:val="00A4202C"/>
    <w:rsid w:val="00A43053"/>
    <w:rsid w:val="00A43CCD"/>
    <w:rsid w:val="00A5217F"/>
    <w:rsid w:val="00A55E04"/>
    <w:rsid w:val="00A56C58"/>
    <w:rsid w:val="00A60BFE"/>
    <w:rsid w:val="00A63CA1"/>
    <w:rsid w:val="00A6447F"/>
    <w:rsid w:val="00A65197"/>
    <w:rsid w:val="00A71192"/>
    <w:rsid w:val="00A72AB8"/>
    <w:rsid w:val="00A73D6F"/>
    <w:rsid w:val="00A76FE8"/>
    <w:rsid w:val="00A83D13"/>
    <w:rsid w:val="00A83FAE"/>
    <w:rsid w:val="00A860C1"/>
    <w:rsid w:val="00A8772A"/>
    <w:rsid w:val="00A90C51"/>
    <w:rsid w:val="00A93DBE"/>
    <w:rsid w:val="00A97F7A"/>
    <w:rsid w:val="00AA398F"/>
    <w:rsid w:val="00AA5BCA"/>
    <w:rsid w:val="00AA5DED"/>
    <w:rsid w:val="00AB1036"/>
    <w:rsid w:val="00AB290E"/>
    <w:rsid w:val="00AB2AD9"/>
    <w:rsid w:val="00AB32E5"/>
    <w:rsid w:val="00AB72EA"/>
    <w:rsid w:val="00AC08CA"/>
    <w:rsid w:val="00AC5FB8"/>
    <w:rsid w:val="00AC6A6B"/>
    <w:rsid w:val="00AD0975"/>
    <w:rsid w:val="00AD3BD2"/>
    <w:rsid w:val="00AE0038"/>
    <w:rsid w:val="00AE15C5"/>
    <w:rsid w:val="00AE21CA"/>
    <w:rsid w:val="00AE3468"/>
    <w:rsid w:val="00AE42DA"/>
    <w:rsid w:val="00AE65B8"/>
    <w:rsid w:val="00AE7AFF"/>
    <w:rsid w:val="00AF0B09"/>
    <w:rsid w:val="00AF3402"/>
    <w:rsid w:val="00B000EF"/>
    <w:rsid w:val="00B00C80"/>
    <w:rsid w:val="00B03A35"/>
    <w:rsid w:val="00B066D3"/>
    <w:rsid w:val="00B074D3"/>
    <w:rsid w:val="00B075DF"/>
    <w:rsid w:val="00B104DC"/>
    <w:rsid w:val="00B10D74"/>
    <w:rsid w:val="00B11818"/>
    <w:rsid w:val="00B12924"/>
    <w:rsid w:val="00B20F75"/>
    <w:rsid w:val="00B21112"/>
    <w:rsid w:val="00B23346"/>
    <w:rsid w:val="00B2416C"/>
    <w:rsid w:val="00B244C0"/>
    <w:rsid w:val="00B26D33"/>
    <w:rsid w:val="00B31C9D"/>
    <w:rsid w:val="00B32114"/>
    <w:rsid w:val="00B34215"/>
    <w:rsid w:val="00B34B5A"/>
    <w:rsid w:val="00B3589B"/>
    <w:rsid w:val="00B41DA4"/>
    <w:rsid w:val="00B42180"/>
    <w:rsid w:val="00B425CB"/>
    <w:rsid w:val="00B522A1"/>
    <w:rsid w:val="00B5284A"/>
    <w:rsid w:val="00B53C9C"/>
    <w:rsid w:val="00B53D5E"/>
    <w:rsid w:val="00B54B43"/>
    <w:rsid w:val="00B550F8"/>
    <w:rsid w:val="00B55862"/>
    <w:rsid w:val="00B63DB3"/>
    <w:rsid w:val="00B70AAC"/>
    <w:rsid w:val="00B743FA"/>
    <w:rsid w:val="00B768A3"/>
    <w:rsid w:val="00B8054D"/>
    <w:rsid w:val="00B812C9"/>
    <w:rsid w:val="00B92E91"/>
    <w:rsid w:val="00B957AB"/>
    <w:rsid w:val="00BA03C1"/>
    <w:rsid w:val="00BA47C7"/>
    <w:rsid w:val="00BA7811"/>
    <w:rsid w:val="00BB0882"/>
    <w:rsid w:val="00BB4ABD"/>
    <w:rsid w:val="00BC0817"/>
    <w:rsid w:val="00BC3341"/>
    <w:rsid w:val="00BC544B"/>
    <w:rsid w:val="00BC5A13"/>
    <w:rsid w:val="00BC6112"/>
    <w:rsid w:val="00BC649A"/>
    <w:rsid w:val="00BC7AAF"/>
    <w:rsid w:val="00BD0A7E"/>
    <w:rsid w:val="00BD3F78"/>
    <w:rsid w:val="00BE01E6"/>
    <w:rsid w:val="00BE4405"/>
    <w:rsid w:val="00BE578B"/>
    <w:rsid w:val="00BE632B"/>
    <w:rsid w:val="00BF0D5B"/>
    <w:rsid w:val="00BF1885"/>
    <w:rsid w:val="00BF2AEC"/>
    <w:rsid w:val="00BF2C5D"/>
    <w:rsid w:val="00BF4880"/>
    <w:rsid w:val="00BF6535"/>
    <w:rsid w:val="00C026EB"/>
    <w:rsid w:val="00C06A5F"/>
    <w:rsid w:val="00C25695"/>
    <w:rsid w:val="00C30900"/>
    <w:rsid w:val="00C31BC5"/>
    <w:rsid w:val="00C32CC9"/>
    <w:rsid w:val="00C33034"/>
    <w:rsid w:val="00C3329B"/>
    <w:rsid w:val="00C369FD"/>
    <w:rsid w:val="00C36D8C"/>
    <w:rsid w:val="00C36D92"/>
    <w:rsid w:val="00C37C4B"/>
    <w:rsid w:val="00C37DD4"/>
    <w:rsid w:val="00C42BEF"/>
    <w:rsid w:val="00C446BB"/>
    <w:rsid w:val="00C454B5"/>
    <w:rsid w:val="00C464B5"/>
    <w:rsid w:val="00C506FE"/>
    <w:rsid w:val="00C55350"/>
    <w:rsid w:val="00C626A1"/>
    <w:rsid w:val="00C63070"/>
    <w:rsid w:val="00C64A86"/>
    <w:rsid w:val="00C73B72"/>
    <w:rsid w:val="00C75164"/>
    <w:rsid w:val="00C81753"/>
    <w:rsid w:val="00C854ED"/>
    <w:rsid w:val="00C87FF9"/>
    <w:rsid w:val="00C97ACC"/>
    <w:rsid w:val="00CA0671"/>
    <w:rsid w:val="00CA130D"/>
    <w:rsid w:val="00CA23D2"/>
    <w:rsid w:val="00CA60CE"/>
    <w:rsid w:val="00CA66D2"/>
    <w:rsid w:val="00CB0B58"/>
    <w:rsid w:val="00CB174F"/>
    <w:rsid w:val="00CB1851"/>
    <w:rsid w:val="00CB4E99"/>
    <w:rsid w:val="00CB68E7"/>
    <w:rsid w:val="00CC073C"/>
    <w:rsid w:val="00CC1561"/>
    <w:rsid w:val="00CC3424"/>
    <w:rsid w:val="00CC3DC5"/>
    <w:rsid w:val="00CC750F"/>
    <w:rsid w:val="00CD3D3B"/>
    <w:rsid w:val="00CE09E0"/>
    <w:rsid w:val="00CE519A"/>
    <w:rsid w:val="00CE5519"/>
    <w:rsid w:val="00CF034B"/>
    <w:rsid w:val="00CF16B5"/>
    <w:rsid w:val="00CF1EE8"/>
    <w:rsid w:val="00CF2032"/>
    <w:rsid w:val="00CF361A"/>
    <w:rsid w:val="00CF462E"/>
    <w:rsid w:val="00CF47F1"/>
    <w:rsid w:val="00CF4C72"/>
    <w:rsid w:val="00D00387"/>
    <w:rsid w:val="00D004B6"/>
    <w:rsid w:val="00D007DE"/>
    <w:rsid w:val="00D00BD3"/>
    <w:rsid w:val="00D0427B"/>
    <w:rsid w:val="00D06F43"/>
    <w:rsid w:val="00D13F5D"/>
    <w:rsid w:val="00D15362"/>
    <w:rsid w:val="00D156D7"/>
    <w:rsid w:val="00D27E03"/>
    <w:rsid w:val="00D30AC7"/>
    <w:rsid w:val="00D31473"/>
    <w:rsid w:val="00D3492F"/>
    <w:rsid w:val="00D351B1"/>
    <w:rsid w:val="00D35349"/>
    <w:rsid w:val="00D40A71"/>
    <w:rsid w:val="00D4350C"/>
    <w:rsid w:val="00D44978"/>
    <w:rsid w:val="00D51E21"/>
    <w:rsid w:val="00D526D2"/>
    <w:rsid w:val="00D53DCC"/>
    <w:rsid w:val="00D54051"/>
    <w:rsid w:val="00D57C34"/>
    <w:rsid w:val="00D621D8"/>
    <w:rsid w:val="00D71E1B"/>
    <w:rsid w:val="00D73F3D"/>
    <w:rsid w:val="00D7400F"/>
    <w:rsid w:val="00D8125A"/>
    <w:rsid w:val="00D82BF7"/>
    <w:rsid w:val="00D83DFD"/>
    <w:rsid w:val="00D858B5"/>
    <w:rsid w:val="00D91B54"/>
    <w:rsid w:val="00D925B0"/>
    <w:rsid w:val="00D929F6"/>
    <w:rsid w:val="00D948B8"/>
    <w:rsid w:val="00DA0291"/>
    <w:rsid w:val="00DA0487"/>
    <w:rsid w:val="00DA255E"/>
    <w:rsid w:val="00DA391B"/>
    <w:rsid w:val="00DA50D9"/>
    <w:rsid w:val="00DB0BA6"/>
    <w:rsid w:val="00DB1F16"/>
    <w:rsid w:val="00DB2C0E"/>
    <w:rsid w:val="00DB368A"/>
    <w:rsid w:val="00DC16A1"/>
    <w:rsid w:val="00DC2A4B"/>
    <w:rsid w:val="00DC3F48"/>
    <w:rsid w:val="00DD1C24"/>
    <w:rsid w:val="00DD5C31"/>
    <w:rsid w:val="00DE0765"/>
    <w:rsid w:val="00DF00BD"/>
    <w:rsid w:val="00DF2269"/>
    <w:rsid w:val="00DF309D"/>
    <w:rsid w:val="00DF7714"/>
    <w:rsid w:val="00DF7AA3"/>
    <w:rsid w:val="00E025EA"/>
    <w:rsid w:val="00E03307"/>
    <w:rsid w:val="00E05B0F"/>
    <w:rsid w:val="00E05B72"/>
    <w:rsid w:val="00E064BC"/>
    <w:rsid w:val="00E11797"/>
    <w:rsid w:val="00E117A6"/>
    <w:rsid w:val="00E15846"/>
    <w:rsid w:val="00E15E5E"/>
    <w:rsid w:val="00E16FB3"/>
    <w:rsid w:val="00E21FC4"/>
    <w:rsid w:val="00E239AF"/>
    <w:rsid w:val="00E25E1F"/>
    <w:rsid w:val="00E326FD"/>
    <w:rsid w:val="00E32807"/>
    <w:rsid w:val="00E32A21"/>
    <w:rsid w:val="00E36425"/>
    <w:rsid w:val="00E37FDE"/>
    <w:rsid w:val="00E41623"/>
    <w:rsid w:val="00E42D2C"/>
    <w:rsid w:val="00E50901"/>
    <w:rsid w:val="00E54EEF"/>
    <w:rsid w:val="00E54F63"/>
    <w:rsid w:val="00E5583D"/>
    <w:rsid w:val="00E60071"/>
    <w:rsid w:val="00E604DC"/>
    <w:rsid w:val="00E616B1"/>
    <w:rsid w:val="00E62050"/>
    <w:rsid w:val="00E65743"/>
    <w:rsid w:val="00E678FC"/>
    <w:rsid w:val="00E70993"/>
    <w:rsid w:val="00E71AD0"/>
    <w:rsid w:val="00E8798C"/>
    <w:rsid w:val="00E87B0E"/>
    <w:rsid w:val="00E9184C"/>
    <w:rsid w:val="00E93ECC"/>
    <w:rsid w:val="00E940FA"/>
    <w:rsid w:val="00E9552E"/>
    <w:rsid w:val="00EA07D4"/>
    <w:rsid w:val="00EA1AB0"/>
    <w:rsid w:val="00EA40BB"/>
    <w:rsid w:val="00EA586E"/>
    <w:rsid w:val="00EA70BC"/>
    <w:rsid w:val="00EA7416"/>
    <w:rsid w:val="00EA7C3D"/>
    <w:rsid w:val="00EB3695"/>
    <w:rsid w:val="00EB54D8"/>
    <w:rsid w:val="00EB5F21"/>
    <w:rsid w:val="00EB6BE8"/>
    <w:rsid w:val="00EC3163"/>
    <w:rsid w:val="00EC708E"/>
    <w:rsid w:val="00EC7812"/>
    <w:rsid w:val="00ED24C3"/>
    <w:rsid w:val="00ED2A78"/>
    <w:rsid w:val="00ED38E7"/>
    <w:rsid w:val="00ED6E9E"/>
    <w:rsid w:val="00EE324E"/>
    <w:rsid w:val="00EE4FBE"/>
    <w:rsid w:val="00EE5128"/>
    <w:rsid w:val="00EE5B48"/>
    <w:rsid w:val="00EE7FA9"/>
    <w:rsid w:val="00EF32B0"/>
    <w:rsid w:val="00EF597B"/>
    <w:rsid w:val="00F015B7"/>
    <w:rsid w:val="00F01909"/>
    <w:rsid w:val="00F021FE"/>
    <w:rsid w:val="00F044FA"/>
    <w:rsid w:val="00F072E1"/>
    <w:rsid w:val="00F1190E"/>
    <w:rsid w:val="00F11C17"/>
    <w:rsid w:val="00F13CEE"/>
    <w:rsid w:val="00F14E16"/>
    <w:rsid w:val="00F160A5"/>
    <w:rsid w:val="00F17D20"/>
    <w:rsid w:val="00F21809"/>
    <w:rsid w:val="00F25308"/>
    <w:rsid w:val="00F26B8D"/>
    <w:rsid w:val="00F3044C"/>
    <w:rsid w:val="00F318E8"/>
    <w:rsid w:val="00F31C74"/>
    <w:rsid w:val="00F329A5"/>
    <w:rsid w:val="00F33EAF"/>
    <w:rsid w:val="00F3441A"/>
    <w:rsid w:val="00F355F4"/>
    <w:rsid w:val="00F3729D"/>
    <w:rsid w:val="00F431A7"/>
    <w:rsid w:val="00F4407A"/>
    <w:rsid w:val="00F44C06"/>
    <w:rsid w:val="00F4655B"/>
    <w:rsid w:val="00F51C99"/>
    <w:rsid w:val="00F5642B"/>
    <w:rsid w:val="00F5737C"/>
    <w:rsid w:val="00F603FF"/>
    <w:rsid w:val="00F6252B"/>
    <w:rsid w:val="00F6264E"/>
    <w:rsid w:val="00F67760"/>
    <w:rsid w:val="00F71A27"/>
    <w:rsid w:val="00F73FFD"/>
    <w:rsid w:val="00F760B4"/>
    <w:rsid w:val="00F80F27"/>
    <w:rsid w:val="00F81603"/>
    <w:rsid w:val="00F84039"/>
    <w:rsid w:val="00F8455D"/>
    <w:rsid w:val="00F86097"/>
    <w:rsid w:val="00F86465"/>
    <w:rsid w:val="00F867D4"/>
    <w:rsid w:val="00F911CB"/>
    <w:rsid w:val="00F911F7"/>
    <w:rsid w:val="00F9229E"/>
    <w:rsid w:val="00F92C90"/>
    <w:rsid w:val="00F96299"/>
    <w:rsid w:val="00FA073A"/>
    <w:rsid w:val="00FA2B5F"/>
    <w:rsid w:val="00FA3F9A"/>
    <w:rsid w:val="00FA49DE"/>
    <w:rsid w:val="00FA5C31"/>
    <w:rsid w:val="00FA6D0A"/>
    <w:rsid w:val="00FA78A2"/>
    <w:rsid w:val="00FB1275"/>
    <w:rsid w:val="00FB21C4"/>
    <w:rsid w:val="00FB4D9B"/>
    <w:rsid w:val="00FC3460"/>
    <w:rsid w:val="00FC34F1"/>
    <w:rsid w:val="00FC6913"/>
    <w:rsid w:val="00FD0B80"/>
    <w:rsid w:val="00FD251E"/>
    <w:rsid w:val="00FD4451"/>
    <w:rsid w:val="00FD59A4"/>
    <w:rsid w:val="00FD6889"/>
    <w:rsid w:val="00FD6C5B"/>
    <w:rsid w:val="00FD7A79"/>
    <w:rsid w:val="00FE043E"/>
    <w:rsid w:val="00FE2F33"/>
    <w:rsid w:val="00FE2FF5"/>
    <w:rsid w:val="00FE3BEC"/>
    <w:rsid w:val="00FE6691"/>
    <w:rsid w:val="00FF0D8F"/>
    <w:rsid w:val="00FF2B41"/>
    <w:rsid w:val="00FF31B0"/>
    <w:rsid w:val="01D99398"/>
    <w:rsid w:val="023C804E"/>
    <w:rsid w:val="025BF28B"/>
    <w:rsid w:val="02847D49"/>
    <w:rsid w:val="02CC853B"/>
    <w:rsid w:val="02DFFA35"/>
    <w:rsid w:val="0406E3F7"/>
    <w:rsid w:val="04144EE5"/>
    <w:rsid w:val="044EF452"/>
    <w:rsid w:val="04606FC8"/>
    <w:rsid w:val="053FC9FF"/>
    <w:rsid w:val="056DA2F4"/>
    <w:rsid w:val="05C29821"/>
    <w:rsid w:val="05F8D804"/>
    <w:rsid w:val="06152EFE"/>
    <w:rsid w:val="06425F51"/>
    <w:rsid w:val="06A34BF7"/>
    <w:rsid w:val="06D93C80"/>
    <w:rsid w:val="06DB2A26"/>
    <w:rsid w:val="076F7A94"/>
    <w:rsid w:val="08873EF1"/>
    <w:rsid w:val="091F3E47"/>
    <w:rsid w:val="096725E1"/>
    <w:rsid w:val="09B34554"/>
    <w:rsid w:val="0A1B1D15"/>
    <w:rsid w:val="0A230F52"/>
    <w:rsid w:val="0A71D1D1"/>
    <w:rsid w:val="0AB01E76"/>
    <w:rsid w:val="0BB2160B"/>
    <w:rsid w:val="0BE03D3E"/>
    <w:rsid w:val="0C6527B4"/>
    <w:rsid w:val="0C7CC4E1"/>
    <w:rsid w:val="0C90355F"/>
    <w:rsid w:val="0C935486"/>
    <w:rsid w:val="0D664A26"/>
    <w:rsid w:val="0D7B36E6"/>
    <w:rsid w:val="0D91C5B9"/>
    <w:rsid w:val="0E2A60D0"/>
    <w:rsid w:val="0E5F22F2"/>
    <w:rsid w:val="0E8BE1A0"/>
    <w:rsid w:val="0EAAA27C"/>
    <w:rsid w:val="0FD4276E"/>
    <w:rsid w:val="0FE31471"/>
    <w:rsid w:val="0FFC42FB"/>
    <w:rsid w:val="1125BED6"/>
    <w:rsid w:val="112BE5F4"/>
    <w:rsid w:val="1136E669"/>
    <w:rsid w:val="1186FCD1"/>
    <w:rsid w:val="11A5F39A"/>
    <w:rsid w:val="1238E443"/>
    <w:rsid w:val="12679919"/>
    <w:rsid w:val="12C7B655"/>
    <w:rsid w:val="133F75A4"/>
    <w:rsid w:val="13718A2B"/>
    <w:rsid w:val="13B68F49"/>
    <w:rsid w:val="14A49B58"/>
    <w:rsid w:val="14ADE3DC"/>
    <w:rsid w:val="14B56BC0"/>
    <w:rsid w:val="154F5C23"/>
    <w:rsid w:val="15AC0D81"/>
    <w:rsid w:val="15F0E72E"/>
    <w:rsid w:val="15FF5717"/>
    <w:rsid w:val="16632EC6"/>
    <w:rsid w:val="1771C644"/>
    <w:rsid w:val="1785D786"/>
    <w:rsid w:val="1795005A"/>
    <w:rsid w:val="179B2778"/>
    <w:rsid w:val="17D3EAE8"/>
    <w:rsid w:val="18ABCF6A"/>
    <w:rsid w:val="18DE6833"/>
    <w:rsid w:val="19215BB0"/>
    <w:rsid w:val="1A1282ED"/>
    <w:rsid w:val="1B1B5B77"/>
    <w:rsid w:val="1B97D0A5"/>
    <w:rsid w:val="1BA9017E"/>
    <w:rsid w:val="1BB2B1F7"/>
    <w:rsid w:val="1D3EE314"/>
    <w:rsid w:val="1D65E14F"/>
    <w:rsid w:val="1DF17CD2"/>
    <w:rsid w:val="1E45B65A"/>
    <w:rsid w:val="1E61D44A"/>
    <w:rsid w:val="1E643A91"/>
    <w:rsid w:val="1E68E794"/>
    <w:rsid w:val="1E71521B"/>
    <w:rsid w:val="1EC0619F"/>
    <w:rsid w:val="1F1791B3"/>
    <w:rsid w:val="1F81422B"/>
    <w:rsid w:val="1FD7F00F"/>
    <w:rsid w:val="2015DB30"/>
    <w:rsid w:val="2049BED7"/>
    <w:rsid w:val="21167122"/>
    <w:rsid w:val="21364095"/>
    <w:rsid w:val="2335456D"/>
    <w:rsid w:val="23443759"/>
    <w:rsid w:val="234FDE9A"/>
    <w:rsid w:val="23D63900"/>
    <w:rsid w:val="2422FAFF"/>
    <w:rsid w:val="247B70E8"/>
    <w:rsid w:val="24CE14A8"/>
    <w:rsid w:val="25A14FC0"/>
    <w:rsid w:val="25BE6EE4"/>
    <w:rsid w:val="25E234CB"/>
    <w:rsid w:val="2618D9C6"/>
    <w:rsid w:val="26FE1704"/>
    <w:rsid w:val="271304C1"/>
    <w:rsid w:val="279BAF19"/>
    <w:rsid w:val="27B250C3"/>
    <w:rsid w:val="27E31783"/>
    <w:rsid w:val="27EBB954"/>
    <w:rsid w:val="289EE717"/>
    <w:rsid w:val="294EE20B"/>
    <w:rsid w:val="2964716B"/>
    <w:rsid w:val="297BF3F9"/>
    <w:rsid w:val="29D332EB"/>
    <w:rsid w:val="2A067A2E"/>
    <w:rsid w:val="2A0FE040"/>
    <w:rsid w:val="2A64A79E"/>
    <w:rsid w:val="2A685158"/>
    <w:rsid w:val="2A8EF5E6"/>
    <w:rsid w:val="2A9024D6"/>
    <w:rsid w:val="2AA5C063"/>
    <w:rsid w:val="2B93398B"/>
    <w:rsid w:val="2BF84B89"/>
    <w:rsid w:val="2C1FD2E2"/>
    <w:rsid w:val="2CC69588"/>
    <w:rsid w:val="2D1483C5"/>
    <w:rsid w:val="2D604F3E"/>
    <w:rsid w:val="2D73CDF5"/>
    <w:rsid w:val="2D9A7D1B"/>
    <w:rsid w:val="2DD5E7F6"/>
    <w:rsid w:val="2E22532E"/>
    <w:rsid w:val="2E8638DC"/>
    <w:rsid w:val="2E878489"/>
    <w:rsid w:val="2F0AF4D1"/>
    <w:rsid w:val="2F4C160F"/>
    <w:rsid w:val="2FEA6397"/>
    <w:rsid w:val="2FF7178A"/>
    <w:rsid w:val="30C114DC"/>
    <w:rsid w:val="30F33967"/>
    <w:rsid w:val="31694A83"/>
    <w:rsid w:val="3279B7AA"/>
    <w:rsid w:val="32C4302E"/>
    <w:rsid w:val="338B35B0"/>
    <w:rsid w:val="33B8FC56"/>
    <w:rsid w:val="33CE987F"/>
    <w:rsid w:val="33D224B3"/>
    <w:rsid w:val="33F0E13D"/>
    <w:rsid w:val="3410A73D"/>
    <w:rsid w:val="341F0DAF"/>
    <w:rsid w:val="34B7A6AE"/>
    <w:rsid w:val="350BEE4F"/>
    <w:rsid w:val="3554CCB7"/>
    <w:rsid w:val="35B1BD13"/>
    <w:rsid w:val="35E941A0"/>
    <w:rsid w:val="3629C66A"/>
    <w:rsid w:val="363121B5"/>
    <w:rsid w:val="3635A612"/>
    <w:rsid w:val="370CF672"/>
    <w:rsid w:val="37C9131C"/>
    <w:rsid w:val="389BE284"/>
    <w:rsid w:val="38A209A2"/>
    <w:rsid w:val="396FD785"/>
    <w:rsid w:val="399958C9"/>
    <w:rsid w:val="39EB33A8"/>
    <w:rsid w:val="3A20C610"/>
    <w:rsid w:val="3A3DDA03"/>
    <w:rsid w:val="3A68C16B"/>
    <w:rsid w:val="3A71E023"/>
    <w:rsid w:val="3A8E8D2A"/>
    <w:rsid w:val="3AB75FBA"/>
    <w:rsid w:val="3ABE2E57"/>
    <w:rsid w:val="3AF99FB5"/>
    <w:rsid w:val="3AFAF5E3"/>
    <w:rsid w:val="3B4D1764"/>
    <w:rsid w:val="3B5CF59F"/>
    <w:rsid w:val="3C603F5E"/>
    <w:rsid w:val="3D5FDE9C"/>
    <w:rsid w:val="3D7D684B"/>
    <w:rsid w:val="3EA07BF3"/>
    <w:rsid w:val="3EA57C6E"/>
    <w:rsid w:val="3EEF3F11"/>
    <w:rsid w:val="3FE82164"/>
    <w:rsid w:val="40414CCF"/>
    <w:rsid w:val="40770059"/>
    <w:rsid w:val="40D5F00A"/>
    <w:rsid w:val="41090D93"/>
    <w:rsid w:val="413600AA"/>
    <w:rsid w:val="41DB20A5"/>
    <w:rsid w:val="41DD1D30"/>
    <w:rsid w:val="423189F3"/>
    <w:rsid w:val="427318FF"/>
    <w:rsid w:val="4296FD1C"/>
    <w:rsid w:val="43BB8805"/>
    <w:rsid w:val="43D24066"/>
    <w:rsid w:val="455757FC"/>
    <w:rsid w:val="456A266A"/>
    <w:rsid w:val="4592D895"/>
    <w:rsid w:val="46065189"/>
    <w:rsid w:val="47547427"/>
    <w:rsid w:val="4816DD2F"/>
    <w:rsid w:val="481B3998"/>
    <w:rsid w:val="4850EDEE"/>
    <w:rsid w:val="48808A3A"/>
    <w:rsid w:val="496D51E2"/>
    <w:rsid w:val="49BD7201"/>
    <w:rsid w:val="4A35EAE4"/>
    <w:rsid w:val="4A484CEA"/>
    <w:rsid w:val="4A55C435"/>
    <w:rsid w:val="4AB356A1"/>
    <w:rsid w:val="4B842E1F"/>
    <w:rsid w:val="4C4477C1"/>
    <w:rsid w:val="4D06C0E5"/>
    <w:rsid w:val="4D554694"/>
    <w:rsid w:val="4D7CF854"/>
    <w:rsid w:val="4D837306"/>
    <w:rsid w:val="4E1D5B49"/>
    <w:rsid w:val="4E7780CB"/>
    <w:rsid w:val="4F100CFB"/>
    <w:rsid w:val="50758561"/>
    <w:rsid w:val="518B05C7"/>
    <w:rsid w:val="51FBCFC4"/>
    <w:rsid w:val="52CB790F"/>
    <w:rsid w:val="52CF21F7"/>
    <w:rsid w:val="532BD2D2"/>
    <w:rsid w:val="53643F93"/>
    <w:rsid w:val="537B07BC"/>
    <w:rsid w:val="5382AF63"/>
    <w:rsid w:val="53B28A6E"/>
    <w:rsid w:val="53D1C6E0"/>
    <w:rsid w:val="543025BB"/>
    <w:rsid w:val="54D57AA9"/>
    <w:rsid w:val="557338F5"/>
    <w:rsid w:val="55C8E257"/>
    <w:rsid w:val="55DBAC49"/>
    <w:rsid w:val="5628FB17"/>
    <w:rsid w:val="56313D59"/>
    <w:rsid w:val="56376DB5"/>
    <w:rsid w:val="566759A5"/>
    <w:rsid w:val="56A7D30B"/>
    <w:rsid w:val="578BCD9C"/>
    <w:rsid w:val="580CB4A3"/>
    <w:rsid w:val="58FE1BD7"/>
    <w:rsid w:val="590FC5B2"/>
    <w:rsid w:val="59B53456"/>
    <w:rsid w:val="59E19E20"/>
    <w:rsid w:val="5A6D1B30"/>
    <w:rsid w:val="5ABAD8AC"/>
    <w:rsid w:val="5ABE8D54"/>
    <w:rsid w:val="5AEABA12"/>
    <w:rsid w:val="5B578317"/>
    <w:rsid w:val="5BC6D891"/>
    <w:rsid w:val="5C52A882"/>
    <w:rsid w:val="5CAEF721"/>
    <w:rsid w:val="5CE57BEE"/>
    <w:rsid w:val="5D2E3F37"/>
    <w:rsid w:val="5EDC4789"/>
    <w:rsid w:val="5F4759A7"/>
    <w:rsid w:val="5F66FA55"/>
    <w:rsid w:val="5F6B5F6B"/>
    <w:rsid w:val="6006F279"/>
    <w:rsid w:val="60C238DD"/>
    <w:rsid w:val="612A8B47"/>
    <w:rsid w:val="619EFE82"/>
    <w:rsid w:val="61BA42C6"/>
    <w:rsid w:val="61C2A868"/>
    <w:rsid w:val="629B7849"/>
    <w:rsid w:val="62B1E8B7"/>
    <w:rsid w:val="62CA954A"/>
    <w:rsid w:val="62F04949"/>
    <w:rsid w:val="635F741C"/>
    <w:rsid w:val="639856B7"/>
    <w:rsid w:val="639F4723"/>
    <w:rsid w:val="647FE926"/>
    <w:rsid w:val="64ED64DB"/>
    <w:rsid w:val="64F38BF9"/>
    <w:rsid w:val="64FE3FF1"/>
    <w:rsid w:val="650937B2"/>
    <w:rsid w:val="6561249A"/>
    <w:rsid w:val="65AF3089"/>
    <w:rsid w:val="65CBC322"/>
    <w:rsid w:val="660D2895"/>
    <w:rsid w:val="67D38B50"/>
    <w:rsid w:val="6830ED01"/>
    <w:rsid w:val="696D5A92"/>
    <w:rsid w:val="6A6C548F"/>
    <w:rsid w:val="6A83AA81"/>
    <w:rsid w:val="6B49A520"/>
    <w:rsid w:val="6B555BE4"/>
    <w:rsid w:val="6B9BF1FB"/>
    <w:rsid w:val="6C4C6C1F"/>
    <w:rsid w:val="6C780EE5"/>
    <w:rsid w:val="6CB8C6AB"/>
    <w:rsid w:val="6CF6BD27"/>
    <w:rsid w:val="6D0F8808"/>
    <w:rsid w:val="6FB15252"/>
    <w:rsid w:val="700D0A5C"/>
    <w:rsid w:val="7026D298"/>
    <w:rsid w:val="711B9C42"/>
    <w:rsid w:val="713BD595"/>
    <w:rsid w:val="71664049"/>
    <w:rsid w:val="7185FE37"/>
    <w:rsid w:val="71A34A7B"/>
    <w:rsid w:val="723C4946"/>
    <w:rsid w:val="72A68279"/>
    <w:rsid w:val="72EBBBB7"/>
    <w:rsid w:val="72EE1E21"/>
    <w:rsid w:val="72F9437B"/>
    <w:rsid w:val="733208D4"/>
    <w:rsid w:val="7344AB1E"/>
    <w:rsid w:val="73AC2253"/>
    <w:rsid w:val="74E063BF"/>
    <w:rsid w:val="74E07B7F"/>
    <w:rsid w:val="767C4BE0"/>
    <w:rsid w:val="76D79128"/>
    <w:rsid w:val="788A8B2B"/>
    <w:rsid w:val="78D870FE"/>
    <w:rsid w:val="7922A84C"/>
    <w:rsid w:val="798983BC"/>
    <w:rsid w:val="798C42D9"/>
    <w:rsid w:val="79926E8A"/>
    <w:rsid w:val="7997D4CE"/>
    <w:rsid w:val="7AE8BE6F"/>
    <w:rsid w:val="7B1CCBBD"/>
    <w:rsid w:val="7B67B670"/>
    <w:rsid w:val="7C2DCCA9"/>
    <w:rsid w:val="7C4F300D"/>
    <w:rsid w:val="7C5A490E"/>
    <w:rsid w:val="7CE43756"/>
    <w:rsid w:val="7CFB025C"/>
    <w:rsid w:val="7EBC4A73"/>
    <w:rsid w:val="7F1477B7"/>
    <w:rsid w:val="7F29B319"/>
    <w:rsid w:val="7F91E9D0"/>
    <w:rsid w:val="7FA4BE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BAB54"/>
  <w15:docId w15:val="{97DBF7D9-FBA5-4175-974C-25E29213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Rounded MT Bold" w:eastAsia="Arial Rounded MT Bold" w:hAnsi="Arial Rounded MT Bold" w:cs="Arial Rounded MT Bold"/>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747C"/>
    <w:pPr>
      <w:jc w:val="both"/>
    </w:pPr>
    <w:rPr>
      <w:rFonts w:ascii="Calibri" w:hAnsi="Calibri"/>
      <w:color w:val="000000" w:themeColor="text1"/>
      <w:lang w:val="en-GB"/>
    </w:rPr>
  </w:style>
  <w:style w:type="paragraph" w:styleId="Titolo1">
    <w:name w:val="heading 1"/>
    <w:basedOn w:val="Normale"/>
    <w:next w:val="Sottotitolo"/>
    <w:link w:val="Titolo1Carattere"/>
    <w:uiPriority w:val="9"/>
    <w:qFormat/>
    <w:pPr>
      <w:keepNext/>
      <w:keepLines/>
      <w:numPr>
        <w:numId w:val="4"/>
      </w:numPr>
      <w:spacing w:before="480" w:after="120" w:line="480" w:lineRule="auto"/>
      <w:ind w:left="432"/>
      <w:outlineLvl w:val="0"/>
    </w:pPr>
    <w:rPr>
      <w:b/>
      <w:bCs/>
      <w:color w:val="FF5424"/>
      <w:sz w:val="40"/>
      <w:szCs w:val="32"/>
    </w:rPr>
  </w:style>
  <w:style w:type="paragraph" w:styleId="Titolo2">
    <w:name w:val="heading 2"/>
    <w:basedOn w:val="Normale"/>
    <w:next w:val="Normale"/>
    <w:link w:val="Titolo2Carattere"/>
    <w:uiPriority w:val="9"/>
    <w:unhideWhenUsed/>
    <w:qFormat/>
    <w:pPr>
      <w:keepNext/>
      <w:keepLines/>
      <w:numPr>
        <w:ilvl w:val="1"/>
        <w:numId w:val="2"/>
      </w:numPr>
      <w:spacing w:before="200" w:line="360" w:lineRule="auto"/>
      <w:outlineLvl w:val="1"/>
    </w:pPr>
    <w:rPr>
      <w:b/>
      <w:bCs/>
      <w:color w:val="FF5424"/>
      <w:sz w:val="48"/>
      <w:szCs w:val="26"/>
    </w:rPr>
  </w:style>
  <w:style w:type="paragraph" w:styleId="Titolo3">
    <w:name w:val="heading 3"/>
    <w:basedOn w:val="Normale"/>
    <w:next w:val="Normale"/>
    <w:link w:val="Titolo3Carattere"/>
    <w:uiPriority w:val="9"/>
    <w:unhideWhenUsed/>
    <w:qFormat/>
    <w:pPr>
      <w:keepNext/>
      <w:keepLines/>
      <w:numPr>
        <w:ilvl w:val="2"/>
        <w:numId w:val="2"/>
      </w:numPr>
      <w:spacing w:before="200" w:line="360" w:lineRule="auto"/>
      <w:outlineLvl w:val="2"/>
    </w:pPr>
    <w:rPr>
      <w:b/>
      <w:bCs/>
      <w:color w:val="FF5424"/>
      <w:sz w:val="44"/>
    </w:rPr>
  </w:style>
  <w:style w:type="paragraph" w:styleId="Titolo4">
    <w:name w:val="heading 4"/>
    <w:basedOn w:val="Normale"/>
    <w:next w:val="Normale"/>
    <w:link w:val="Titolo4Carattere"/>
    <w:uiPriority w:val="9"/>
    <w:unhideWhenUsed/>
    <w:qFormat/>
    <w:pPr>
      <w:keepNext/>
      <w:keepLines/>
      <w:numPr>
        <w:ilvl w:val="3"/>
        <w:numId w:val="2"/>
      </w:numPr>
      <w:spacing w:before="200"/>
      <w:outlineLvl w:val="3"/>
    </w:pPr>
    <w:rPr>
      <w:rFonts w:ascii="Arial Rounded MT Bold" w:hAnsi="Arial Rounded MT Bold"/>
      <w:b/>
      <w:bCs/>
      <w:i/>
      <w:iCs/>
      <w:color w:val="0E7594" w:themeColor="accent1"/>
    </w:rPr>
  </w:style>
  <w:style w:type="paragraph" w:styleId="Titolo5">
    <w:name w:val="heading 5"/>
    <w:basedOn w:val="Normale"/>
    <w:next w:val="Normale"/>
    <w:link w:val="Titolo5Carattere"/>
    <w:uiPriority w:val="9"/>
    <w:semiHidden/>
    <w:unhideWhenUsed/>
    <w:qFormat/>
    <w:pPr>
      <w:keepNext/>
      <w:keepLines/>
      <w:numPr>
        <w:ilvl w:val="4"/>
        <w:numId w:val="2"/>
      </w:numPr>
      <w:spacing w:before="200"/>
      <w:outlineLvl w:val="4"/>
    </w:pPr>
    <w:rPr>
      <w:rFonts w:ascii="Arial Rounded MT Bold" w:hAnsi="Arial Rounded MT Bold"/>
      <w:color w:val="073A49" w:themeColor="accent1" w:themeShade="7F"/>
    </w:rPr>
  </w:style>
  <w:style w:type="paragraph" w:styleId="Titolo6">
    <w:name w:val="heading 6"/>
    <w:basedOn w:val="Normale"/>
    <w:next w:val="Normale"/>
    <w:link w:val="Titolo6Carattere"/>
    <w:uiPriority w:val="9"/>
    <w:semiHidden/>
    <w:unhideWhenUsed/>
    <w:qFormat/>
    <w:pPr>
      <w:keepNext/>
      <w:keepLines/>
      <w:numPr>
        <w:ilvl w:val="5"/>
        <w:numId w:val="2"/>
      </w:numPr>
      <w:spacing w:before="200"/>
      <w:outlineLvl w:val="5"/>
    </w:pPr>
    <w:rPr>
      <w:rFonts w:ascii="Arial Rounded MT Bold" w:hAnsi="Arial Rounded MT Bold"/>
      <w:i/>
      <w:iCs/>
      <w:color w:val="073A49" w:themeColor="accent1" w:themeShade="7F"/>
    </w:rPr>
  </w:style>
  <w:style w:type="paragraph" w:styleId="Titolo7">
    <w:name w:val="heading 7"/>
    <w:basedOn w:val="Normale"/>
    <w:next w:val="Normale"/>
    <w:link w:val="Titolo7Carattere"/>
    <w:uiPriority w:val="9"/>
    <w:semiHidden/>
    <w:unhideWhenUsed/>
    <w:qFormat/>
    <w:pPr>
      <w:keepNext/>
      <w:keepLines/>
      <w:numPr>
        <w:ilvl w:val="6"/>
        <w:numId w:val="2"/>
      </w:numPr>
      <w:spacing w:before="200"/>
      <w:outlineLvl w:val="6"/>
    </w:pPr>
    <w:rPr>
      <w:rFonts w:ascii="Arial Rounded MT Bold" w:hAnsi="Arial Rounded MT Bold"/>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2"/>
      </w:numPr>
      <w:spacing w:before="200"/>
      <w:outlineLvl w:val="7"/>
    </w:pPr>
    <w:rPr>
      <w:rFonts w:ascii="Arial Rounded MT Bold" w:hAnsi="Arial Rounded MT Bold"/>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2"/>
      </w:numPr>
      <w:spacing w:before="200"/>
      <w:outlineLvl w:val="8"/>
    </w:pPr>
    <w:rPr>
      <w:rFonts w:ascii="Arial Rounded MT Bold" w:hAnsi="Arial Rounded MT Bold"/>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chiara">
    <w:name w:val="Grid Table Light"/>
    <w:basedOn w:val="Tabellanorma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griglia1chiara-colore1">
    <w:name w:val="Grid Table 1 Light Accent 1"/>
    <w:basedOn w:val="Tabellanormale"/>
    <w:uiPriority w:val="99"/>
    <w:tblPr>
      <w:tblStyleRowBandSize w:val="1"/>
      <w:tblStyleColBandSize w:val="1"/>
      <w:tblBorders>
        <w:top w:val="single" w:sz="4" w:space="0" w:color="7ED7F2" w:themeColor="accent1" w:themeTint="67"/>
        <w:left w:val="single" w:sz="4" w:space="0" w:color="7ED7F2" w:themeColor="accent1" w:themeTint="67"/>
        <w:bottom w:val="single" w:sz="4" w:space="0" w:color="7ED7F2" w:themeColor="accent1" w:themeTint="67"/>
        <w:right w:val="single" w:sz="4" w:space="0" w:color="7ED7F2" w:themeColor="accent1" w:themeTint="67"/>
        <w:insideH w:val="single" w:sz="4" w:space="0" w:color="7ED7F2" w:themeColor="accent1" w:themeTint="67"/>
        <w:insideV w:val="single" w:sz="4" w:space="0" w:color="7ED7F2" w:themeColor="accent1" w:themeTint="67"/>
      </w:tblBorders>
    </w:tblPr>
    <w:tblStylePr w:type="firstRow">
      <w:rPr>
        <w:b/>
        <w:color w:val="404040"/>
      </w:rPr>
      <w:tblPr/>
      <w:tcPr>
        <w:tcBorders>
          <w:bottom w:val="single" w:sz="12" w:space="0" w:color="44C6ED"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ED7F2" w:themeColor="accent1" w:themeTint="67"/>
          <w:left w:val="single" w:sz="4" w:space="0" w:color="7ED7F2" w:themeColor="accent1" w:themeTint="67"/>
          <w:bottom w:val="single" w:sz="4" w:space="0" w:color="7ED7F2" w:themeColor="accent1" w:themeTint="67"/>
          <w:right w:val="single" w:sz="4" w:space="0" w:color="7ED7F2" w:themeColor="accent1" w:themeTint="67"/>
        </w:tcBorders>
      </w:tcPr>
    </w:tblStylePr>
  </w:style>
  <w:style w:type="table" w:styleId="Tabellagriglia1chiara-colore2">
    <w:name w:val="Grid Table 1 Light Accent 2"/>
    <w:basedOn w:val="Tabellanormale"/>
    <w:uiPriority w:val="99"/>
    <w:tblPr>
      <w:tblStyleRowBandSize w:val="1"/>
      <w:tblStyleColBandSize w:val="1"/>
      <w:tblBorders>
        <w:top w:val="single" w:sz="4" w:space="0" w:color="989898" w:themeColor="accent2" w:themeTint="67"/>
        <w:left w:val="single" w:sz="4" w:space="0" w:color="989898" w:themeColor="accent2" w:themeTint="67"/>
        <w:bottom w:val="single" w:sz="4" w:space="0" w:color="989898" w:themeColor="accent2" w:themeTint="67"/>
        <w:right w:val="single" w:sz="4" w:space="0" w:color="989898" w:themeColor="accent2" w:themeTint="67"/>
        <w:insideH w:val="single" w:sz="4" w:space="0" w:color="989898" w:themeColor="accent2" w:themeTint="67"/>
        <w:insideV w:val="single" w:sz="4" w:space="0" w:color="989898" w:themeColor="accent2" w:themeTint="67"/>
      </w:tblBorders>
    </w:tblPr>
    <w:tblStylePr w:type="firstRow">
      <w:rPr>
        <w:b/>
        <w:color w:val="404040"/>
      </w:rPr>
      <w:tblPr/>
      <w:tcPr>
        <w:tcBorders>
          <w:bottom w:val="single" w:sz="12" w:space="0" w:color="6A6A6A"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accent2" w:themeTint="67"/>
          <w:left w:val="single" w:sz="4" w:space="0" w:color="989898" w:themeColor="accent2" w:themeTint="67"/>
          <w:bottom w:val="single" w:sz="4" w:space="0" w:color="989898" w:themeColor="accent2" w:themeTint="67"/>
          <w:right w:val="single" w:sz="4" w:space="0" w:color="989898" w:themeColor="accent2" w:themeTint="67"/>
        </w:tcBorders>
      </w:tcPr>
    </w:tblStylePr>
  </w:style>
  <w:style w:type="table" w:styleId="Tabellagriglia1chiara-colore3">
    <w:name w:val="Grid Table 1 Light Accent 3"/>
    <w:basedOn w:val="Tabellanormale"/>
    <w:uiPriority w:val="99"/>
    <w:tblPr>
      <w:tblStyleRowBandSize w:val="1"/>
      <w:tblStyleColBandSize w:val="1"/>
      <w:tblBorders>
        <w:top w:val="single" w:sz="4" w:space="0" w:color="97DEEB" w:themeColor="accent3" w:themeTint="67"/>
        <w:left w:val="single" w:sz="4" w:space="0" w:color="97DEEB" w:themeColor="accent3" w:themeTint="67"/>
        <w:bottom w:val="single" w:sz="4" w:space="0" w:color="97DEEB" w:themeColor="accent3" w:themeTint="67"/>
        <w:right w:val="single" w:sz="4" w:space="0" w:color="97DEEB" w:themeColor="accent3" w:themeTint="67"/>
        <w:insideH w:val="single" w:sz="4" w:space="0" w:color="97DEEB" w:themeColor="accent3" w:themeTint="67"/>
        <w:insideV w:val="single" w:sz="4" w:space="0" w:color="97DEEB" w:themeColor="accent3" w:themeTint="67"/>
      </w:tblBorders>
    </w:tblPr>
    <w:tblStylePr w:type="firstRow">
      <w:rPr>
        <w:b/>
        <w:color w:val="404040"/>
      </w:rPr>
      <w:tblPr/>
      <w:tcPr>
        <w:tcBorders>
          <w:bottom w:val="single" w:sz="12" w:space="0" w:color="69CFE2"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7DEEB" w:themeColor="accent3" w:themeTint="67"/>
          <w:left w:val="single" w:sz="4" w:space="0" w:color="97DEEB" w:themeColor="accent3" w:themeTint="67"/>
          <w:bottom w:val="single" w:sz="4" w:space="0" w:color="97DEEB" w:themeColor="accent3" w:themeTint="67"/>
          <w:right w:val="single" w:sz="4" w:space="0" w:color="97DEEB" w:themeColor="accent3" w:themeTint="67"/>
        </w:tcBorders>
      </w:tcPr>
    </w:tblStylePr>
  </w:style>
  <w:style w:type="table" w:styleId="Tabellagriglia1chiara-colore4">
    <w:name w:val="Grid Table 1 Light Accent 4"/>
    <w:basedOn w:val="Tabellanormale"/>
    <w:uiPriority w:val="99"/>
    <w:tblPr>
      <w:tblStyleRowBandSize w:val="1"/>
      <w:tblStyleColBandSize w:val="1"/>
      <w:tblBorders>
        <w:top w:val="single" w:sz="4" w:space="0" w:color="FAF8CF" w:themeColor="accent4" w:themeTint="67"/>
        <w:left w:val="single" w:sz="4" w:space="0" w:color="FAF8CF" w:themeColor="accent4" w:themeTint="67"/>
        <w:bottom w:val="single" w:sz="4" w:space="0" w:color="FAF8CF" w:themeColor="accent4" w:themeTint="67"/>
        <w:right w:val="single" w:sz="4" w:space="0" w:color="FAF8CF" w:themeColor="accent4" w:themeTint="67"/>
        <w:insideH w:val="single" w:sz="4" w:space="0" w:color="FAF8CF" w:themeColor="accent4" w:themeTint="67"/>
        <w:insideV w:val="single" w:sz="4" w:space="0" w:color="FAF8CF" w:themeColor="accent4" w:themeTint="67"/>
      </w:tblBorders>
    </w:tblPr>
    <w:tblStylePr w:type="firstRow">
      <w:rPr>
        <w:b/>
        <w:color w:val="404040"/>
      </w:rPr>
      <w:tblPr/>
      <w:tcPr>
        <w:tcBorders>
          <w:bottom w:val="single" w:sz="12" w:space="0" w:color="F8F5B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AF8CF" w:themeColor="accent4" w:themeTint="67"/>
          <w:left w:val="single" w:sz="4" w:space="0" w:color="FAF8CF" w:themeColor="accent4" w:themeTint="67"/>
          <w:bottom w:val="single" w:sz="4" w:space="0" w:color="FAF8CF" w:themeColor="accent4" w:themeTint="67"/>
          <w:right w:val="single" w:sz="4" w:space="0" w:color="FAF8CF" w:themeColor="accent4" w:themeTint="67"/>
        </w:tcBorders>
      </w:tcPr>
    </w:tblStylePr>
  </w:style>
  <w:style w:type="table" w:styleId="Tabellagriglia1chiara-colore5">
    <w:name w:val="Grid Table 1 Light Accent 5"/>
    <w:basedOn w:val="Tabellanormale"/>
    <w:uiPriority w:val="99"/>
    <w:tblPr>
      <w:tblStyleRowBandSize w:val="1"/>
      <w:tblStyleColBandSize w:val="1"/>
      <w:tblBorders>
        <w:top w:val="single" w:sz="4" w:space="0" w:color="C2E1E8" w:themeColor="accent5" w:themeTint="67"/>
        <w:left w:val="single" w:sz="4" w:space="0" w:color="C2E1E8" w:themeColor="accent5" w:themeTint="67"/>
        <w:bottom w:val="single" w:sz="4" w:space="0" w:color="C2E1E8" w:themeColor="accent5" w:themeTint="67"/>
        <w:right w:val="single" w:sz="4" w:space="0" w:color="C2E1E8" w:themeColor="accent5" w:themeTint="67"/>
        <w:insideH w:val="single" w:sz="4" w:space="0" w:color="C2E1E8" w:themeColor="accent5" w:themeTint="67"/>
        <w:insideV w:val="single" w:sz="4" w:space="0" w:color="C2E1E8" w:themeColor="accent5" w:themeTint="67"/>
      </w:tblBorders>
    </w:tblPr>
    <w:tblStylePr w:type="firstRow">
      <w:rPr>
        <w:b/>
        <w:color w:val="404040"/>
      </w:rPr>
      <w:tblPr/>
      <w:tcPr>
        <w:tcBorders>
          <w:bottom w:val="single" w:sz="12" w:space="0" w:color="A7D4DE"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2E1E8" w:themeColor="accent5" w:themeTint="67"/>
          <w:left w:val="single" w:sz="4" w:space="0" w:color="C2E1E8" w:themeColor="accent5" w:themeTint="67"/>
          <w:bottom w:val="single" w:sz="4" w:space="0" w:color="C2E1E8" w:themeColor="accent5" w:themeTint="67"/>
          <w:right w:val="single" w:sz="4" w:space="0" w:color="C2E1E8" w:themeColor="accent5" w:themeTint="67"/>
        </w:tcBorders>
      </w:tcPr>
    </w:tblStylePr>
  </w:style>
  <w:style w:type="table" w:styleId="Tabellagriglia1chiara-colore6">
    <w:name w:val="Grid Table 1 Light Accent 6"/>
    <w:basedOn w:val="Tabellanormale"/>
    <w:uiPriority w:val="99"/>
    <w:tblPr>
      <w:tblStyleRowBandSize w:val="1"/>
      <w:tblStyleColBandSize w:val="1"/>
      <w:tblBorders>
        <w:top w:val="single" w:sz="4" w:space="0" w:color="FFF598" w:themeColor="accent6" w:themeTint="67"/>
        <w:left w:val="single" w:sz="4" w:space="0" w:color="FFF598" w:themeColor="accent6" w:themeTint="67"/>
        <w:bottom w:val="single" w:sz="4" w:space="0" w:color="FFF598" w:themeColor="accent6" w:themeTint="67"/>
        <w:right w:val="single" w:sz="4" w:space="0" w:color="FFF598" w:themeColor="accent6" w:themeTint="67"/>
        <w:insideH w:val="single" w:sz="4" w:space="0" w:color="FFF598" w:themeColor="accent6" w:themeTint="67"/>
        <w:insideV w:val="single" w:sz="4" w:space="0" w:color="FFF598" w:themeColor="accent6" w:themeTint="67"/>
      </w:tblBorders>
    </w:tblPr>
    <w:tblStylePr w:type="firstRow">
      <w:rPr>
        <w:b/>
        <w:color w:val="404040"/>
      </w:rPr>
      <w:tblPr/>
      <w:tcPr>
        <w:tcBorders>
          <w:bottom w:val="single" w:sz="12" w:space="0" w:color="FFF06A"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598" w:themeColor="accent6" w:themeTint="67"/>
          <w:left w:val="single" w:sz="4" w:space="0" w:color="FFF598" w:themeColor="accent6" w:themeTint="67"/>
          <w:bottom w:val="single" w:sz="4" w:space="0" w:color="FFF598" w:themeColor="accent6" w:themeTint="67"/>
          <w:right w:val="single" w:sz="4" w:space="0" w:color="FFF598" w:themeColor="accent6" w:themeTint="67"/>
        </w:tcBorders>
      </w:tcPr>
    </w:tblStylePr>
  </w:style>
  <w:style w:type="table" w:styleId="Tabellagriglia2-colore1">
    <w:name w:val="Grid Table 2 Accent 1"/>
    <w:basedOn w:val="Tabellanormale"/>
    <w:uiPriority w:val="99"/>
    <w:tblPr>
      <w:tblStyleRowBandSize w:val="1"/>
      <w:tblStyleColBandSize w:val="1"/>
      <w:tblBorders>
        <w:bottom w:val="single" w:sz="4" w:space="0" w:color="1089AD" w:themeColor="accent1" w:themeTint="EA"/>
        <w:insideH w:val="single" w:sz="4" w:space="0" w:color="1089AD" w:themeColor="accent1" w:themeTint="EA"/>
        <w:insideV w:val="single" w:sz="4" w:space="0" w:color="1089AD" w:themeColor="accent1" w:themeTint="EA"/>
      </w:tblBorders>
    </w:tblPr>
    <w:tblStylePr w:type="firstRow">
      <w:rPr>
        <w:b/>
        <w:color w:val="404040"/>
      </w:rPr>
      <w:tblPr/>
      <w:tcPr>
        <w:tcBorders>
          <w:top w:val="none" w:sz="4" w:space="0" w:color="000000"/>
          <w:left w:val="none" w:sz="4" w:space="0" w:color="000000"/>
          <w:bottom w:val="single" w:sz="12" w:space="0" w:color="1089AD" w:themeColor="accent1" w:themeTint="EA"/>
          <w:right w:val="none" w:sz="4" w:space="0" w:color="000000"/>
        </w:tcBorders>
        <w:shd w:val="clear" w:color="auto" w:fill="FFFFFF"/>
      </w:tcPr>
    </w:tblStylePr>
    <w:tblStylePr w:type="lastRow">
      <w:rPr>
        <w:b/>
        <w:color w:val="404040"/>
      </w:rPr>
      <w:tblPr/>
      <w:tcPr>
        <w:tcBorders>
          <w:top w:val="single" w:sz="4" w:space="0" w:color="1089AD"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EEBF9"/>
      </w:tcPr>
    </w:tblStylePr>
    <w:tblStylePr w:type="band1Horz">
      <w:rPr>
        <w:rFonts w:ascii="Arial" w:hAnsi="Arial"/>
        <w:color w:val="404040"/>
        <w:sz w:val="22"/>
      </w:rPr>
      <w:tblPr/>
      <w:tcPr>
        <w:shd w:val="clear" w:color="auto" w:fill="BEEBF9"/>
      </w:tcPr>
    </w:tblStylePr>
  </w:style>
  <w:style w:type="table" w:styleId="Tabellagriglia2-colore2">
    <w:name w:val="Grid Table 2 Accent 2"/>
    <w:basedOn w:val="Tabellanormale"/>
    <w:uiPriority w:val="99"/>
    <w:tblPr>
      <w:tblStyleRowBandSize w:val="1"/>
      <w:tblStyleColBandSize w:val="1"/>
      <w:tblBorders>
        <w:bottom w:val="single" w:sz="4" w:space="0" w:color="686868" w:themeColor="accent2" w:themeTint="97"/>
        <w:insideH w:val="single" w:sz="4" w:space="0" w:color="686868" w:themeColor="accent2" w:themeTint="97"/>
        <w:insideV w:val="single" w:sz="4" w:space="0" w:color="686868" w:themeColor="accent2" w:themeTint="97"/>
      </w:tblBorders>
    </w:tblPr>
    <w:tblStylePr w:type="firstRow">
      <w:rPr>
        <w:b/>
        <w:color w:val="404040"/>
      </w:rPr>
      <w:tblPr/>
      <w:tcPr>
        <w:tcBorders>
          <w:top w:val="none" w:sz="4" w:space="0" w:color="000000"/>
          <w:left w:val="none" w:sz="4" w:space="0" w:color="000000"/>
          <w:bottom w:val="single" w:sz="12" w:space="0" w:color="686868" w:themeColor="accent2" w:themeTint="97"/>
          <w:right w:val="none" w:sz="4" w:space="0" w:color="000000"/>
        </w:tcBorders>
        <w:shd w:val="clear" w:color="auto" w:fill="FFFFFF"/>
      </w:tcPr>
    </w:tblStylePr>
    <w:tblStylePr w:type="lastRow">
      <w:rPr>
        <w:b/>
        <w:color w:val="404040"/>
      </w:rPr>
      <w:tblPr/>
      <w:tcPr>
        <w:tcBorders>
          <w:top w:val="single" w:sz="4" w:space="0" w:color="686868"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DCDCD"/>
      </w:tcPr>
    </w:tblStylePr>
    <w:tblStylePr w:type="band1Horz">
      <w:rPr>
        <w:rFonts w:ascii="Arial" w:hAnsi="Arial"/>
        <w:color w:val="404040"/>
        <w:sz w:val="22"/>
      </w:rPr>
      <w:tblPr/>
      <w:tcPr>
        <w:shd w:val="clear" w:color="auto" w:fill="CDCDCD"/>
      </w:tcPr>
    </w:tblStylePr>
  </w:style>
  <w:style w:type="table" w:styleId="Tabellagriglia2-colore3">
    <w:name w:val="Grid Table 2 Accent 3"/>
    <w:basedOn w:val="Tabellanormale"/>
    <w:uiPriority w:val="99"/>
    <w:tblPr>
      <w:tblStyleRowBandSize w:val="1"/>
      <w:tblStyleColBandSize w:val="1"/>
      <w:tblBorders>
        <w:bottom w:val="single" w:sz="4" w:space="0" w:color="2197AC" w:themeColor="accent3" w:themeTint="FE"/>
        <w:insideH w:val="single" w:sz="4" w:space="0" w:color="2197AC" w:themeColor="accent3" w:themeTint="FE"/>
        <w:insideV w:val="single" w:sz="4" w:space="0" w:color="2197AC" w:themeColor="accent3" w:themeTint="FE"/>
      </w:tblBorders>
    </w:tblPr>
    <w:tblStylePr w:type="firstRow">
      <w:rPr>
        <w:b/>
        <w:color w:val="404040"/>
      </w:rPr>
      <w:tblPr/>
      <w:tcPr>
        <w:tcBorders>
          <w:top w:val="none" w:sz="4" w:space="0" w:color="000000"/>
          <w:left w:val="none" w:sz="4" w:space="0" w:color="000000"/>
          <w:bottom w:val="single" w:sz="12" w:space="0" w:color="2197AC" w:themeColor="accent3" w:themeTint="FE"/>
          <w:right w:val="none" w:sz="4" w:space="0" w:color="000000"/>
        </w:tcBorders>
        <w:shd w:val="clear" w:color="auto" w:fill="FFFFFF"/>
      </w:tcPr>
    </w:tblStylePr>
    <w:tblStylePr w:type="lastRow">
      <w:rPr>
        <w:b/>
        <w:color w:val="404040"/>
      </w:rPr>
      <w:tblPr/>
      <w:tcPr>
        <w:tcBorders>
          <w:top w:val="single" w:sz="4" w:space="0" w:color="2197AC"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AEEF5"/>
      </w:tcPr>
    </w:tblStylePr>
    <w:tblStylePr w:type="band1Horz">
      <w:rPr>
        <w:rFonts w:ascii="Arial" w:hAnsi="Arial"/>
        <w:color w:val="404040"/>
        <w:sz w:val="22"/>
      </w:rPr>
      <w:tblPr/>
      <w:tcPr>
        <w:shd w:val="clear" w:color="auto" w:fill="CAEEF5"/>
      </w:tcPr>
    </w:tblStylePr>
  </w:style>
  <w:style w:type="table" w:styleId="Tabellagriglia2-colore4">
    <w:name w:val="Grid Table 2 Accent 4"/>
    <w:basedOn w:val="Tabellanormale"/>
    <w:uiPriority w:val="99"/>
    <w:tblPr>
      <w:tblStyleRowBandSize w:val="1"/>
      <w:tblStyleColBandSize w:val="1"/>
      <w:tblBorders>
        <w:bottom w:val="single" w:sz="4" w:space="0" w:color="F8F5B7" w:themeColor="accent4" w:themeTint="9A"/>
        <w:insideH w:val="single" w:sz="4" w:space="0" w:color="F8F5B7" w:themeColor="accent4" w:themeTint="9A"/>
        <w:insideV w:val="single" w:sz="4" w:space="0" w:color="F8F5B7" w:themeColor="accent4" w:themeTint="9A"/>
      </w:tblBorders>
    </w:tblPr>
    <w:tblStylePr w:type="firstRow">
      <w:rPr>
        <w:b/>
        <w:color w:val="404040"/>
      </w:rPr>
      <w:tblPr/>
      <w:tcPr>
        <w:tcBorders>
          <w:top w:val="none" w:sz="4" w:space="0" w:color="000000"/>
          <w:left w:val="none" w:sz="4" w:space="0" w:color="000000"/>
          <w:bottom w:val="single" w:sz="12" w:space="0" w:color="F8F5B7" w:themeColor="accent4" w:themeTint="9A"/>
          <w:right w:val="none" w:sz="4" w:space="0" w:color="000000"/>
        </w:tcBorders>
        <w:shd w:val="clear" w:color="auto" w:fill="FFFFFF"/>
      </w:tcPr>
    </w:tblStylePr>
    <w:tblStylePr w:type="lastRow">
      <w:rPr>
        <w:b/>
        <w:color w:val="404040"/>
      </w:rPr>
      <w:tblPr/>
      <w:tcPr>
        <w:tcBorders>
          <w:top w:val="single" w:sz="4" w:space="0" w:color="F8F5B7"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CFBE6"/>
      </w:tcPr>
    </w:tblStylePr>
    <w:tblStylePr w:type="band1Horz">
      <w:rPr>
        <w:rFonts w:ascii="Arial" w:hAnsi="Arial"/>
        <w:color w:val="404040"/>
        <w:sz w:val="22"/>
      </w:rPr>
      <w:tblPr/>
      <w:tcPr>
        <w:shd w:val="clear" w:color="auto" w:fill="FCFBE6"/>
      </w:tcPr>
    </w:tblStylePr>
  </w:style>
  <w:style w:type="table" w:styleId="Tabellagriglia2-colore5">
    <w:name w:val="Grid Table 2 Accent 5"/>
    <w:basedOn w:val="Tabellanormale"/>
    <w:uiPriority w:val="99"/>
    <w:tblPr>
      <w:tblStyleRowBandSize w:val="1"/>
      <w:tblStyleColBandSize w:val="1"/>
      <w:tblBorders>
        <w:bottom w:val="single" w:sz="4" w:space="0" w:color="6AB7C8" w:themeColor="accent5"/>
        <w:insideH w:val="single" w:sz="4" w:space="0" w:color="6AB7C8" w:themeColor="accent5"/>
        <w:insideV w:val="single" w:sz="4" w:space="0" w:color="6AB7C8" w:themeColor="accent5"/>
      </w:tblBorders>
    </w:tblPr>
    <w:tblStylePr w:type="firstRow">
      <w:rPr>
        <w:b/>
        <w:color w:val="404040"/>
      </w:rPr>
      <w:tblPr/>
      <w:tcPr>
        <w:tcBorders>
          <w:top w:val="none" w:sz="4" w:space="0" w:color="000000"/>
          <w:left w:val="none" w:sz="4" w:space="0" w:color="000000"/>
          <w:bottom w:val="single" w:sz="12" w:space="0" w:color="6AB7C8" w:themeColor="accent5"/>
          <w:right w:val="none" w:sz="4" w:space="0" w:color="000000"/>
        </w:tcBorders>
        <w:shd w:val="clear" w:color="auto" w:fill="FFFFFF"/>
      </w:tcPr>
    </w:tblStylePr>
    <w:tblStylePr w:type="lastRow">
      <w:rPr>
        <w:b/>
        <w:color w:val="404040"/>
      </w:rPr>
      <w:tblPr/>
      <w:tcPr>
        <w:tcBorders>
          <w:top w:val="single" w:sz="4" w:space="0" w:color="6AB7C8"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0F0F3"/>
      </w:tcPr>
    </w:tblStylePr>
    <w:tblStylePr w:type="band1Horz">
      <w:rPr>
        <w:rFonts w:ascii="Arial" w:hAnsi="Arial"/>
        <w:color w:val="404040"/>
        <w:sz w:val="22"/>
      </w:rPr>
      <w:tblPr/>
      <w:tcPr>
        <w:shd w:val="clear" w:color="auto" w:fill="E0F0F3"/>
      </w:tcPr>
    </w:tblStylePr>
  </w:style>
  <w:style w:type="table" w:styleId="Tabellagriglia2-colore6">
    <w:name w:val="Grid Table 2 Accent 6"/>
    <w:basedOn w:val="Tabellanormale"/>
    <w:uiPriority w:val="99"/>
    <w:tblPr>
      <w:tblStyleRowBandSize w:val="1"/>
      <w:tblStyleColBandSize w:val="1"/>
      <w:tblBorders>
        <w:bottom w:val="single" w:sz="4" w:space="0" w:color="FFE700" w:themeColor="accent6"/>
        <w:insideH w:val="single" w:sz="4" w:space="0" w:color="FFE700" w:themeColor="accent6"/>
        <w:insideV w:val="single" w:sz="4" w:space="0" w:color="FFE700" w:themeColor="accent6"/>
      </w:tblBorders>
    </w:tblPr>
    <w:tblStylePr w:type="firstRow">
      <w:rPr>
        <w:b/>
        <w:color w:val="404040"/>
      </w:rPr>
      <w:tblPr/>
      <w:tcPr>
        <w:tcBorders>
          <w:top w:val="none" w:sz="4" w:space="0" w:color="000000"/>
          <w:left w:val="none" w:sz="4" w:space="0" w:color="000000"/>
          <w:bottom w:val="single" w:sz="12" w:space="0" w:color="FFE700" w:themeColor="accent6"/>
          <w:right w:val="none" w:sz="4" w:space="0" w:color="000000"/>
        </w:tcBorders>
        <w:shd w:val="clear" w:color="auto" w:fill="FFFFFF"/>
      </w:tcPr>
    </w:tblStylePr>
    <w:tblStylePr w:type="lastRow">
      <w:rPr>
        <w:b/>
        <w:color w:val="404040"/>
      </w:rPr>
      <w:tblPr/>
      <w:tcPr>
        <w:tcBorders>
          <w:top w:val="single" w:sz="4" w:space="0" w:color="FFE700"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ACB"/>
      </w:tcPr>
    </w:tblStylePr>
    <w:tblStylePr w:type="band1Horz">
      <w:rPr>
        <w:rFonts w:ascii="Arial" w:hAnsi="Arial"/>
        <w:color w:val="404040"/>
        <w:sz w:val="22"/>
      </w:rPr>
      <w:tblPr/>
      <w:tcPr>
        <w:shd w:val="clear" w:color="auto" w:fill="FFFACB"/>
      </w:tcPr>
    </w:tblStylePr>
  </w:style>
  <w:style w:type="table" w:styleId="Tabellagriglia3-colore1">
    <w:name w:val="Grid Table 3 Accent 1"/>
    <w:basedOn w:val="Tabellanormale"/>
    <w:uiPriority w:val="99"/>
    <w:tblPr>
      <w:tblStyleRowBandSize w:val="1"/>
      <w:tblStyleColBandSize w:val="1"/>
      <w:tblBorders>
        <w:bottom w:val="single" w:sz="4" w:space="0" w:color="1089AD" w:themeColor="accent1" w:themeTint="EA"/>
        <w:insideH w:val="single" w:sz="4" w:space="0" w:color="1089AD" w:themeColor="accent1" w:themeTint="EA"/>
        <w:insideV w:val="single" w:sz="4" w:space="0" w:color="1089AD"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BEEBF9"/>
      </w:tcPr>
    </w:tblStylePr>
    <w:tblStylePr w:type="band1Horz">
      <w:rPr>
        <w:rFonts w:ascii="Arial" w:hAnsi="Arial"/>
        <w:color w:val="404040"/>
        <w:sz w:val="22"/>
      </w:rPr>
      <w:tblPr/>
      <w:tcPr>
        <w:shd w:val="clear" w:color="auto" w:fill="BEEBF9"/>
      </w:tcPr>
    </w:tblStylePr>
  </w:style>
  <w:style w:type="table" w:styleId="Tabellagriglia3-colore2">
    <w:name w:val="Grid Table 3 Accent 2"/>
    <w:basedOn w:val="Tabellanormale"/>
    <w:uiPriority w:val="99"/>
    <w:tblPr>
      <w:tblStyleRowBandSize w:val="1"/>
      <w:tblStyleColBandSize w:val="1"/>
      <w:tblBorders>
        <w:bottom w:val="single" w:sz="4" w:space="0" w:color="686868" w:themeColor="accent2" w:themeTint="97"/>
        <w:insideH w:val="single" w:sz="4" w:space="0" w:color="686868" w:themeColor="accent2" w:themeTint="97"/>
        <w:insideV w:val="single" w:sz="4" w:space="0" w:color="686868"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DCDCD"/>
      </w:tcPr>
    </w:tblStylePr>
    <w:tblStylePr w:type="band1Horz">
      <w:rPr>
        <w:rFonts w:ascii="Arial" w:hAnsi="Arial"/>
        <w:color w:val="404040"/>
        <w:sz w:val="22"/>
      </w:rPr>
      <w:tblPr/>
      <w:tcPr>
        <w:shd w:val="clear" w:color="auto" w:fill="CDCDCD"/>
      </w:tcPr>
    </w:tblStylePr>
  </w:style>
  <w:style w:type="table" w:styleId="Tabellagriglia3-colore3">
    <w:name w:val="Grid Table 3 Accent 3"/>
    <w:basedOn w:val="Tabellanormale"/>
    <w:uiPriority w:val="99"/>
    <w:tblPr>
      <w:tblStyleRowBandSize w:val="1"/>
      <w:tblStyleColBandSize w:val="1"/>
      <w:tblBorders>
        <w:bottom w:val="single" w:sz="4" w:space="0" w:color="2197AC" w:themeColor="accent3" w:themeTint="FE"/>
        <w:insideH w:val="single" w:sz="4" w:space="0" w:color="2197AC" w:themeColor="accent3" w:themeTint="FE"/>
        <w:insideV w:val="single" w:sz="4" w:space="0" w:color="2197AC"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AEEF5"/>
      </w:tcPr>
    </w:tblStylePr>
    <w:tblStylePr w:type="band1Horz">
      <w:rPr>
        <w:rFonts w:ascii="Arial" w:hAnsi="Arial"/>
        <w:color w:val="404040"/>
        <w:sz w:val="22"/>
      </w:rPr>
      <w:tblPr/>
      <w:tcPr>
        <w:shd w:val="clear" w:color="auto" w:fill="CAEEF5"/>
      </w:tcPr>
    </w:tblStylePr>
  </w:style>
  <w:style w:type="table" w:styleId="Tabellagriglia3-colore4">
    <w:name w:val="Grid Table 3 Accent 4"/>
    <w:basedOn w:val="Tabellanormale"/>
    <w:uiPriority w:val="99"/>
    <w:tblPr>
      <w:tblStyleRowBandSize w:val="1"/>
      <w:tblStyleColBandSize w:val="1"/>
      <w:tblBorders>
        <w:bottom w:val="single" w:sz="4" w:space="0" w:color="F8F5B7" w:themeColor="accent4" w:themeTint="9A"/>
        <w:insideH w:val="single" w:sz="4" w:space="0" w:color="F8F5B7" w:themeColor="accent4" w:themeTint="9A"/>
        <w:insideV w:val="single" w:sz="4" w:space="0" w:color="F8F5B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CFBE6"/>
      </w:tcPr>
    </w:tblStylePr>
    <w:tblStylePr w:type="band1Horz">
      <w:rPr>
        <w:rFonts w:ascii="Arial" w:hAnsi="Arial"/>
        <w:color w:val="404040"/>
        <w:sz w:val="22"/>
      </w:rPr>
      <w:tblPr/>
      <w:tcPr>
        <w:shd w:val="clear" w:color="auto" w:fill="FCFBE6"/>
      </w:tcPr>
    </w:tblStylePr>
  </w:style>
  <w:style w:type="table" w:styleId="Tabellagriglia3-colore5">
    <w:name w:val="Grid Table 3 Accent 5"/>
    <w:basedOn w:val="Tabellanormale"/>
    <w:uiPriority w:val="99"/>
    <w:tblPr>
      <w:tblStyleRowBandSize w:val="1"/>
      <w:tblStyleColBandSize w:val="1"/>
      <w:tblBorders>
        <w:bottom w:val="single" w:sz="4" w:space="0" w:color="6AB7C8" w:themeColor="accent5"/>
        <w:insideH w:val="single" w:sz="4" w:space="0" w:color="6AB7C8" w:themeColor="accent5"/>
        <w:insideV w:val="single" w:sz="4" w:space="0" w:color="6AB7C8"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0F0F3"/>
      </w:tcPr>
    </w:tblStylePr>
    <w:tblStylePr w:type="band1Horz">
      <w:rPr>
        <w:rFonts w:ascii="Arial" w:hAnsi="Arial"/>
        <w:color w:val="404040"/>
        <w:sz w:val="22"/>
      </w:rPr>
      <w:tblPr/>
      <w:tcPr>
        <w:shd w:val="clear" w:color="auto" w:fill="E0F0F3"/>
      </w:tcPr>
    </w:tblStylePr>
  </w:style>
  <w:style w:type="table" w:styleId="Tabellagriglia3-colore6">
    <w:name w:val="Grid Table 3 Accent 6"/>
    <w:basedOn w:val="Tabellanormale"/>
    <w:uiPriority w:val="99"/>
    <w:tblPr>
      <w:tblStyleRowBandSize w:val="1"/>
      <w:tblStyleColBandSize w:val="1"/>
      <w:tblBorders>
        <w:bottom w:val="single" w:sz="4" w:space="0" w:color="FFE700" w:themeColor="accent6"/>
        <w:insideH w:val="single" w:sz="4" w:space="0" w:color="FFE700" w:themeColor="accent6"/>
        <w:insideV w:val="single" w:sz="4" w:space="0" w:color="FFE700"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ACB"/>
      </w:tcPr>
    </w:tblStylePr>
    <w:tblStylePr w:type="band1Horz">
      <w:rPr>
        <w:rFonts w:ascii="Arial" w:hAnsi="Arial"/>
        <w:color w:val="404040"/>
        <w:sz w:val="22"/>
      </w:rPr>
      <w:tblPr/>
      <w:tcPr>
        <w:shd w:val="clear" w:color="auto" w:fill="FFFACB"/>
      </w:tcPr>
    </w:tblStylePr>
  </w:style>
  <w:style w:type="table" w:styleId="Tabellagriglia4-colore1">
    <w:name w:val="Grid Table 4 Accent 1"/>
    <w:basedOn w:val="Tabellanormale"/>
    <w:uiPriority w:val="59"/>
    <w:tblPr>
      <w:tblStyleRowBandSize w:val="1"/>
      <w:tblStyleColBandSize w:val="1"/>
      <w:tblBorders>
        <w:top w:val="single" w:sz="4" w:space="0" w:color="4BC8EE" w:themeColor="accent1" w:themeTint="90"/>
        <w:left w:val="single" w:sz="4" w:space="0" w:color="4BC8EE" w:themeColor="accent1" w:themeTint="90"/>
        <w:bottom w:val="single" w:sz="4" w:space="0" w:color="4BC8EE" w:themeColor="accent1" w:themeTint="90"/>
        <w:right w:val="single" w:sz="4" w:space="0" w:color="4BC8EE" w:themeColor="accent1" w:themeTint="90"/>
        <w:insideH w:val="single" w:sz="4" w:space="0" w:color="4BC8EE" w:themeColor="accent1" w:themeTint="90"/>
        <w:insideV w:val="single" w:sz="4" w:space="0" w:color="4BC8EE" w:themeColor="accent1" w:themeTint="90"/>
      </w:tblBorders>
    </w:tblPr>
    <w:tblStylePr w:type="firstRow">
      <w:rPr>
        <w:rFonts w:ascii="Arial" w:hAnsi="Arial"/>
        <w:b/>
        <w:color w:val="FFFFFF"/>
        <w:sz w:val="22"/>
      </w:rPr>
      <w:tblPr/>
      <w:tcPr>
        <w:tcBorders>
          <w:top w:val="single" w:sz="4" w:space="0" w:color="1089AD" w:themeColor="accent1" w:themeTint="EA"/>
          <w:left w:val="single" w:sz="4" w:space="0" w:color="1089AD" w:themeColor="accent1" w:themeTint="EA"/>
          <w:bottom w:val="single" w:sz="4" w:space="0" w:color="1089AD" w:themeColor="accent1" w:themeTint="EA"/>
          <w:right w:val="single" w:sz="4" w:space="0" w:color="1089AD" w:themeColor="accent1" w:themeTint="EA"/>
        </w:tcBorders>
        <w:shd w:val="clear" w:color="auto" w:fill="1089AD"/>
      </w:tcPr>
    </w:tblStylePr>
    <w:tblStylePr w:type="lastRow">
      <w:rPr>
        <w:b/>
        <w:color w:val="404040"/>
      </w:rPr>
      <w:tblPr/>
      <w:tcPr>
        <w:tcBorders>
          <w:top w:val="single" w:sz="4" w:space="0" w:color="1089AD"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0ECF9"/>
      </w:tcPr>
    </w:tblStylePr>
    <w:tblStylePr w:type="band1Horz">
      <w:rPr>
        <w:rFonts w:ascii="Arial" w:hAnsi="Arial"/>
        <w:color w:val="404040"/>
        <w:sz w:val="22"/>
      </w:rPr>
      <w:tblPr/>
      <w:tcPr>
        <w:shd w:val="clear" w:color="auto" w:fill="C0ECF9"/>
      </w:tcPr>
    </w:tblStylePr>
  </w:style>
  <w:style w:type="table" w:styleId="Tabellagriglia4-colore2">
    <w:name w:val="Grid Table 4 Accent 2"/>
    <w:basedOn w:val="Tabellanormale"/>
    <w:uiPriority w:val="59"/>
    <w:tblPr>
      <w:tblStyleRowBandSize w:val="1"/>
      <w:tblStyleColBandSize w:val="1"/>
      <w:tblBorders>
        <w:top w:val="single" w:sz="4" w:space="0" w:color="6F6F6F" w:themeColor="accent2" w:themeTint="90"/>
        <w:left w:val="single" w:sz="4" w:space="0" w:color="6F6F6F" w:themeColor="accent2" w:themeTint="90"/>
        <w:bottom w:val="single" w:sz="4" w:space="0" w:color="6F6F6F" w:themeColor="accent2" w:themeTint="90"/>
        <w:right w:val="single" w:sz="4" w:space="0" w:color="6F6F6F" w:themeColor="accent2" w:themeTint="90"/>
        <w:insideH w:val="single" w:sz="4" w:space="0" w:color="6F6F6F" w:themeColor="accent2" w:themeTint="90"/>
        <w:insideV w:val="single" w:sz="4" w:space="0" w:color="6F6F6F" w:themeColor="accent2" w:themeTint="90"/>
      </w:tblBorders>
    </w:tblPr>
    <w:tblStylePr w:type="firstRow">
      <w:rPr>
        <w:rFonts w:ascii="Arial" w:hAnsi="Arial"/>
        <w:b/>
        <w:color w:val="FFFFFF"/>
        <w:sz w:val="22"/>
      </w:rPr>
      <w:tblPr/>
      <w:tcPr>
        <w:tcBorders>
          <w:top w:val="single" w:sz="4" w:space="0" w:color="686868" w:themeColor="accent2" w:themeTint="97"/>
          <w:left w:val="single" w:sz="4" w:space="0" w:color="686868" w:themeColor="accent2" w:themeTint="97"/>
          <w:bottom w:val="single" w:sz="4" w:space="0" w:color="686868" w:themeColor="accent2" w:themeTint="97"/>
          <w:right w:val="single" w:sz="4" w:space="0" w:color="686868" w:themeColor="accent2" w:themeTint="97"/>
        </w:tcBorders>
        <w:shd w:val="clear" w:color="auto" w:fill="686868"/>
      </w:tcPr>
    </w:tblStylePr>
    <w:tblStylePr w:type="lastRow">
      <w:rPr>
        <w:b/>
        <w:color w:val="404040"/>
      </w:rPr>
      <w:tblPr/>
      <w:tcPr>
        <w:tcBorders>
          <w:top w:val="single" w:sz="4" w:space="0" w:color="686868"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DCDCD"/>
      </w:tcPr>
    </w:tblStylePr>
    <w:tblStylePr w:type="band1Horz">
      <w:rPr>
        <w:rFonts w:ascii="Arial" w:hAnsi="Arial"/>
        <w:color w:val="404040"/>
        <w:sz w:val="22"/>
      </w:rPr>
      <w:tblPr/>
      <w:tcPr>
        <w:shd w:val="clear" w:color="auto" w:fill="CDCDCD"/>
      </w:tcPr>
    </w:tblStylePr>
  </w:style>
  <w:style w:type="table" w:styleId="Tabellagriglia4-colore3">
    <w:name w:val="Grid Table 4 Accent 3"/>
    <w:basedOn w:val="Tabellanormale"/>
    <w:uiPriority w:val="59"/>
    <w:tblPr>
      <w:tblStyleRowBandSize w:val="1"/>
      <w:tblStyleColBandSize w:val="1"/>
      <w:tblBorders>
        <w:top w:val="single" w:sz="4" w:space="0" w:color="6ED1E3" w:themeColor="accent3" w:themeTint="90"/>
        <w:left w:val="single" w:sz="4" w:space="0" w:color="6ED1E3" w:themeColor="accent3" w:themeTint="90"/>
        <w:bottom w:val="single" w:sz="4" w:space="0" w:color="6ED1E3" w:themeColor="accent3" w:themeTint="90"/>
        <w:right w:val="single" w:sz="4" w:space="0" w:color="6ED1E3" w:themeColor="accent3" w:themeTint="90"/>
        <w:insideH w:val="single" w:sz="4" w:space="0" w:color="6ED1E3" w:themeColor="accent3" w:themeTint="90"/>
        <w:insideV w:val="single" w:sz="4" w:space="0" w:color="6ED1E3" w:themeColor="accent3" w:themeTint="90"/>
      </w:tblBorders>
    </w:tblPr>
    <w:tblStylePr w:type="firstRow">
      <w:rPr>
        <w:rFonts w:ascii="Arial" w:hAnsi="Arial"/>
        <w:b/>
        <w:color w:val="FFFFFF"/>
        <w:sz w:val="22"/>
      </w:rPr>
      <w:tblPr/>
      <w:tcPr>
        <w:tcBorders>
          <w:top w:val="single" w:sz="4" w:space="0" w:color="2197AC" w:themeColor="accent3" w:themeTint="FE"/>
          <w:left w:val="single" w:sz="4" w:space="0" w:color="2197AC" w:themeColor="accent3" w:themeTint="FE"/>
          <w:bottom w:val="single" w:sz="4" w:space="0" w:color="2197AC" w:themeColor="accent3" w:themeTint="FE"/>
          <w:right w:val="single" w:sz="4" w:space="0" w:color="2197AC" w:themeColor="accent3" w:themeTint="FE"/>
        </w:tcBorders>
        <w:shd w:val="clear" w:color="auto" w:fill="2197AC"/>
      </w:tcPr>
    </w:tblStylePr>
    <w:tblStylePr w:type="lastRow">
      <w:rPr>
        <w:b/>
        <w:color w:val="404040"/>
      </w:rPr>
      <w:tblPr/>
      <w:tcPr>
        <w:tcBorders>
          <w:top w:val="single" w:sz="4" w:space="0" w:color="2197AC"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AEEF5"/>
      </w:tcPr>
    </w:tblStylePr>
    <w:tblStylePr w:type="band1Horz">
      <w:rPr>
        <w:rFonts w:ascii="Arial" w:hAnsi="Arial"/>
        <w:color w:val="404040"/>
        <w:sz w:val="22"/>
      </w:rPr>
      <w:tblPr/>
      <w:tcPr>
        <w:shd w:val="clear" w:color="auto" w:fill="CAEEF5"/>
      </w:tcPr>
    </w:tblStylePr>
  </w:style>
  <w:style w:type="table" w:styleId="Tabellagriglia4-colore4">
    <w:name w:val="Grid Table 4 Accent 4"/>
    <w:basedOn w:val="Tabellanormale"/>
    <w:uiPriority w:val="59"/>
    <w:tblPr>
      <w:tblStyleRowBandSize w:val="1"/>
      <w:tblStyleColBandSize w:val="1"/>
      <w:tblBorders>
        <w:top w:val="single" w:sz="4" w:space="0" w:color="F8F5BC" w:themeColor="accent4" w:themeTint="90"/>
        <w:left w:val="single" w:sz="4" w:space="0" w:color="F8F5BC" w:themeColor="accent4" w:themeTint="90"/>
        <w:bottom w:val="single" w:sz="4" w:space="0" w:color="F8F5BC" w:themeColor="accent4" w:themeTint="90"/>
        <w:right w:val="single" w:sz="4" w:space="0" w:color="F8F5BC" w:themeColor="accent4" w:themeTint="90"/>
        <w:insideH w:val="single" w:sz="4" w:space="0" w:color="F8F5BC" w:themeColor="accent4" w:themeTint="90"/>
        <w:insideV w:val="single" w:sz="4" w:space="0" w:color="F8F5BC" w:themeColor="accent4" w:themeTint="90"/>
      </w:tblBorders>
    </w:tblPr>
    <w:tblStylePr w:type="firstRow">
      <w:rPr>
        <w:rFonts w:ascii="Arial" w:hAnsi="Arial"/>
        <w:b/>
        <w:color w:val="FFFFFF"/>
        <w:sz w:val="22"/>
      </w:rPr>
      <w:tblPr/>
      <w:tcPr>
        <w:tcBorders>
          <w:top w:val="single" w:sz="4" w:space="0" w:color="F8F5B7" w:themeColor="accent4" w:themeTint="9A"/>
          <w:left w:val="single" w:sz="4" w:space="0" w:color="F8F5B7" w:themeColor="accent4" w:themeTint="9A"/>
          <w:bottom w:val="single" w:sz="4" w:space="0" w:color="F8F5B7" w:themeColor="accent4" w:themeTint="9A"/>
          <w:right w:val="single" w:sz="4" w:space="0" w:color="F8F5B7" w:themeColor="accent4" w:themeTint="9A"/>
        </w:tcBorders>
        <w:shd w:val="clear" w:color="auto" w:fill="F8F5B7"/>
      </w:tcPr>
    </w:tblStylePr>
    <w:tblStylePr w:type="lastRow">
      <w:rPr>
        <w:b/>
        <w:color w:val="404040"/>
      </w:rPr>
      <w:tblPr/>
      <w:tcPr>
        <w:tcBorders>
          <w:top w:val="single" w:sz="4" w:space="0" w:color="F8F5B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CFBE6"/>
      </w:tcPr>
    </w:tblStylePr>
    <w:tblStylePr w:type="band1Horz">
      <w:rPr>
        <w:rFonts w:ascii="Arial" w:hAnsi="Arial"/>
        <w:color w:val="404040"/>
        <w:sz w:val="22"/>
      </w:rPr>
      <w:tblPr/>
      <w:tcPr>
        <w:shd w:val="clear" w:color="auto" w:fill="FCFBE6"/>
      </w:tcPr>
    </w:tblStylePr>
  </w:style>
  <w:style w:type="table" w:styleId="Tabellagriglia4-colore5">
    <w:name w:val="Grid Table 4 Accent 5"/>
    <w:basedOn w:val="Tabellanormale"/>
    <w:uiPriority w:val="59"/>
    <w:tblPr>
      <w:tblStyleRowBandSize w:val="1"/>
      <w:tblStyleColBandSize w:val="1"/>
      <w:tblBorders>
        <w:top w:val="single" w:sz="4" w:space="0" w:color="AAD6E0" w:themeColor="accent5" w:themeTint="90"/>
        <w:left w:val="single" w:sz="4" w:space="0" w:color="AAD6E0" w:themeColor="accent5" w:themeTint="90"/>
        <w:bottom w:val="single" w:sz="4" w:space="0" w:color="AAD6E0" w:themeColor="accent5" w:themeTint="90"/>
        <w:right w:val="single" w:sz="4" w:space="0" w:color="AAD6E0" w:themeColor="accent5" w:themeTint="90"/>
        <w:insideH w:val="single" w:sz="4" w:space="0" w:color="AAD6E0" w:themeColor="accent5" w:themeTint="90"/>
        <w:insideV w:val="single" w:sz="4" w:space="0" w:color="AAD6E0" w:themeColor="accent5" w:themeTint="90"/>
      </w:tblBorders>
    </w:tblPr>
    <w:tblStylePr w:type="firstRow">
      <w:rPr>
        <w:rFonts w:ascii="Arial" w:hAnsi="Arial"/>
        <w:b/>
        <w:color w:val="FFFFFF"/>
        <w:sz w:val="22"/>
      </w:rPr>
      <w:tblPr/>
      <w:tcPr>
        <w:tcBorders>
          <w:top w:val="single" w:sz="4" w:space="0" w:color="6AB7C8" w:themeColor="accent5"/>
          <w:left w:val="single" w:sz="4" w:space="0" w:color="6AB7C8" w:themeColor="accent5"/>
          <w:bottom w:val="single" w:sz="4" w:space="0" w:color="6AB7C8" w:themeColor="accent5"/>
          <w:right w:val="single" w:sz="4" w:space="0" w:color="6AB7C8" w:themeColor="accent5"/>
        </w:tcBorders>
        <w:shd w:val="clear" w:color="auto" w:fill="6AB7C8"/>
      </w:tcPr>
    </w:tblStylePr>
    <w:tblStylePr w:type="lastRow">
      <w:rPr>
        <w:b/>
        <w:color w:val="404040"/>
      </w:rPr>
      <w:tblPr/>
      <w:tcPr>
        <w:tcBorders>
          <w:top w:val="single" w:sz="4" w:space="0" w:color="6AB7C8"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0F0F3"/>
      </w:tcPr>
    </w:tblStylePr>
    <w:tblStylePr w:type="band1Horz">
      <w:rPr>
        <w:rFonts w:ascii="Arial" w:hAnsi="Arial"/>
        <w:color w:val="404040"/>
        <w:sz w:val="22"/>
      </w:rPr>
      <w:tblPr/>
      <w:tcPr>
        <w:shd w:val="clear" w:color="auto" w:fill="E0F0F3"/>
      </w:tcPr>
    </w:tblStylePr>
  </w:style>
  <w:style w:type="table" w:styleId="Tabellagriglia4-colore6">
    <w:name w:val="Grid Table 4 Accent 6"/>
    <w:basedOn w:val="Tabellanormale"/>
    <w:uiPriority w:val="59"/>
    <w:tblPr>
      <w:tblStyleRowBandSize w:val="1"/>
      <w:tblStyleColBandSize w:val="1"/>
      <w:tblBorders>
        <w:top w:val="single" w:sz="4" w:space="0" w:color="FFF16F" w:themeColor="accent6" w:themeTint="90"/>
        <w:left w:val="single" w:sz="4" w:space="0" w:color="FFF16F" w:themeColor="accent6" w:themeTint="90"/>
        <w:bottom w:val="single" w:sz="4" w:space="0" w:color="FFF16F" w:themeColor="accent6" w:themeTint="90"/>
        <w:right w:val="single" w:sz="4" w:space="0" w:color="FFF16F" w:themeColor="accent6" w:themeTint="90"/>
        <w:insideH w:val="single" w:sz="4" w:space="0" w:color="FFF16F" w:themeColor="accent6" w:themeTint="90"/>
        <w:insideV w:val="single" w:sz="4" w:space="0" w:color="FFF16F" w:themeColor="accent6" w:themeTint="90"/>
      </w:tblBorders>
    </w:tblPr>
    <w:tblStylePr w:type="firstRow">
      <w:rPr>
        <w:rFonts w:ascii="Arial" w:hAnsi="Arial"/>
        <w:b/>
        <w:color w:val="FFFFFF"/>
        <w:sz w:val="22"/>
      </w:rPr>
      <w:tblPr/>
      <w:tcPr>
        <w:tcBorders>
          <w:top w:val="single" w:sz="4" w:space="0" w:color="FFE700" w:themeColor="accent6"/>
          <w:left w:val="single" w:sz="4" w:space="0" w:color="FFE700" w:themeColor="accent6"/>
          <w:bottom w:val="single" w:sz="4" w:space="0" w:color="FFE700" w:themeColor="accent6"/>
          <w:right w:val="single" w:sz="4" w:space="0" w:color="FFE700" w:themeColor="accent6"/>
        </w:tcBorders>
        <w:shd w:val="clear" w:color="auto" w:fill="FFE700"/>
      </w:tcPr>
    </w:tblStylePr>
    <w:tblStylePr w:type="lastRow">
      <w:rPr>
        <w:b/>
        <w:color w:val="404040"/>
      </w:rPr>
      <w:tblPr/>
      <w:tcPr>
        <w:tcBorders>
          <w:top w:val="single" w:sz="4" w:space="0" w:color="FFE70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ACB"/>
      </w:tcPr>
    </w:tblStylePr>
    <w:tblStylePr w:type="band1Horz">
      <w:rPr>
        <w:rFonts w:ascii="Arial" w:hAnsi="Arial"/>
        <w:color w:val="404040"/>
        <w:sz w:val="22"/>
      </w:rPr>
      <w:tblPr/>
      <w:tcPr>
        <w:shd w:val="clear" w:color="auto" w:fill="FFFACB"/>
      </w:tcPr>
    </w:tblStylePr>
  </w:style>
  <w:style w:type="table" w:styleId="Tabellagriglia5scura-colore2">
    <w:name w:val="Grid Table 5 Dark Accent 2"/>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CDCDCD"/>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hemeColor="light1"/>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styleId="Tabellagriglia5scura-colore3">
    <w:name w:val="Grid Table 5 Dark Accent 3"/>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CAEEF5"/>
    </w:tblPr>
    <w:tblStylePr w:type="firstRow">
      <w:rPr>
        <w:rFonts w:ascii="Arial" w:hAnsi="Arial"/>
        <w:b/>
        <w:color w:val="FFFFFF"/>
        <w:sz w:val="22"/>
      </w:rPr>
      <w:tblPr/>
      <w:tcPr>
        <w:shd w:val="clear" w:color="auto" w:fill="2197AC"/>
      </w:tcPr>
    </w:tblStylePr>
    <w:tblStylePr w:type="lastRow">
      <w:rPr>
        <w:rFonts w:ascii="Arial" w:hAnsi="Arial"/>
        <w:b/>
        <w:color w:val="FFFFFF"/>
        <w:sz w:val="22"/>
      </w:rPr>
      <w:tblPr/>
      <w:tcPr>
        <w:tcBorders>
          <w:top w:val="single" w:sz="4" w:space="0" w:color="FFFFFF" w:themeColor="light1"/>
        </w:tcBorders>
        <w:shd w:val="clear" w:color="auto" w:fill="2197AC"/>
      </w:tcPr>
    </w:tblStylePr>
    <w:tblStylePr w:type="firstCol">
      <w:rPr>
        <w:rFonts w:ascii="Arial" w:hAnsi="Arial"/>
        <w:b/>
        <w:color w:val="FFFFFF"/>
        <w:sz w:val="22"/>
      </w:rPr>
      <w:tblPr/>
      <w:tcPr>
        <w:shd w:val="clear" w:color="auto" w:fill="2197AC"/>
      </w:tcPr>
    </w:tblStylePr>
    <w:tblStylePr w:type="lastCol">
      <w:rPr>
        <w:rFonts w:ascii="Arial" w:hAnsi="Arial"/>
        <w:b/>
        <w:color w:val="FFFFFF"/>
        <w:sz w:val="22"/>
      </w:rPr>
      <w:tblPr/>
      <w:tcPr>
        <w:shd w:val="clear" w:color="auto" w:fill="2197AC"/>
      </w:tcPr>
    </w:tblStylePr>
    <w:tblStylePr w:type="band1Vert">
      <w:tblPr/>
      <w:tcPr>
        <w:shd w:val="clear" w:color="auto" w:fill="89D9E8"/>
      </w:tcPr>
    </w:tblStylePr>
    <w:tblStylePr w:type="band1Horz">
      <w:tblPr/>
      <w:tcPr>
        <w:shd w:val="clear" w:color="auto" w:fill="89D9E8"/>
      </w:tcPr>
    </w:tblStylePr>
  </w:style>
  <w:style w:type="table" w:styleId="Tabellagriglia5scura-colore5">
    <w:name w:val="Grid Table 5 Dark Accent 5"/>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0F0F3"/>
    </w:tblPr>
    <w:tblStylePr w:type="firstRow">
      <w:rPr>
        <w:rFonts w:ascii="Arial" w:hAnsi="Arial"/>
        <w:b/>
        <w:color w:val="FFFFFF"/>
        <w:sz w:val="22"/>
      </w:rPr>
      <w:tblPr/>
      <w:tcPr>
        <w:shd w:val="clear" w:color="auto" w:fill="6AB7C8"/>
      </w:tcPr>
    </w:tblStylePr>
    <w:tblStylePr w:type="lastRow">
      <w:rPr>
        <w:rFonts w:ascii="Arial" w:hAnsi="Arial"/>
        <w:b/>
        <w:color w:val="FFFFFF"/>
        <w:sz w:val="22"/>
      </w:rPr>
      <w:tblPr/>
      <w:tcPr>
        <w:tcBorders>
          <w:top w:val="single" w:sz="4" w:space="0" w:color="FFFFFF" w:themeColor="light1"/>
        </w:tcBorders>
        <w:shd w:val="clear" w:color="auto" w:fill="6AB7C8"/>
      </w:tcPr>
    </w:tblStylePr>
    <w:tblStylePr w:type="firstCol">
      <w:rPr>
        <w:rFonts w:ascii="Arial" w:hAnsi="Arial"/>
        <w:b/>
        <w:color w:val="FFFFFF"/>
        <w:sz w:val="22"/>
      </w:rPr>
      <w:tblPr/>
      <w:tcPr>
        <w:shd w:val="clear" w:color="auto" w:fill="6AB7C8"/>
      </w:tcPr>
    </w:tblStylePr>
    <w:tblStylePr w:type="lastCol">
      <w:rPr>
        <w:rFonts w:ascii="Arial" w:hAnsi="Arial"/>
        <w:b/>
        <w:color w:val="FFFFFF"/>
        <w:sz w:val="22"/>
      </w:rPr>
      <w:tblPr/>
      <w:tcPr>
        <w:shd w:val="clear" w:color="auto" w:fill="6AB7C8"/>
      </w:tcPr>
    </w:tblStylePr>
    <w:tblStylePr w:type="band1Vert">
      <w:tblPr/>
      <w:tcPr>
        <w:shd w:val="clear" w:color="auto" w:fill="BADDE5"/>
      </w:tcPr>
    </w:tblStylePr>
    <w:tblStylePr w:type="band1Horz">
      <w:tblPr/>
      <w:tcPr>
        <w:shd w:val="clear" w:color="auto" w:fill="BADDE5"/>
      </w:tcPr>
    </w:tblStylePr>
  </w:style>
  <w:style w:type="table" w:styleId="Tabellagriglia5scura-colore6">
    <w:name w:val="Grid Table 5 Dark Accent 6"/>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ACB"/>
    </w:tblPr>
    <w:tblStylePr w:type="firstRow">
      <w:rPr>
        <w:rFonts w:ascii="Arial" w:hAnsi="Arial"/>
        <w:b/>
        <w:color w:val="FFFFFF"/>
        <w:sz w:val="22"/>
      </w:rPr>
      <w:tblPr/>
      <w:tcPr>
        <w:shd w:val="clear" w:color="auto" w:fill="FFE700"/>
      </w:tcPr>
    </w:tblStylePr>
    <w:tblStylePr w:type="lastRow">
      <w:rPr>
        <w:rFonts w:ascii="Arial" w:hAnsi="Arial"/>
        <w:b/>
        <w:color w:val="FFFFFF"/>
        <w:sz w:val="22"/>
      </w:rPr>
      <w:tblPr/>
      <w:tcPr>
        <w:tcBorders>
          <w:top w:val="single" w:sz="4" w:space="0" w:color="FFFFFF" w:themeColor="light1"/>
        </w:tcBorders>
        <w:shd w:val="clear" w:color="auto" w:fill="FFE700"/>
      </w:tcPr>
    </w:tblStylePr>
    <w:tblStylePr w:type="firstCol">
      <w:rPr>
        <w:rFonts w:ascii="Arial" w:hAnsi="Arial"/>
        <w:b/>
        <w:color w:val="FFFFFF"/>
        <w:sz w:val="22"/>
      </w:rPr>
      <w:tblPr/>
      <w:tcPr>
        <w:shd w:val="clear" w:color="auto" w:fill="FFE700"/>
      </w:tcPr>
    </w:tblStylePr>
    <w:tblStylePr w:type="lastCol">
      <w:rPr>
        <w:rFonts w:ascii="Arial" w:hAnsi="Arial"/>
        <w:b/>
        <w:color w:val="FFFFFF"/>
        <w:sz w:val="22"/>
      </w:rPr>
      <w:tblPr/>
      <w:tcPr>
        <w:shd w:val="clear" w:color="auto" w:fill="FFE700"/>
      </w:tcPr>
    </w:tblStylePr>
    <w:tblStylePr w:type="band1Vert">
      <w:tblPr/>
      <w:tcPr>
        <w:shd w:val="clear" w:color="auto" w:fill="FFF38A"/>
      </w:tcPr>
    </w:tblStylePr>
    <w:tblStylePr w:type="band1Horz">
      <w:tblPr/>
      <w:tcPr>
        <w:shd w:val="clear" w:color="auto" w:fill="FFF38A"/>
      </w:tcPr>
    </w:tblStylePr>
  </w:style>
  <w:style w:type="table" w:styleId="Tabellagriglia6acolori-colore1">
    <w:name w:val="Grid Table 6 Colorful Accent 1"/>
    <w:basedOn w:val="Tabellanormale"/>
    <w:uiPriority w:val="99"/>
    <w:tblPr>
      <w:tblStyleRowBandSize w:val="1"/>
      <w:tblStyleColBandSize w:val="1"/>
      <w:tblBorders>
        <w:top w:val="single" w:sz="4" w:space="0" w:color="5FCEF0" w:themeColor="accent1" w:themeTint="80"/>
        <w:left w:val="single" w:sz="4" w:space="0" w:color="5FCEF0" w:themeColor="accent1" w:themeTint="80"/>
        <w:bottom w:val="single" w:sz="4" w:space="0" w:color="5FCEF0" w:themeColor="accent1" w:themeTint="80"/>
        <w:right w:val="single" w:sz="4" w:space="0" w:color="5FCEF0" w:themeColor="accent1" w:themeTint="80"/>
        <w:insideH w:val="single" w:sz="4" w:space="0" w:color="5FCEF0" w:themeColor="accent1" w:themeTint="80"/>
        <w:insideV w:val="single" w:sz="4" w:space="0" w:color="5FCEF0" w:themeColor="accent1" w:themeTint="80"/>
      </w:tblBorders>
    </w:tblPr>
    <w:tblStylePr w:type="firstRow">
      <w:rPr>
        <w:b/>
        <w:color w:val="5FCEF0" w:themeColor="accent1" w:themeTint="80" w:themeShade="95"/>
      </w:rPr>
      <w:tblPr/>
      <w:tcPr>
        <w:tcBorders>
          <w:bottom w:val="single" w:sz="12" w:space="0" w:color="5FCEF0" w:themeColor="accent1" w:themeTint="80"/>
        </w:tcBorders>
      </w:tcPr>
    </w:tblStylePr>
    <w:tblStylePr w:type="lastRow">
      <w:rPr>
        <w:b/>
        <w:color w:val="5FCEF0" w:themeColor="accent1" w:themeTint="80" w:themeShade="95"/>
      </w:rPr>
    </w:tblStylePr>
    <w:tblStylePr w:type="firstCol">
      <w:rPr>
        <w:b/>
        <w:color w:val="5FCEF0" w:themeColor="accent1" w:themeTint="80" w:themeShade="95"/>
      </w:rPr>
    </w:tblStylePr>
    <w:tblStylePr w:type="lastCol">
      <w:rPr>
        <w:b/>
        <w:color w:val="5FCEF0" w:themeColor="accent1" w:themeTint="80" w:themeShade="95"/>
      </w:rPr>
    </w:tblStylePr>
    <w:tblStylePr w:type="band1Vert">
      <w:tblPr/>
      <w:tcPr>
        <w:shd w:val="clear" w:color="auto" w:fill="BEEBF9"/>
      </w:tcPr>
    </w:tblStylePr>
    <w:tblStylePr w:type="band1Horz">
      <w:rPr>
        <w:rFonts w:ascii="Arial" w:hAnsi="Arial"/>
        <w:color w:val="5FCEF0" w:themeColor="accent1" w:themeTint="80" w:themeShade="95"/>
        <w:sz w:val="22"/>
      </w:rPr>
      <w:tblPr/>
      <w:tcPr>
        <w:shd w:val="clear" w:color="auto" w:fill="BEEBF9"/>
      </w:tcPr>
    </w:tblStylePr>
    <w:tblStylePr w:type="band2Horz">
      <w:rPr>
        <w:rFonts w:ascii="Arial" w:hAnsi="Arial"/>
        <w:color w:val="5FCEF0" w:themeColor="accent1" w:themeTint="80" w:themeShade="95"/>
        <w:sz w:val="22"/>
      </w:rPr>
    </w:tblStylePr>
  </w:style>
  <w:style w:type="table" w:styleId="Tabellagriglia6acolori-colore2">
    <w:name w:val="Grid Table 6 Colorful Accent 2"/>
    <w:basedOn w:val="Tabellanormale"/>
    <w:uiPriority w:val="99"/>
    <w:tblPr>
      <w:tblStyleRowBandSize w:val="1"/>
      <w:tblStyleColBandSize w:val="1"/>
      <w:tblBorders>
        <w:top w:val="single" w:sz="4" w:space="0" w:color="686868" w:themeColor="accent2" w:themeTint="97"/>
        <w:left w:val="single" w:sz="4" w:space="0" w:color="686868" w:themeColor="accent2" w:themeTint="97"/>
        <w:bottom w:val="single" w:sz="4" w:space="0" w:color="686868" w:themeColor="accent2" w:themeTint="97"/>
        <w:right w:val="single" w:sz="4" w:space="0" w:color="686868" w:themeColor="accent2" w:themeTint="97"/>
        <w:insideH w:val="single" w:sz="4" w:space="0" w:color="686868" w:themeColor="accent2" w:themeTint="97"/>
        <w:insideV w:val="single" w:sz="4" w:space="0" w:color="686868" w:themeColor="accent2" w:themeTint="97"/>
      </w:tblBorders>
    </w:tblPr>
    <w:tblStylePr w:type="firstRow">
      <w:rPr>
        <w:b/>
        <w:color w:val="686868" w:themeColor="accent2" w:themeTint="97" w:themeShade="95"/>
      </w:rPr>
      <w:tblPr/>
      <w:tcPr>
        <w:tcBorders>
          <w:bottom w:val="single" w:sz="12" w:space="0" w:color="686868" w:themeColor="accent2" w:themeTint="97"/>
        </w:tcBorders>
      </w:tcPr>
    </w:tblStylePr>
    <w:tblStylePr w:type="lastRow">
      <w:rPr>
        <w:b/>
        <w:color w:val="686868" w:themeColor="accent2" w:themeTint="97" w:themeShade="95"/>
      </w:rPr>
    </w:tblStylePr>
    <w:tblStylePr w:type="firstCol">
      <w:rPr>
        <w:b/>
        <w:color w:val="686868" w:themeColor="accent2" w:themeTint="97" w:themeShade="95"/>
      </w:rPr>
    </w:tblStylePr>
    <w:tblStylePr w:type="lastCol">
      <w:rPr>
        <w:b/>
        <w:color w:val="686868" w:themeColor="accent2" w:themeTint="97" w:themeShade="95"/>
      </w:rPr>
    </w:tblStylePr>
    <w:tblStylePr w:type="band1Vert">
      <w:tblPr/>
      <w:tcPr>
        <w:shd w:val="clear" w:color="auto" w:fill="CDCDCD"/>
      </w:tcPr>
    </w:tblStylePr>
    <w:tblStylePr w:type="band1Horz">
      <w:rPr>
        <w:rFonts w:ascii="Arial" w:hAnsi="Arial"/>
        <w:color w:val="686868" w:themeColor="accent2" w:themeTint="97" w:themeShade="95"/>
        <w:sz w:val="22"/>
      </w:rPr>
      <w:tblPr/>
      <w:tcPr>
        <w:shd w:val="clear" w:color="auto" w:fill="CDCDCD"/>
      </w:tcPr>
    </w:tblStylePr>
    <w:tblStylePr w:type="band2Horz">
      <w:rPr>
        <w:rFonts w:ascii="Arial" w:hAnsi="Arial"/>
        <w:color w:val="686868" w:themeColor="accent2" w:themeTint="97" w:themeShade="95"/>
        <w:sz w:val="22"/>
      </w:rPr>
    </w:tblStylePr>
  </w:style>
  <w:style w:type="table" w:styleId="Tabellagriglia6acolori-colore3">
    <w:name w:val="Grid Table 6 Colorful Accent 3"/>
    <w:basedOn w:val="Tabellanormale"/>
    <w:uiPriority w:val="99"/>
    <w:tblPr>
      <w:tblStyleRowBandSize w:val="1"/>
      <w:tblStyleColBandSize w:val="1"/>
      <w:tblBorders>
        <w:top w:val="single" w:sz="4" w:space="0" w:color="2197AC" w:themeColor="accent3" w:themeTint="FE"/>
        <w:left w:val="single" w:sz="4" w:space="0" w:color="2197AC" w:themeColor="accent3" w:themeTint="FE"/>
        <w:bottom w:val="single" w:sz="4" w:space="0" w:color="2197AC" w:themeColor="accent3" w:themeTint="FE"/>
        <w:right w:val="single" w:sz="4" w:space="0" w:color="2197AC" w:themeColor="accent3" w:themeTint="FE"/>
        <w:insideH w:val="single" w:sz="4" w:space="0" w:color="2197AC" w:themeColor="accent3" w:themeTint="FE"/>
        <w:insideV w:val="single" w:sz="4" w:space="0" w:color="2197AC" w:themeColor="accent3" w:themeTint="FE"/>
      </w:tblBorders>
    </w:tblPr>
    <w:tblStylePr w:type="firstRow">
      <w:rPr>
        <w:b/>
        <w:color w:val="2197AC" w:themeColor="accent3" w:themeTint="FE" w:themeShade="95"/>
      </w:rPr>
      <w:tblPr/>
      <w:tcPr>
        <w:tcBorders>
          <w:bottom w:val="single" w:sz="12" w:space="0" w:color="2197AC" w:themeColor="accent3" w:themeTint="FE"/>
        </w:tcBorders>
      </w:tcPr>
    </w:tblStylePr>
    <w:tblStylePr w:type="lastRow">
      <w:rPr>
        <w:b/>
        <w:color w:val="2197AC" w:themeColor="accent3" w:themeTint="FE" w:themeShade="95"/>
      </w:rPr>
    </w:tblStylePr>
    <w:tblStylePr w:type="firstCol">
      <w:rPr>
        <w:b/>
        <w:color w:val="2197AC" w:themeColor="accent3" w:themeTint="FE" w:themeShade="95"/>
      </w:rPr>
    </w:tblStylePr>
    <w:tblStylePr w:type="lastCol">
      <w:rPr>
        <w:b/>
        <w:color w:val="2197AC" w:themeColor="accent3" w:themeTint="FE" w:themeShade="95"/>
      </w:rPr>
    </w:tblStylePr>
    <w:tblStylePr w:type="band1Vert">
      <w:tblPr/>
      <w:tcPr>
        <w:shd w:val="clear" w:color="auto" w:fill="CAEEF5"/>
      </w:tcPr>
    </w:tblStylePr>
    <w:tblStylePr w:type="band1Horz">
      <w:rPr>
        <w:rFonts w:ascii="Arial" w:hAnsi="Arial"/>
        <w:color w:val="2197AC" w:themeColor="accent3" w:themeTint="FE" w:themeShade="95"/>
        <w:sz w:val="22"/>
      </w:rPr>
      <w:tblPr/>
      <w:tcPr>
        <w:shd w:val="clear" w:color="auto" w:fill="CAEEF5"/>
      </w:tcPr>
    </w:tblStylePr>
    <w:tblStylePr w:type="band2Horz">
      <w:rPr>
        <w:rFonts w:ascii="Arial" w:hAnsi="Arial"/>
        <w:color w:val="2197AC" w:themeColor="accent3" w:themeTint="FE" w:themeShade="95"/>
        <w:sz w:val="22"/>
      </w:rPr>
    </w:tblStylePr>
  </w:style>
  <w:style w:type="table" w:styleId="Tabellagriglia6acolori-colore4">
    <w:name w:val="Grid Table 6 Colorful Accent 4"/>
    <w:basedOn w:val="Tabellanormale"/>
    <w:uiPriority w:val="99"/>
    <w:tblPr>
      <w:tblStyleRowBandSize w:val="1"/>
      <w:tblStyleColBandSize w:val="1"/>
      <w:tblBorders>
        <w:top w:val="single" w:sz="4" w:space="0" w:color="F8F5B7" w:themeColor="accent4" w:themeTint="9A"/>
        <w:left w:val="single" w:sz="4" w:space="0" w:color="F8F5B7" w:themeColor="accent4" w:themeTint="9A"/>
        <w:bottom w:val="single" w:sz="4" w:space="0" w:color="F8F5B7" w:themeColor="accent4" w:themeTint="9A"/>
        <w:right w:val="single" w:sz="4" w:space="0" w:color="F8F5B7" w:themeColor="accent4" w:themeTint="9A"/>
        <w:insideH w:val="single" w:sz="4" w:space="0" w:color="F8F5B7" w:themeColor="accent4" w:themeTint="9A"/>
        <w:insideV w:val="single" w:sz="4" w:space="0" w:color="F8F5B7" w:themeColor="accent4" w:themeTint="9A"/>
      </w:tblBorders>
    </w:tblPr>
    <w:tblStylePr w:type="firstRow">
      <w:rPr>
        <w:b/>
        <w:color w:val="F8F5B7" w:themeColor="accent4" w:themeTint="9A" w:themeShade="95"/>
      </w:rPr>
      <w:tblPr/>
      <w:tcPr>
        <w:tcBorders>
          <w:bottom w:val="single" w:sz="12" w:space="0" w:color="F8F5B7" w:themeColor="accent4" w:themeTint="9A"/>
        </w:tcBorders>
      </w:tcPr>
    </w:tblStylePr>
    <w:tblStylePr w:type="lastRow">
      <w:rPr>
        <w:b/>
        <w:color w:val="F8F5B7" w:themeColor="accent4" w:themeTint="9A" w:themeShade="95"/>
      </w:rPr>
    </w:tblStylePr>
    <w:tblStylePr w:type="firstCol">
      <w:rPr>
        <w:b/>
        <w:color w:val="F8F5B7" w:themeColor="accent4" w:themeTint="9A" w:themeShade="95"/>
      </w:rPr>
    </w:tblStylePr>
    <w:tblStylePr w:type="lastCol">
      <w:rPr>
        <w:b/>
        <w:color w:val="F8F5B7" w:themeColor="accent4" w:themeTint="9A" w:themeShade="95"/>
      </w:rPr>
    </w:tblStylePr>
    <w:tblStylePr w:type="band1Vert">
      <w:tblPr/>
      <w:tcPr>
        <w:shd w:val="clear" w:color="auto" w:fill="FCFBE6"/>
      </w:tcPr>
    </w:tblStylePr>
    <w:tblStylePr w:type="band1Horz">
      <w:rPr>
        <w:rFonts w:ascii="Arial" w:hAnsi="Arial"/>
        <w:color w:val="F8F5B7" w:themeColor="accent4" w:themeTint="9A" w:themeShade="95"/>
        <w:sz w:val="22"/>
      </w:rPr>
      <w:tblPr/>
      <w:tcPr>
        <w:shd w:val="clear" w:color="auto" w:fill="FCFBE6"/>
      </w:tcPr>
    </w:tblStylePr>
    <w:tblStylePr w:type="band2Horz">
      <w:rPr>
        <w:rFonts w:ascii="Arial" w:hAnsi="Arial"/>
        <w:color w:val="F8F5B7" w:themeColor="accent4" w:themeTint="9A" w:themeShade="95"/>
        <w:sz w:val="22"/>
      </w:rPr>
    </w:tblStylePr>
  </w:style>
  <w:style w:type="table" w:styleId="Tabellagriglia6acolori-colore5">
    <w:name w:val="Grid Table 6 Colorful Accent 5"/>
    <w:basedOn w:val="Tabellanormale"/>
    <w:uiPriority w:val="99"/>
    <w:tblPr>
      <w:tblStyleRowBandSize w:val="1"/>
      <w:tblStyleColBandSize w:val="1"/>
      <w:tblBorders>
        <w:top w:val="single" w:sz="4" w:space="0" w:color="6AB7C8" w:themeColor="accent5"/>
        <w:left w:val="single" w:sz="4" w:space="0" w:color="6AB7C8" w:themeColor="accent5"/>
        <w:bottom w:val="single" w:sz="4" w:space="0" w:color="6AB7C8" w:themeColor="accent5"/>
        <w:right w:val="single" w:sz="4" w:space="0" w:color="6AB7C8" w:themeColor="accent5"/>
        <w:insideH w:val="single" w:sz="4" w:space="0" w:color="6AB7C8" w:themeColor="accent5"/>
        <w:insideV w:val="single" w:sz="4" w:space="0" w:color="6AB7C8" w:themeColor="accent5"/>
      </w:tblBorders>
    </w:tblPr>
    <w:tblStylePr w:type="firstRow">
      <w:rPr>
        <w:b/>
        <w:color w:val="307382" w:themeColor="accent5" w:themeShade="95"/>
      </w:rPr>
      <w:tblPr/>
      <w:tcPr>
        <w:tcBorders>
          <w:bottom w:val="single" w:sz="12" w:space="0" w:color="6AB7C8" w:themeColor="accent5"/>
        </w:tcBorders>
      </w:tcPr>
    </w:tblStylePr>
    <w:tblStylePr w:type="lastRow">
      <w:rPr>
        <w:b/>
        <w:color w:val="307382" w:themeColor="accent5" w:themeShade="95"/>
      </w:rPr>
    </w:tblStylePr>
    <w:tblStylePr w:type="firstCol">
      <w:rPr>
        <w:b/>
        <w:color w:val="307382" w:themeColor="accent5" w:themeShade="95"/>
      </w:rPr>
    </w:tblStylePr>
    <w:tblStylePr w:type="lastCol">
      <w:rPr>
        <w:b/>
        <w:color w:val="307382" w:themeColor="accent5" w:themeShade="95"/>
      </w:rPr>
    </w:tblStylePr>
    <w:tblStylePr w:type="band1Vert">
      <w:tblPr/>
      <w:tcPr>
        <w:shd w:val="clear" w:color="auto" w:fill="E0F0F3"/>
      </w:tcPr>
    </w:tblStylePr>
    <w:tblStylePr w:type="band1Horz">
      <w:rPr>
        <w:rFonts w:ascii="Arial" w:hAnsi="Arial"/>
        <w:color w:val="307382" w:themeColor="accent5" w:themeShade="95"/>
        <w:sz w:val="22"/>
      </w:rPr>
      <w:tblPr/>
      <w:tcPr>
        <w:shd w:val="clear" w:color="auto" w:fill="E0F0F3"/>
      </w:tcPr>
    </w:tblStylePr>
    <w:tblStylePr w:type="band2Horz">
      <w:rPr>
        <w:rFonts w:ascii="Arial" w:hAnsi="Arial"/>
        <w:color w:val="307382" w:themeColor="accent5" w:themeShade="95"/>
        <w:sz w:val="22"/>
      </w:rPr>
    </w:tblStylePr>
  </w:style>
  <w:style w:type="table" w:styleId="Tabellagriglia6acolori-colore6">
    <w:name w:val="Grid Table 6 Colorful Accent 6"/>
    <w:basedOn w:val="Tabellanormale"/>
    <w:uiPriority w:val="99"/>
    <w:tblPr>
      <w:tblStyleRowBandSize w:val="1"/>
      <w:tblStyleColBandSize w:val="1"/>
      <w:tblBorders>
        <w:top w:val="single" w:sz="4" w:space="0" w:color="FFE700" w:themeColor="accent6"/>
        <w:left w:val="single" w:sz="4" w:space="0" w:color="FFE700" w:themeColor="accent6"/>
        <w:bottom w:val="single" w:sz="4" w:space="0" w:color="FFE700" w:themeColor="accent6"/>
        <w:right w:val="single" w:sz="4" w:space="0" w:color="FFE700" w:themeColor="accent6"/>
        <w:insideH w:val="single" w:sz="4" w:space="0" w:color="FFE700" w:themeColor="accent6"/>
        <w:insideV w:val="single" w:sz="4" w:space="0" w:color="FFE700" w:themeColor="accent6"/>
      </w:tblBorders>
    </w:tblPr>
    <w:tblStylePr w:type="firstRow">
      <w:rPr>
        <w:b/>
        <w:color w:val="307382" w:themeColor="accent5" w:themeShade="95"/>
      </w:rPr>
      <w:tblPr/>
      <w:tcPr>
        <w:tcBorders>
          <w:bottom w:val="single" w:sz="12" w:space="0" w:color="FFE700" w:themeColor="accent6"/>
        </w:tcBorders>
      </w:tcPr>
    </w:tblStylePr>
    <w:tblStylePr w:type="lastRow">
      <w:rPr>
        <w:b/>
        <w:color w:val="307382" w:themeColor="accent5" w:themeShade="95"/>
      </w:rPr>
    </w:tblStylePr>
    <w:tblStylePr w:type="firstCol">
      <w:rPr>
        <w:b/>
        <w:color w:val="307382" w:themeColor="accent5" w:themeShade="95"/>
      </w:rPr>
    </w:tblStylePr>
    <w:tblStylePr w:type="lastCol">
      <w:rPr>
        <w:b/>
        <w:color w:val="307382" w:themeColor="accent5" w:themeShade="95"/>
      </w:rPr>
    </w:tblStylePr>
    <w:tblStylePr w:type="band1Vert">
      <w:tblPr/>
      <w:tcPr>
        <w:shd w:val="clear" w:color="auto" w:fill="FFFACB"/>
      </w:tcPr>
    </w:tblStylePr>
    <w:tblStylePr w:type="band1Horz">
      <w:rPr>
        <w:rFonts w:ascii="Arial" w:hAnsi="Arial"/>
        <w:color w:val="307382" w:themeColor="accent5" w:themeShade="95"/>
        <w:sz w:val="22"/>
      </w:rPr>
      <w:tblPr/>
      <w:tcPr>
        <w:shd w:val="clear" w:color="auto" w:fill="FFFACB"/>
      </w:tcPr>
    </w:tblStylePr>
    <w:tblStylePr w:type="band2Horz">
      <w:rPr>
        <w:rFonts w:ascii="Arial" w:hAnsi="Arial"/>
        <w:color w:val="307382" w:themeColor="accent5" w:themeShade="95"/>
        <w:sz w:val="22"/>
      </w:rPr>
    </w:tblStylePr>
  </w:style>
  <w:style w:type="table" w:styleId="Tabellagriglia7acolori-colore1">
    <w:name w:val="Grid Table 7 Colorful Accent 1"/>
    <w:basedOn w:val="Tabellanormale"/>
    <w:uiPriority w:val="99"/>
    <w:tblPr>
      <w:tblStyleRowBandSize w:val="1"/>
      <w:tblStyleColBandSize w:val="1"/>
      <w:tblBorders>
        <w:bottom w:val="single" w:sz="4" w:space="0" w:color="5FCEF0" w:themeColor="accent1" w:themeTint="80"/>
        <w:right w:val="single" w:sz="4" w:space="0" w:color="5FCEF0" w:themeColor="accent1" w:themeTint="80"/>
        <w:insideH w:val="single" w:sz="4" w:space="0" w:color="5FCEF0" w:themeColor="accent1" w:themeTint="80"/>
        <w:insideV w:val="single" w:sz="4" w:space="0" w:color="5FCEF0" w:themeColor="accent1" w:themeTint="80"/>
      </w:tblBorders>
    </w:tblPr>
    <w:tblStylePr w:type="firstRow">
      <w:rPr>
        <w:rFonts w:ascii="Arial" w:hAnsi="Arial"/>
        <w:b/>
        <w:color w:val="5FCEF0" w:themeColor="accent1" w:themeTint="80" w:themeShade="95"/>
        <w:sz w:val="22"/>
      </w:rPr>
      <w:tblPr/>
      <w:tcPr>
        <w:tcBorders>
          <w:top w:val="none" w:sz="4" w:space="0" w:color="000000"/>
          <w:left w:val="none" w:sz="4" w:space="0" w:color="000000"/>
          <w:bottom w:val="single" w:sz="4" w:space="0" w:color="5FCEF0" w:themeColor="accent1" w:themeTint="80"/>
          <w:right w:val="none" w:sz="4" w:space="0" w:color="000000"/>
        </w:tcBorders>
        <w:shd w:val="clear" w:color="auto" w:fill="FFFFFF"/>
      </w:tcPr>
    </w:tblStylePr>
    <w:tblStylePr w:type="lastRow">
      <w:rPr>
        <w:rFonts w:ascii="Arial" w:hAnsi="Arial"/>
        <w:b/>
        <w:color w:val="5FCEF0" w:themeColor="accent1" w:themeTint="80" w:themeShade="95"/>
        <w:sz w:val="22"/>
      </w:rPr>
      <w:tblPr/>
      <w:tcPr>
        <w:tcBorders>
          <w:top w:val="single" w:sz="4" w:space="0" w:color="5FCEF0"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5FCEF0" w:themeColor="accent1" w:themeTint="80" w:themeShade="95"/>
        <w:sz w:val="22"/>
      </w:rPr>
      <w:tblPr/>
      <w:tcPr>
        <w:tcBorders>
          <w:top w:val="none" w:sz="4" w:space="0" w:color="000000"/>
          <w:left w:val="none" w:sz="4" w:space="0" w:color="000000"/>
          <w:bottom w:val="none" w:sz="4" w:space="0" w:color="000000"/>
          <w:right w:val="single" w:sz="4" w:space="0" w:color="5FCEF0" w:themeColor="accent1" w:themeTint="80"/>
        </w:tcBorders>
        <w:shd w:val="clear" w:color="auto" w:fill="FFFFFF"/>
      </w:tcPr>
    </w:tblStylePr>
    <w:tblStylePr w:type="lastCol">
      <w:rPr>
        <w:rFonts w:ascii="Arial" w:hAnsi="Arial"/>
        <w:i/>
        <w:color w:val="5FCEF0" w:themeColor="accent1" w:themeTint="80" w:themeShade="95"/>
        <w:sz w:val="22"/>
      </w:rPr>
      <w:tblPr/>
      <w:tcPr>
        <w:tcBorders>
          <w:top w:val="none" w:sz="4" w:space="0" w:color="000000"/>
          <w:left w:val="single" w:sz="4" w:space="0" w:color="5FCEF0" w:themeColor="accent1" w:themeTint="80"/>
          <w:bottom w:val="none" w:sz="4" w:space="0" w:color="000000"/>
          <w:right w:val="none" w:sz="4" w:space="0" w:color="000000"/>
        </w:tcBorders>
        <w:shd w:val="clear" w:color="auto" w:fill="FFFFFF"/>
      </w:tcPr>
    </w:tblStylePr>
    <w:tblStylePr w:type="band1Vert">
      <w:tblPr/>
      <w:tcPr>
        <w:shd w:val="clear" w:color="auto" w:fill="BEEBF9"/>
      </w:tcPr>
    </w:tblStylePr>
    <w:tblStylePr w:type="band1Horz">
      <w:rPr>
        <w:rFonts w:ascii="Arial" w:hAnsi="Arial"/>
        <w:color w:val="5FCEF0" w:themeColor="accent1" w:themeTint="80" w:themeShade="95"/>
        <w:sz w:val="22"/>
      </w:rPr>
      <w:tblPr/>
      <w:tcPr>
        <w:shd w:val="clear" w:color="auto" w:fill="BEEBF9"/>
      </w:tcPr>
    </w:tblStylePr>
    <w:tblStylePr w:type="band2Horz">
      <w:rPr>
        <w:rFonts w:ascii="Arial" w:hAnsi="Arial"/>
        <w:color w:val="5FCEF0" w:themeColor="accent1" w:themeTint="80" w:themeShade="95"/>
        <w:sz w:val="22"/>
      </w:rPr>
    </w:tblStylePr>
  </w:style>
  <w:style w:type="table" w:styleId="Tabellagriglia7acolori-colore2">
    <w:name w:val="Grid Table 7 Colorful Accent 2"/>
    <w:basedOn w:val="Tabellanormale"/>
    <w:uiPriority w:val="99"/>
    <w:tblPr>
      <w:tblStyleRowBandSize w:val="1"/>
      <w:tblStyleColBandSize w:val="1"/>
      <w:tblBorders>
        <w:bottom w:val="single" w:sz="4" w:space="0" w:color="686868" w:themeColor="accent2" w:themeTint="97"/>
        <w:right w:val="single" w:sz="4" w:space="0" w:color="686868" w:themeColor="accent2" w:themeTint="97"/>
        <w:insideH w:val="single" w:sz="4" w:space="0" w:color="686868" w:themeColor="accent2" w:themeTint="97"/>
        <w:insideV w:val="single" w:sz="4" w:space="0" w:color="686868" w:themeColor="accent2" w:themeTint="97"/>
      </w:tblBorders>
    </w:tblPr>
    <w:tblStylePr w:type="firstRow">
      <w:rPr>
        <w:rFonts w:ascii="Arial" w:hAnsi="Arial"/>
        <w:b/>
        <w:color w:val="686868" w:themeColor="accent2" w:themeTint="97" w:themeShade="95"/>
        <w:sz w:val="22"/>
      </w:rPr>
      <w:tblPr/>
      <w:tcPr>
        <w:tcBorders>
          <w:top w:val="none" w:sz="4" w:space="0" w:color="000000"/>
          <w:left w:val="none" w:sz="4" w:space="0" w:color="000000"/>
          <w:bottom w:val="single" w:sz="4" w:space="0" w:color="686868" w:themeColor="accent2" w:themeTint="97"/>
          <w:right w:val="none" w:sz="4" w:space="0" w:color="000000"/>
        </w:tcBorders>
        <w:shd w:val="clear" w:color="auto" w:fill="FFFFFF"/>
      </w:tcPr>
    </w:tblStylePr>
    <w:tblStylePr w:type="lastRow">
      <w:rPr>
        <w:rFonts w:ascii="Arial" w:hAnsi="Arial"/>
        <w:b/>
        <w:color w:val="686868" w:themeColor="accent2" w:themeTint="97" w:themeShade="95"/>
        <w:sz w:val="22"/>
      </w:rPr>
      <w:tblPr/>
      <w:tcPr>
        <w:tcBorders>
          <w:top w:val="single" w:sz="4" w:space="0" w:color="686868"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686868" w:themeColor="accent2" w:themeTint="97" w:themeShade="95"/>
        <w:sz w:val="22"/>
      </w:rPr>
      <w:tblPr/>
      <w:tcPr>
        <w:tcBorders>
          <w:top w:val="none" w:sz="4" w:space="0" w:color="000000"/>
          <w:left w:val="none" w:sz="4" w:space="0" w:color="000000"/>
          <w:bottom w:val="none" w:sz="4" w:space="0" w:color="000000"/>
          <w:right w:val="single" w:sz="4" w:space="0" w:color="686868" w:themeColor="accent2" w:themeTint="97"/>
        </w:tcBorders>
        <w:shd w:val="clear" w:color="auto" w:fill="FFFFFF"/>
      </w:tcPr>
    </w:tblStylePr>
    <w:tblStylePr w:type="lastCol">
      <w:rPr>
        <w:rFonts w:ascii="Arial" w:hAnsi="Arial"/>
        <w:i/>
        <w:color w:val="686868" w:themeColor="accent2" w:themeTint="97" w:themeShade="95"/>
        <w:sz w:val="22"/>
      </w:rPr>
      <w:tblPr/>
      <w:tcPr>
        <w:tcBorders>
          <w:top w:val="none" w:sz="4" w:space="0" w:color="000000"/>
          <w:left w:val="single" w:sz="4" w:space="0" w:color="686868" w:themeColor="accent2" w:themeTint="97"/>
          <w:bottom w:val="none" w:sz="4" w:space="0" w:color="000000"/>
          <w:right w:val="none" w:sz="4" w:space="0" w:color="000000"/>
        </w:tcBorders>
        <w:shd w:val="clear" w:color="auto" w:fill="FFFFFF"/>
      </w:tcPr>
    </w:tblStylePr>
    <w:tblStylePr w:type="band1Vert">
      <w:tblPr/>
      <w:tcPr>
        <w:shd w:val="clear" w:color="auto" w:fill="CDCDCD"/>
      </w:tcPr>
    </w:tblStylePr>
    <w:tblStylePr w:type="band1Horz">
      <w:rPr>
        <w:rFonts w:ascii="Arial" w:hAnsi="Arial"/>
        <w:color w:val="686868" w:themeColor="accent2" w:themeTint="97" w:themeShade="95"/>
        <w:sz w:val="22"/>
      </w:rPr>
      <w:tblPr/>
      <w:tcPr>
        <w:shd w:val="clear" w:color="auto" w:fill="CDCDCD"/>
      </w:tcPr>
    </w:tblStylePr>
    <w:tblStylePr w:type="band2Horz">
      <w:rPr>
        <w:rFonts w:ascii="Arial" w:hAnsi="Arial"/>
        <w:color w:val="686868" w:themeColor="accent2" w:themeTint="97" w:themeShade="95"/>
        <w:sz w:val="22"/>
      </w:rPr>
    </w:tblStylePr>
  </w:style>
  <w:style w:type="table" w:styleId="Tabellagriglia7acolori-colore3">
    <w:name w:val="Grid Table 7 Colorful Accent 3"/>
    <w:basedOn w:val="Tabellanormale"/>
    <w:uiPriority w:val="99"/>
    <w:tblPr>
      <w:tblStyleRowBandSize w:val="1"/>
      <w:tblStyleColBandSize w:val="1"/>
      <w:tblBorders>
        <w:bottom w:val="single" w:sz="4" w:space="0" w:color="2197AC" w:themeColor="accent3" w:themeTint="FE"/>
        <w:right w:val="single" w:sz="4" w:space="0" w:color="2197AC" w:themeColor="accent3" w:themeTint="FE"/>
        <w:insideH w:val="single" w:sz="4" w:space="0" w:color="2197AC" w:themeColor="accent3" w:themeTint="FE"/>
        <w:insideV w:val="single" w:sz="4" w:space="0" w:color="2197AC" w:themeColor="accent3" w:themeTint="FE"/>
      </w:tblBorders>
    </w:tblPr>
    <w:tblStylePr w:type="firstRow">
      <w:rPr>
        <w:rFonts w:ascii="Arial" w:hAnsi="Arial"/>
        <w:b/>
        <w:color w:val="2197AC" w:themeColor="accent3" w:themeTint="FE" w:themeShade="95"/>
        <w:sz w:val="22"/>
      </w:rPr>
      <w:tblPr/>
      <w:tcPr>
        <w:tcBorders>
          <w:top w:val="none" w:sz="4" w:space="0" w:color="000000"/>
          <w:left w:val="none" w:sz="4" w:space="0" w:color="000000"/>
          <w:bottom w:val="single" w:sz="4" w:space="0" w:color="2197AC" w:themeColor="accent3" w:themeTint="FE"/>
          <w:right w:val="none" w:sz="4" w:space="0" w:color="000000"/>
        </w:tcBorders>
        <w:shd w:val="clear" w:color="auto" w:fill="FFFFFF"/>
      </w:tcPr>
    </w:tblStylePr>
    <w:tblStylePr w:type="lastRow">
      <w:rPr>
        <w:rFonts w:ascii="Arial" w:hAnsi="Arial"/>
        <w:b/>
        <w:color w:val="2197AC" w:themeColor="accent3" w:themeTint="FE" w:themeShade="95"/>
        <w:sz w:val="22"/>
      </w:rPr>
      <w:tblPr/>
      <w:tcPr>
        <w:tcBorders>
          <w:top w:val="single" w:sz="4" w:space="0" w:color="2197AC"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197AC" w:themeColor="accent3" w:themeTint="FE" w:themeShade="95"/>
        <w:sz w:val="22"/>
      </w:rPr>
      <w:tblPr/>
      <w:tcPr>
        <w:tcBorders>
          <w:top w:val="none" w:sz="4" w:space="0" w:color="000000"/>
          <w:left w:val="none" w:sz="4" w:space="0" w:color="000000"/>
          <w:bottom w:val="none" w:sz="4" w:space="0" w:color="000000"/>
          <w:right w:val="single" w:sz="4" w:space="0" w:color="2197AC" w:themeColor="accent3" w:themeTint="FE"/>
        </w:tcBorders>
        <w:shd w:val="clear" w:color="auto" w:fill="FFFFFF"/>
      </w:tcPr>
    </w:tblStylePr>
    <w:tblStylePr w:type="lastCol">
      <w:rPr>
        <w:rFonts w:ascii="Arial" w:hAnsi="Arial"/>
        <w:i/>
        <w:color w:val="2197AC" w:themeColor="accent3" w:themeTint="FE" w:themeShade="95"/>
        <w:sz w:val="22"/>
      </w:rPr>
      <w:tblPr/>
      <w:tcPr>
        <w:tcBorders>
          <w:top w:val="none" w:sz="4" w:space="0" w:color="000000"/>
          <w:left w:val="single" w:sz="4" w:space="0" w:color="2197AC" w:themeColor="accent3" w:themeTint="FE"/>
          <w:bottom w:val="none" w:sz="4" w:space="0" w:color="000000"/>
          <w:right w:val="none" w:sz="4" w:space="0" w:color="000000"/>
        </w:tcBorders>
        <w:shd w:val="clear" w:color="auto" w:fill="FFFFFF"/>
      </w:tcPr>
    </w:tblStylePr>
    <w:tblStylePr w:type="band1Vert">
      <w:tblPr/>
      <w:tcPr>
        <w:shd w:val="clear" w:color="auto" w:fill="CAEEF5"/>
      </w:tcPr>
    </w:tblStylePr>
    <w:tblStylePr w:type="band1Horz">
      <w:rPr>
        <w:rFonts w:ascii="Arial" w:hAnsi="Arial"/>
        <w:color w:val="2197AC" w:themeColor="accent3" w:themeTint="FE" w:themeShade="95"/>
        <w:sz w:val="22"/>
      </w:rPr>
      <w:tblPr/>
      <w:tcPr>
        <w:shd w:val="clear" w:color="auto" w:fill="CAEEF5"/>
      </w:tcPr>
    </w:tblStylePr>
    <w:tblStylePr w:type="band2Horz">
      <w:rPr>
        <w:rFonts w:ascii="Arial" w:hAnsi="Arial"/>
        <w:color w:val="2197AC" w:themeColor="accent3" w:themeTint="FE" w:themeShade="95"/>
        <w:sz w:val="22"/>
      </w:rPr>
    </w:tblStylePr>
  </w:style>
  <w:style w:type="table" w:styleId="Tabellagriglia7acolori-colore4">
    <w:name w:val="Grid Table 7 Colorful Accent 4"/>
    <w:basedOn w:val="Tabellanormale"/>
    <w:uiPriority w:val="99"/>
    <w:tblPr>
      <w:tblStyleRowBandSize w:val="1"/>
      <w:tblStyleColBandSize w:val="1"/>
      <w:tblBorders>
        <w:bottom w:val="single" w:sz="4" w:space="0" w:color="F8F5B7" w:themeColor="accent4" w:themeTint="9A"/>
        <w:right w:val="single" w:sz="4" w:space="0" w:color="F8F5B7" w:themeColor="accent4" w:themeTint="9A"/>
        <w:insideH w:val="single" w:sz="4" w:space="0" w:color="F8F5B7" w:themeColor="accent4" w:themeTint="9A"/>
        <w:insideV w:val="single" w:sz="4" w:space="0" w:color="F8F5B7" w:themeColor="accent4" w:themeTint="9A"/>
      </w:tblBorders>
    </w:tblPr>
    <w:tblStylePr w:type="firstRow">
      <w:rPr>
        <w:rFonts w:ascii="Arial" w:hAnsi="Arial"/>
        <w:b/>
        <w:color w:val="F8F5B7" w:themeColor="accent4" w:themeTint="9A" w:themeShade="95"/>
        <w:sz w:val="22"/>
      </w:rPr>
      <w:tblPr/>
      <w:tcPr>
        <w:tcBorders>
          <w:top w:val="none" w:sz="4" w:space="0" w:color="000000"/>
          <w:left w:val="none" w:sz="4" w:space="0" w:color="000000"/>
          <w:bottom w:val="single" w:sz="4" w:space="0" w:color="F8F5B7" w:themeColor="accent4" w:themeTint="9A"/>
          <w:right w:val="none" w:sz="4" w:space="0" w:color="000000"/>
        </w:tcBorders>
        <w:shd w:val="clear" w:color="auto" w:fill="FFFFFF"/>
      </w:tcPr>
    </w:tblStylePr>
    <w:tblStylePr w:type="lastRow">
      <w:rPr>
        <w:rFonts w:ascii="Arial" w:hAnsi="Arial"/>
        <w:b/>
        <w:color w:val="F8F5B7" w:themeColor="accent4" w:themeTint="9A" w:themeShade="95"/>
        <w:sz w:val="22"/>
      </w:rPr>
      <w:tblPr/>
      <w:tcPr>
        <w:tcBorders>
          <w:top w:val="single" w:sz="4" w:space="0" w:color="F8F5B7"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8F5B7" w:themeColor="accent4" w:themeTint="9A" w:themeShade="95"/>
        <w:sz w:val="22"/>
      </w:rPr>
      <w:tblPr/>
      <w:tcPr>
        <w:tcBorders>
          <w:top w:val="none" w:sz="4" w:space="0" w:color="000000"/>
          <w:left w:val="none" w:sz="4" w:space="0" w:color="000000"/>
          <w:bottom w:val="none" w:sz="4" w:space="0" w:color="000000"/>
          <w:right w:val="single" w:sz="4" w:space="0" w:color="F8F5B7" w:themeColor="accent4" w:themeTint="9A"/>
        </w:tcBorders>
        <w:shd w:val="clear" w:color="auto" w:fill="FFFFFF"/>
      </w:tcPr>
    </w:tblStylePr>
    <w:tblStylePr w:type="lastCol">
      <w:rPr>
        <w:rFonts w:ascii="Arial" w:hAnsi="Arial"/>
        <w:i/>
        <w:color w:val="F8F5B7" w:themeColor="accent4" w:themeTint="9A" w:themeShade="95"/>
        <w:sz w:val="22"/>
      </w:rPr>
      <w:tblPr/>
      <w:tcPr>
        <w:tcBorders>
          <w:top w:val="none" w:sz="4" w:space="0" w:color="000000"/>
          <w:left w:val="single" w:sz="4" w:space="0" w:color="F8F5B7" w:themeColor="accent4" w:themeTint="9A"/>
          <w:bottom w:val="none" w:sz="4" w:space="0" w:color="000000"/>
          <w:right w:val="none" w:sz="4" w:space="0" w:color="000000"/>
        </w:tcBorders>
        <w:shd w:val="clear" w:color="auto" w:fill="FFFFFF"/>
      </w:tcPr>
    </w:tblStylePr>
    <w:tblStylePr w:type="band1Vert">
      <w:tblPr/>
      <w:tcPr>
        <w:shd w:val="clear" w:color="auto" w:fill="FCFBE6"/>
      </w:tcPr>
    </w:tblStylePr>
    <w:tblStylePr w:type="band1Horz">
      <w:rPr>
        <w:rFonts w:ascii="Arial" w:hAnsi="Arial"/>
        <w:color w:val="F8F5B7" w:themeColor="accent4" w:themeTint="9A" w:themeShade="95"/>
        <w:sz w:val="22"/>
      </w:rPr>
      <w:tblPr/>
      <w:tcPr>
        <w:shd w:val="clear" w:color="auto" w:fill="FCFBE6"/>
      </w:tcPr>
    </w:tblStylePr>
    <w:tblStylePr w:type="band2Horz">
      <w:rPr>
        <w:rFonts w:ascii="Arial" w:hAnsi="Arial"/>
        <w:color w:val="F8F5B7" w:themeColor="accent4" w:themeTint="9A" w:themeShade="95"/>
        <w:sz w:val="22"/>
      </w:rPr>
    </w:tblStylePr>
  </w:style>
  <w:style w:type="table" w:styleId="Tabellagriglia7acolori-colore5">
    <w:name w:val="Grid Table 7 Colorful Accent 5"/>
    <w:basedOn w:val="Tabellanormale"/>
    <w:uiPriority w:val="99"/>
    <w:tblPr>
      <w:tblStyleRowBandSize w:val="1"/>
      <w:tblStyleColBandSize w:val="1"/>
      <w:tblBorders>
        <w:bottom w:val="single" w:sz="4" w:space="0" w:color="AAD6E0" w:themeColor="accent5" w:themeTint="90"/>
        <w:right w:val="single" w:sz="4" w:space="0" w:color="AAD6E0" w:themeColor="accent5" w:themeTint="90"/>
        <w:insideH w:val="single" w:sz="4" w:space="0" w:color="AAD6E0" w:themeColor="accent5" w:themeTint="90"/>
        <w:insideV w:val="single" w:sz="4" w:space="0" w:color="AAD6E0" w:themeColor="accent5" w:themeTint="90"/>
      </w:tblBorders>
    </w:tblPr>
    <w:tblStylePr w:type="firstRow">
      <w:rPr>
        <w:rFonts w:ascii="Arial" w:hAnsi="Arial"/>
        <w:b/>
        <w:color w:val="307382" w:themeColor="accent5" w:themeShade="95"/>
        <w:sz w:val="22"/>
      </w:rPr>
      <w:tblPr/>
      <w:tcPr>
        <w:tcBorders>
          <w:top w:val="none" w:sz="4" w:space="0" w:color="000000"/>
          <w:left w:val="none" w:sz="4" w:space="0" w:color="000000"/>
          <w:bottom w:val="single" w:sz="4" w:space="0" w:color="AAD6E0" w:themeColor="accent5" w:themeTint="90"/>
          <w:right w:val="none" w:sz="4" w:space="0" w:color="000000"/>
        </w:tcBorders>
        <w:shd w:val="clear" w:color="auto" w:fill="FFFFFF"/>
      </w:tcPr>
    </w:tblStylePr>
    <w:tblStylePr w:type="lastRow">
      <w:rPr>
        <w:rFonts w:ascii="Arial" w:hAnsi="Arial"/>
        <w:b/>
        <w:color w:val="307382" w:themeColor="accent5" w:themeShade="95"/>
        <w:sz w:val="22"/>
      </w:rPr>
      <w:tblPr/>
      <w:tcPr>
        <w:tcBorders>
          <w:top w:val="single" w:sz="4" w:space="0" w:color="AAD6E0"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307382" w:themeColor="accent5" w:themeShade="95"/>
        <w:sz w:val="22"/>
      </w:rPr>
      <w:tblPr/>
      <w:tcPr>
        <w:tcBorders>
          <w:top w:val="none" w:sz="4" w:space="0" w:color="000000"/>
          <w:left w:val="none" w:sz="4" w:space="0" w:color="000000"/>
          <w:bottom w:val="none" w:sz="4" w:space="0" w:color="000000"/>
          <w:right w:val="single" w:sz="4" w:space="0" w:color="AAD6E0" w:themeColor="accent5" w:themeTint="90"/>
        </w:tcBorders>
        <w:shd w:val="clear" w:color="auto" w:fill="FFFFFF"/>
      </w:tcPr>
    </w:tblStylePr>
    <w:tblStylePr w:type="lastCol">
      <w:rPr>
        <w:rFonts w:ascii="Arial" w:hAnsi="Arial"/>
        <w:i/>
        <w:color w:val="307382" w:themeColor="accent5" w:themeShade="95"/>
        <w:sz w:val="22"/>
      </w:rPr>
      <w:tblPr/>
      <w:tcPr>
        <w:tcBorders>
          <w:top w:val="none" w:sz="4" w:space="0" w:color="000000"/>
          <w:left w:val="single" w:sz="4" w:space="0" w:color="AAD6E0" w:themeColor="accent5" w:themeTint="90"/>
          <w:bottom w:val="none" w:sz="4" w:space="0" w:color="000000"/>
          <w:right w:val="none" w:sz="4" w:space="0" w:color="000000"/>
        </w:tcBorders>
        <w:shd w:val="clear" w:color="auto" w:fill="FFFFFF"/>
      </w:tcPr>
    </w:tblStylePr>
    <w:tblStylePr w:type="band1Vert">
      <w:tblPr/>
      <w:tcPr>
        <w:shd w:val="clear" w:color="auto" w:fill="E0F0F3"/>
      </w:tcPr>
    </w:tblStylePr>
    <w:tblStylePr w:type="band1Horz">
      <w:rPr>
        <w:rFonts w:ascii="Arial" w:hAnsi="Arial"/>
        <w:color w:val="307382" w:themeColor="accent5" w:themeShade="95"/>
        <w:sz w:val="22"/>
      </w:rPr>
      <w:tblPr/>
      <w:tcPr>
        <w:shd w:val="clear" w:color="auto" w:fill="E0F0F3"/>
      </w:tcPr>
    </w:tblStylePr>
    <w:tblStylePr w:type="band2Horz">
      <w:rPr>
        <w:rFonts w:ascii="Arial" w:hAnsi="Arial"/>
        <w:color w:val="307382" w:themeColor="accent5" w:themeShade="95"/>
        <w:sz w:val="22"/>
      </w:rPr>
    </w:tblStylePr>
  </w:style>
  <w:style w:type="table" w:styleId="Tabellagriglia7acolori-colore6">
    <w:name w:val="Grid Table 7 Colorful Accent 6"/>
    <w:basedOn w:val="Tabellanormale"/>
    <w:uiPriority w:val="99"/>
    <w:tblPr>
      <w:tblStyleRowBandSize w:val="1"/>
      <w:tblStyleColBandSize w:val="1"/>
      <w:tblBorders>
        <w:bottom w:val="single" w:sz="4" w:space="0" w:color="FFF16F" w:themeColor="accent6" w:themeTint="90"/>
        <w:right w:val="single" w:sz="4" w:space="0" w:color="FFF16F" w:themeColor="accent6" w:themeTint="90"/>
        <w:insideH w:val="single" w:sz="4" w:space="0" w:color="FFF16F" w:themeColor="accent6" w:themeTint="90"/>
        <w:insideV w:val="single" w:sz="4" w:space="0" w:color="FFF16F" w:themeColor="accent6" w:themeTint="90"/>
      </w:tblBorders>
    </w:tblPr>
    <w:tblStylePr w:type="firstRow">
      <w:rPr>
        <w:rFonts w:ascii="Arial" w:hAnsi="Arial"/>
        <w:b/>
        <w:color w:val="958600" w:themeColor="accent6" w:themeShade="95"/>
        <w:sz w:val="22"/>
      </w:rPr>
      <w:tblPr/>
      <w:tcPr>
        <w:tcBorders>
          <w:top w:val="none" w:sz="4" w:space="0" w:color="000000"/>
          <w:left w:val="none" w:sz="4" w:space="0" w:color="000000"/>
          <w:bottom w:val="single" w:sz="4" w:space="0" w:color="FFF16F" w:themeColor="accent6" w:themeTint="90"/>
          <w:right w:val="none" w:sz="4" w:space="0" w:color="000000"/>
        </w:tcBorders>
        <w:shd w:val="clear" w:color="auto" w:fill="FFFFFF"/>
      </w:tcPr>
    </w:tblStylePr>
    <w:tblStylePr w:type="lastRow">
      <w:rPr>
        <w:rFonts w:ascii="Arial" w:hAnsi="Arial"/>
        <w:b/>
        <w:color w:val="958600" w:themeColor="accent6" w:themeShade="95"/>
        <w:sz w:val="22"/>
      </w:rPr>
      <w:tblPr/>
      <w:tcPr>
        <w:tcBorders>
          <w:top w:val="single" w:sz="4" w:space="0" w:color="FFF16F"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958600" w:themeColor="accent6" w:themeShade="95"/>
        <w:sz w:val="22"/>
      </w:rPr>
      <w:tblPr/>
      <w:tcPr>
        <w:tcBorders>
          <w:top w:val="none" w:sz="4" w:space="0" w:color="000000"/>
          <w:left w:val="none" w:sz="4" w:space="0" w:color="000000"/>
          <w:bottom w:val="none" w:sz="4" w:space="0" w:color="000000"/>
          <w:right w:val="single" w:sz="4" w:space="0" w:color="FFF16F" w:themeColor="accent6" w:themeTint="90"/>
        </w:tcBorders>
        <w:shd w:val="clear" w:color="auto" w:fill="FFFFFF"/>
      </w:tcPr>
    </w:tblStylePr>
    <w:tblStylePr w:type="lastCol">
      <w:rPr>
        <w:rFonts w:ascii="Arial" w:hAnsi="Arial"/>
        <w:i/>
        <w:color w:val="958600" w:themeColor="accent6" w:themeShade="95"/>
        <w:sz w:val="22"/>
      </w:rPr>
      <w:tblPr/>
      <w:tcPr>
        <w:tcBorders>
          <w:top w:val="none" w:sz="4" w:space="0" w:color="000000"/>
          <w:left w:val="single" w:sz="4" w:space="0" w:color="FFF16F" w:themeColor="accent6" w:themeTint="90"/>
          <w:bottom w:val="none" w:sz="4" w:space="0" w:color="000000"/>
          <w:right w:val="none" w:sz="4" w:space="0" w:color="000000"/>
        </w:tcBorders>
        <w:shd w:val="clear" w:color="auto" w:fill="FFFFFF"/>
      </w:tcPr>
    </w:tblStylePr>
    <w:tblStylePr w:type="band1Vert">
      <w:tblPr/>
      <w:tcPr>
        <w:shd w:val="clear" w:color="auto" w:fill="FFFACB"/>
      </w:tcPr>
    </w:tblStylePr>
    <w:tblStylePr w:type="band1Horz">
      <w:rPr>
        <w:rFonts w:ascii="Arial" w:hAnsi="Arial"/>
        <w:color w:val="958600" w:themeColor="accent6" w:themeShade="95"/>
        <w:sz w:val="22"/>
      </w:rPr>
      <w:tblPr/>
      <w:tcPr>
        <w:shd w:val="clear" w:color="auto" w:fill="FFFACB"/>
      </w:tcPr>
    </w:tblStylePr>
    <w:tblStylePr w:type="band2Horz">
      <w:rPr>
        <w:rFonts w:ascii="Arial" w:hAnsi="Arial"/>
        <w:color w:val="958600" w:themeColor="accent6" w:themeShade="95"/>
        <w:sz w:val="22"/>
      </w:rPr>
    </w:tblStylePr>
  </w:style>
  <w:style w:type="table" w:styleId="Tabellaelenco1chiara-colore1">
    <w:name w:val="List Table 1 Light Accent 1"/>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E7594" w:themeColor="accent1"/>
          <w:right w:val="none" w:sz="4" w:space="0" w:color="000000"/>
        </w:tcBorders>
      </w:tcPr>
    </w:tblStylePr>
    <w:tblStylePr w:type="lastRow">
      <w:rPr>
        <w:b/>
        <w:color w:val="404040"/>
      </w:rPr>
      <w:tblPr/>
      <w:tcPr>
        <w:tcBorders>
          <w:top w:val="single" w:sz="4" w:space="0" w:color="0E759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AEE6F7"/>
      </w:tcPr>
    </w:tblStylePr>
    <w:tblStylePr w:type="band1Horz">
      <w:tblPr/>
      <w:tcPr>
        <w:shd w:val="clear" w:color="auto" w:fill="AEE6F7"/>
      </w:tcPr>
    </w:tblStylePr>
  </w:style>
  <w:style w:type="table" w:styleId="Tabellaelenco1chiara-colore2">
    <w:name w:val="List Table 1 Light Accent 2"/>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accent2"/>
          <w:right w:val="none" w:sz="4" w:space="0" w:color="000000"/>
        </w:tcBorders>
      </w:tcPr>
    </w:tblStylePr>
    <w:tblStylePr w:type="lastRow">
      <w:rPr>
        <w:b/>
        <w:color w:val="404040"/>
      </w:rPr>
      <w:tblPr/>
      <w:tcPr>
        <w:tcBorders>
          <w:top w:val="single" w:sz="4" w:space="0" w:color="000000"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styleId="Tabellaelenco1chiara-colore3">
    <w:name w:val="List Table 1 Light Accent 3"/>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2197AC" w:themeColor="accent3"/>
          <w:right w:val="none" w:sz="4" w:space="0" w:color="000000"/>
        </w:tcBorders>
      </w:tcPr>
    </w:tblStylePr>
    <w:tblStylePr w:type="lastRow">
      <w:rPr>
        <w:b/>
        <w:color w:val="404040"/>
      </w:rPr>
      <w:tblPr/>
      <w:tcPr>
        <w:tcBorders>
          <w:top w:val="single" w:sz="4" w:space="0" w:color="2197AC"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EEAF2"/>
      </w:tcPr>
    </w:tblStylePr>
    <w:tblStylePr w:type="band1Horz">
      <w:tblPr/>
      <w:tcPr>
        <w:shd w:val="clear" w:color="auto" w:fill="BEEAF2"/>
      </w:tcPr>
    </w:tblStylePr>
  </w:style>
  <w:style w:type="table" w:styleId="Tabellaelenco1chiara-colore4">
    <w:name w:val="List Table 1 Light Accent 4"/>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4EF89" w:themeColor="accent4"/>
          <w:right w:val="none" w:sz="4" w:space="0" w:color="000000"/>
        </w:tcBorders>
      </w:tcPr>
    </w:tblStylePr>
    <w:tblStylePr w:type="lastRow">
      <w:rPr>
        <w:b/>
        <w:color w:val="404040"/>
      </w:rPr>
      <w:tblPr/>
      <w:tcPr>
        <w:tcBorders>
          <w:top w:val="single" w:sz="4" w:space="0" w:color="F4EF89"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CFBE1"/>
      </w:tcPr>
    </w:tblStylePr>
    <w:tblStylePr w:type="band1Horz">
      <w:tblPr/>
      <w:tcPr>
        <w:shd w:val="clear" w:color="auto" w:fill="FCFBE1"/>
      </w:tcPr>
    </w:tblStylePr>
  </w:style>
  <w:style w:type="table" w:styleId="Tabellaelenco1chiara-colore5">
    <w:name w:val="List Table 1 Light Accent 5"/>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AB7C8" w:themeColor="accent5"/>
          <w:right w:val="none" w:sz="4" w:space="0" w:color="000000"/>
        </w:tcBorders>
      </w:tcPr>
    </w:tblStylePr>
    <w:tblStylePr w:type="lastRow">
      <w:rPr>
        <w:b/>
        <w:color w:val="404040"/>
      </w:rPr>
      <w:tblPr/>
      <w:tcPr>
        <w:tcBorders>
          <w:top w:val="single" w:sz="4" w:space="0" w:color="6AB7C8"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9ECF1"/>
      </w:tcPr>
    </w:tblStylePr>
    <w:tblStylePr w:type="band1Horz">
      <w:tblPr/>
      <w:tcPr>
        <w:shd w:val="clear" w:color="auto" w:fill="D9ECF1"/>
      </w:tcPr>
    </w:tblStylePr>
  </w:style>
  <w:style w:type="table" w:styleId="Tabellaelenco1chiara-colore6">
    <w:name w:val="List Table 1 Light Accent 6"/>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E700" w:themeColor="accent6"/>
          <w:right w:val="none" w:sz="4" w:space="0" w:color="000000"/>
        </w:tcBorders>
      </w:tcPr>
    </w:tblStylePr>
    <w:tblStylePr w:type="lastRow">
      <w:rPr>
        <w:b/>
        <w:color w:val="404040"/>
      </w:rPr>
      <w:tblPr/>
      <w:tcPr>
        <w:tcBorders>
          <w:top w:val="single" w:sz="4" w:space="0" w:color="FFE700"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8BF"/>
      </w:tcPr>
    </w:tblStylePr>
    <w:tblStylePr w:type="band1Horz">
      <w:tblPr/>
      <w:tcPr>
        <w:shd w:val="clear" w:color="auto" w:fill="FFF8BF"/>
      </w:tcPr>
    </w:tblStylePr>
  </w:style>
  <w:style w:type="table" w:styleId="Tabellaelenco2-colore1">
    <w:name w:val="List Table 2 Accent 1"/>
    <w:basedOn w:val="Tabellanormale"/>
    <w:uiPriority w:val="99"/>
    <w:tblPr>
      <w:tblStyleRowBandSize w:val="1"/>
      <w:tblStyleColBandSize w:val="1"/>
      <w:tblBorders>
        <w:top w:val="single" w:sz="4" w:space="0" w:color="4BC8EE" w:themeColor="accent1" w:themeTint="90"/>
        <w:bottom w:val="single" w:sz="4" w:space="0" w:color="4BC8EE" w:themeColor="accent1" w:themeTint="90"/>
        <w:insideH w:val="single" w:sz="4" w:space="0" w:color="4BC8EE" w:themeColor="accent1" w:themeTint="90"/>
      </w:tblBorders>
    </w:tblPr>
    <w:tblStylePr w:type="firstRow">
      <w:rPr>
        <w:rFonts w:ascii="Arial" w:hAnsi="Arial"/>
        <w:b/>
        <w:color w:val="404040"/>
        <w:sz w:val="22"/>
      </w:rPr>
      <w:tblPr/>
      <w:tcPr>
        <w:tcBorders>
          <w:top w:val="single" w:sz="4" w:space="0" w:color="4BC8EE" w:themeColor="accent1" w:themeTint="90"/>
          <w:left w:val="none" w:sz="4" w:space="0" w:color="000000"/>
          <w:bottom w:val="single" w:sz="4" w:space="0" w:color="4BC8EE" w:themeColor="accent1" w:themeTint="90"/>
          <w:right w:val="none" w:sz="4" w:space="0" w:color="000000"/>
        </w:tcBorders>
      </w:tcPr>
    </w:tblStylePr>
    <w:tblStylePr w:type="lastRow">
      <w:rPr>
        <w:rFonts w:ascii="Arial" w:hAnsi="Arial"/>
        <w:b/>
        <w:color w:val="404040"/>
        <w:sz w:val="22"/>
      </w:rPr>
      <w:tblPr/>
      <w:tcPr>
        <w:tcBorders>
          <w:top w:val="single" w:sz="4" w:space="0" w:color="4BC8EE" w:themeColor="accent1" w:themeTint="90"/>
          <w:left w:val="none" w:sz="4" w:space="0" w:color="000000"/>
          <w:bottom w:val="single" w:sz="4" w:space="0" w:color="4BC8EE"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AEE6F7"/>
      </w:tcPr>
    </w:tblStylePr>
    <w:tblStylePr w:type="band1Horz">
      <w:rPr>
        <w:rFonts w:ascii="Arial" w:hAnsi="Arial"/>
        <w:color w:val="404040"/>
        <w:sz w:val="22"/>
      </w:rPr>
      <w:tblPr/>
      <w:tcPr>
        <w:shd w:val="clear" w:color="auto" w:fill="AEE6F7"/>
      </w:tcPr>
    </w:tblStylePr>
  </w:style>
  <w:style w:type="table" w:styleId="Tabellaelenco2-colore2">
    <w:name w:val="List Table 2 Accent 2"/>
    <w:basedOn w:val="Tabellanormale"/>
    <w:uiPriority w:val="99"/>
    <w:tblPr>
      <w:tblStyleRowBandSize w:val="1"/>
      <w:tblStyleColBandSize w:val="1"/>
      <w:tblBorders>
        <w:top w:val="single" w:sz="4" w:space="0" w:color="6F6F6F" w:themeColor="accent2" w:themeTint="90"/>
        <w:bottom w:val="single" w:sz="4" w:space="0" w:color="6F6F6F" w:themeColor="accent2" w:themeTint="90"/>
        <w:insideH w:val="single" w:sz="4" w:space="0" w:color="6F6F6F" w:themeColor="accent2" w:themeTint="90"/>
      </w:tblBorders>
    </w:tblPr>
    <w:tblStylePr w:type="firstRow">
      <w:rPr>
        <w:rFonts w:ascii="Arial" w:hAnsi="Arial"/>
        <w:b/>
        <w:color w:val="404040"/>
        <w:sz w:val="22"/>
      </w:rPr>
      <w:tblPr/>
      <w:tcPr>
        <w:tcBorders>
          <w:top w:val="single" w:sz="4" w:space="0" w:color="6F6F6F" w:themeColor="accent2" w:themeTint="90"/>
          <w:left w:val="none" w:sz="4" w:space="0" w:color="000000"/>
          <w:bottom w:val="single" w:sz="4" w:space="0" w:color="6F6F6F" w:themeColor="accent2" w:themeTint="90"/>
          <w:right w:val="none" w:sz="4" w:space="0" w:color="000000"/>
        </w:tcBorders>
      </w:tcPr>
    </w:tblStylePr>
    <w:tblStylePr w:type="lastRow">
      <w:rPr>
        <w:rFonts w:ascii="Arial" w:hAnsi="Arial"/>
        <w:b/>
        <w:color w:val="404040"/>
        <w:sz w:val="22"/>
      </w:rPr>
      <w:tblPr/>
      <w:tcPr>
        <w:tcBorders>
          <w:top w:val="single" w:sz="4" w:space="0" w:color="6F6F6F" w:themeColor="accent2" w:themeTint="90"/>
          <w:left w:val="none" w:sz="4" w:space="0" w:color="000000"/>
          <w:bottom w:val="single" w:sz="4" w:space="0" w:color="6F6F6F"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styleId="Tabellaelenco2-colore3">
    <w:name w:val="List Table 2 Accent 3"/>
    <w:basedOn w:val="Tabellanormale"/>
    <w:uiPriority w:val="99"/>
    <w:tblPr>
      <w:tblStyleRowBandSize w:val="1"/>
      <w:tblStyleColBandSize w:val="1"/>
      <w:tblBorders>
        <w:top w:val="single" w:sz="4" w:space="0" w:color="6ED1E3" w:themeColor="accent3" w:themeTint="90"/>
        <w:bottom w:val="single" w:sz="4" w:space="0" w:color="6ED1E3" w:themeColor="accent3" w:themeTint="90"/>
        <w:insideH w:val="single" w:sz="4" w:space="0" w:color="6ED1E3" w:themeColor="accent3" w:themeTint="90"/>
      </w:tblBorders>
    </w:tblPr>
    <w:tblStylePr w:type="firstRow">
      <w:rPr>
        <w:rFonts w:ascii="Arial" w:hAnsi="Arial"/>
        <w:b/>
        <w:color w:val="404040"/>
        <w:sz w:val="22"/>
      </w:rPr>
      <w:tblPr/>
      <w:tcPr>
        <w:tcBorders>
          <w:top w:val="single" w:sz="4" w:space="0" w:color="6ED1E3" w:themeColor="accent3" w:themeTint="90"/>
          <w:left w:val="none" w:sz="4" w:space="0" w:color="000000"/>
          <w:bottom w:val="single" w:sz="4" w:space="0" w:color="6ED1E3" w:themeColor="accent3" w:themeTint="90"/>
          <w:right w:val="none" w:sz="4" w:space="0" w:color="000000"/>
        </w:tcBorders>
      </w:tcPr>
    </w:tblStylePr>
    <w:tblStylePr w:type="lastRow">
      <w:rPr>
        <w:rFonts w:ascii="Arial" w:hAnsi="Arial"/>
        <w:b/>
        <w:color w:val="404040"/>
        <w:sz w:val="22"/>
      </w:rPr>
      <w:tblPr/>
      <w:tcPr>
        <w:tcBorders>
          <w:top w:val="single" w:sz="4" w:space="0" w:color="6ED1E3" w:themeColor="accent3" w:themeTint="90"/>
          <w:left w:val="none" w:sz="4" w:space="0" w:color="000000"/>
          <w:bottom w:val="single" w:sz="4" w:space="0" w:color="6ED1E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EEAF2"/>
      </w:tcPr>
    </w:tblStylePr>
    <w:tblStylePr w:type="band1Horz">
      <w:rPr>
        <w:rFonts w:ascii="Arial" w:hAnsi="Arial"/>
        <w:color w:val="404040"/>
        <w:sz w:val="22"/>
      </w:rPr>
      <w:tblPr/>
      <w:tcPr>
        <w:shd w:val="clear" w:color="auto" w:fill="BEEAF2"/>
      </w:tcPr>
    </w:tblStylePr>
  </w:style>
  <w:style w:type="table" w:styleId="Tabellaelenco2-colore4">
    <w:name w:val="List Table 2 Accent 4"/>
    <w:basedOn w:val="Tabellanormale"/>
    <w:uiPriority w:val="99"/>
    <w:tblPr>
      <w:tblStyleRowBandSize w:val="1"/>
      <w:tblStyleColBandSize w:val="1"/>
      <w:tblBorders>
        <w:top w:val="single" w:sz="4" w:space="0" w:color="F8F5BC" w:themeColor="accent4" w:themeTint="90"/>
        <w:bottom w:val="single" w:sz="4" w:space="0" w:color="F8F5BC" w:themeColor="accent4" w:themeTint="90"/>
        <w:insideH w:val="single" w:sz="4" w:space="0" w:color="F8F5BC" w:themeColor="accent4" w:themeTint="90"/>
      </w:tblBorders>
    </w:tblPr>
    <w:tblStylePr w:type="firstRow">
      <w:rPr>
        <w:rFonts w:ascii="Arial" w:hAnsi="Arial"/>
        <w:b/>
        <w:color w:val="404040"/>
        <w:sz w:val="22"/>
      </w:rPr>
      <w:tblPr/>
      <w:tcPr>
        <w:tcBorders>
          <w:top w:val="single" w:sz="4" w:space="0" w:color="F8F5BC" w:themeColor="accent4" w:themeTint="90"/>
          <w:left w:val="none" w:sz="4" w:space="0" w:color="000000"/>
          <w:bottom w:val="single" w:sz="4" w:space="0" w:color="F8F5BC" w:themeColor="accent4" w:themeTint="90"/>
          <w:right w:val="none" w:sz="4" w:space="0" w:color="000000"/>
        </w:tcBorders>
      </w:tcPr>
    </w:tblStylePr>
    <w:tblStylePr w:type="lastRow">
      <w:rPr>
        <w:rFonts w:ascii="Arial" w:hAnsi="Arial"/>
        <w:b/>
        <w:color w:val="404040"/>
        <w:sz w:val="22"/>
      </w:rPr>
      <w:tblPr/>
      <w:tcPr>
        <w:tcBorders>
          <w:top w:val="single" w:sz="4" w:space="0" w:color="F8F5BC" w:themeColor="accent4" w:themeTint="90"/>
          <w:left w:val="none" w:sz="4" w:space="0" w:color="000000"/>
          <w:bottom w:val="single" w:sz="4" w:space="0" w:color="F8F5B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CFBE1"/>
      </w:tcPr>
    </w:tblStylePr>
    <w:tblStylePr w:type="band1Horz">
      <w:rPr>
        <w:rFonts w:ascii="Arial" w:hAnsi="Arial"/>
        <w:color w:val="404040"/>
        <w:sz w:val="22"/>
      </w:rPr>
      <w:tblPr/>
      <w:tcPr>
        <w:shd w:val="clear" w:color="auto" w:fill="FCFBE1"/>
      </w:tcPr>
    </w:tblStylePr>
  </w:style>
  <w:style w:type="table" w:styleId="Tabellaelenco2-colore5">
    <w:name w:val="List Table 2 Accent 5"/>
    <w:basedOn w:val="Tabellanormale"/>
    <w:uiPriority w:val="99"/>
    <w:tblPr>
      <w:tblStyleRowBandSize w:val="1"/>
      <w:tblStyleColBandSize w:val="1"/>
      <w:tblBorders>
        <w:top w:val="single" w:sz="4" w:space="0" w:color="AAD6E0" w:themeColor="accent5" w:themeTint="90"/>
        <w:bottom w:val="single" w:sz="4" w:space="0" w:color="AAD6E0" w:themeColor="accent5" w:themeTint="90"/>
        <w:insideH w:val="single" w:sz="4" w:space="0" w:color="AAD6E0" w:themeColor="accent5" w:themeTint="90"/>
      </w:tblBorders>
    </w:tblPr>
    <w:tblStylePr w:type="firstRow">
      <w:rPr>
        <w:rFonts w:ascii="Arial" w:hAnsi="Arial"/>
        <w:b/>
        <w:color w:val="404040"/>
        <w:sz w:val="22"/>
      </w:rPr>
      <w:tblPr/>
      <w:tcPr>
        <w:tcBorders>
          <w:top w:val="single" w:sz="4" w:space="0" w:color="AAD6E0" w:themeColor="accent5" w:themeTint="90"/>
          <w:left w:val="none" w:sz="4" w:space="0" w:color="000000"/>
          <w:bottom w:val="single" w:sz="4" w:space="0" w:color="AAD6E0" w:themeColor="accent5" w:themeTint="90"/>
          <w:right w:val="none" w:sz="4" w:space="0" w:color="000000"/>
        </w:tcBorders>
      </w:tcPr>
    </w:tblStylePr>
    <w:tblStylePr w:type="lastRow">
      <w:rPr>
        <w:rFonts w:ascii="Arial" w:hAnsi="Arial"/>
        <w:b/>
        <w:color w:val="404040"/>
        <w:sz w:val="22"/>
      </w:rPr>
      <w:tblPr/>
      <w:tcPr>
        <w:tcBorders>
          <w:top w:val="single" w:sz="4" w:space="0" w:color="AAD6E0" w:themeColor="accent5" w:themeTint="90"/>
          <w:left w:val="none" w:sz="4" w:space="0" w:color="000000"/>
          <w:bottom w:val="single" w:sz="4" w:space="0" w:color="AAD6E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9ECF1"/>
      </w:tcPr>
    </w:tblStylePr>
    <w:tblStylePr w:type="band1Horz">
      <w:rPr>
        <w:rFonts w:ascii="Arial" w:hAnsi="Arial"/>
        <w:color w:val="404040"/>
        <w:sz w:val="22"/>
      </w:rPr>
      <w:tblPr/>
      <w:tcPr>
        <w:shd w:val="clear" w:color="auto" w:fill="D9ECF1"/>
      </w:tcPr>
    </w:tblStylePr>
  </w:style>
  <w:style w:type="table" w:styleId="Tabellaelenco2-colore6">
    <w:name w:val="List Table 2 Accent 6"/>
    <w:basedOn w:val="Tabellanormale"/>
    <w:uiPriority w:val="99"/>
    <w:tblPr>
      <w:tblStyleRowBandSize w:val="1"/>
      <w:tblStyleColBandSize w:val="1"/>
      <w:tblBorders>
        <w:top w:val="single" w:sz="4" w:space="0" w:color="FFF16F" w:themeColor="accent6" w:themeTint="90"/>
        <w:bottom w:val="single" w:sz="4" w:space="0" w:color="FFF16F" w:themeColor="accent6" w:themeTint="90"/>
        <w:insideH w:val="single" w:sz="4" w:space="0" w:color="FFF16F" w:themeColor="accent6" w:themeTint="90"/>
      </w:tblBorders>
    </w:tblPr>
    <w:tblStylePr w:type="firstRow">
      <w:rPr>
        <w:rFonts w:ascii="Arial" w:hAnsi="Arial"/>
        <w:b/>
        <w:color w:val="404040"/>
        <w:sz w:val="22"/>
      </w:rPr>
      <w:tblPr/>
      <w:tcPr>
        <w:tcBorders>
          <w:top w:val="single" w:sz="4" w:space="0" w:color="FFF16F" w:themeColor="accent6" w:themeTint="90"/>
          <w:left w:val="none" w:sz="4" w:space="0" w:color="000000"/>
          <w:bottom w:val="single" w:sz="4" w:space="0" w:color="FFF16F" w:themeColor="accent6" w:themeTint="90"/>
          <w:right w:val="none" w:sz="4" w:space="0" w:color="000000"/>
        </w:tcBorders>
      </w:tcPr>
    </w:tblStylePr>
    <w:tblStylePr w:type="lastRow">
      <w:rPr>
        <w:rFonts w:ascii="Arial" w:hAnsi="Arial"/>
        <w:b/>
        <w:color w:val="404040"/>
        <w:sz w:val="22"/>
      </w:rPr>
      <w:tblPr/>
      <w:tcPr>
        <w:tcBorders>
          <w:top w:val="single" w:sz="4" w:space="0" w:color="FFF16F" w:themeColor="accent6" w:themeTint="90"/>
          <w:left w:val="none" w:sz="4" w:space="0" w:color="000000"/>
          <w:bottom w:val="single" w:sz="4" w:space="0" w:color="FFF16F"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8BF"/>
      </w:tcPr>
    </w:tblStylePr>
    <w:tblStylePr w:type="band1Horz">
      <w:rPr>
        <w:rFonts w:ascii="Arial" w:hAnsi="Arial"/>
        <w:color w:val="404040"/>
        <w:sz w:val="22"/>
      </w:rPr>
      <w:tblPr/>
      <w:tcPr>
        <w:shd w:val="clear" w:color="auto" w:fill="FFF8BF"/>
      </w:tcPr>
    </w:tblStylePr>
  </w:style>
  <w:style w:type="table" w:styleId="Tabellaelenco3-colore1">
    <w:name w:val="List Table 3 Accent 1"/>
    <w:basedOn w:val="Tabellanormale"/>
    <w:uiPriority w:val="99"/>
    <w:tblPr>
      <w:tblStyleRowBandSize w:val="1"/>
      <w:tblStyleColBandSize w:val="1"/>
      <w:tblBorders>
        <w:top w:val="single" w:sz="4" w:space="0" w:color="0E7594" w:themeColor="accent1"/>
        <w:left w:val="single" w:sz="4" w:space="0" w:color="0E7594" w:themeColor="accent1"/>
        <w:bottom w:val="single" w:sz="4" w:space="0" w:color="0E7594" w:themeColor="accent1"/>
        <w:right w:val="single" w:sz="4" w:space="0" w:color="0E7594" w:themeColor="accent1"/>
      </w:tblBorders>
    </w:tblPr>
    <w:tblStylePr w:type="firstRow">
      <w:rPr>
        <w:rFonts w:ascii="Arial" w:hAnsi="Arial"/>
        <w:b/>
        <w:color w:val="FFFFFF"/>
        <w:sz w:val="22"/>
      </w:rPr>
      <w:tblPr/>
      <w:tcPr>
        <w:shd w:val="clear" w:color="auto" w:fill="0E759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E7594" w:themeColor="accent1"/>
          <w:right w:val="single" w:sz="4" w:space="0" w:color="0E7594" w:themeColor="accent1"/>
        </w:tcBorders>
      </w:tcPr>
    </w:tblStylePr>
    <w:tblStylePr w:type="band1Horz">
      <w:rPr>
        <w:rFonts w:ascii="Arial" w:hAnsi="Arial"/>
        <w:color w:val="404040"/>
        <w:sz w:val="22"/>
      </w:rPr>
      <w:tblPr/>
      <w:tcPr>
        <w:tcBorders>
          <w:top w:val="single" w:sz="4" w:space="0" w:color="0E7594" w:themeColor="accent1"/>
          <w:bottom w:val="single" w:sz="4" w:space="0" w:color="0E7594" w:themeColor="accent1"/>
        </w:tcBorders>
      </w:tcPr>
    </w:tblStylePr>
  </w:style>
  <w:style w:type="table" w:styleId="Tabellaelenco3-colore2">
    <w:name w:val="List Table 3 Accent 2"/>
    <w:basedOn w:val="Tabellanormale"/>
    <w:uiPriority w:val="99"/>
    <w:tblPr>
      <w:tblStyleRowBandSize w:val="1"/>
      <w:tblStyleColBandSize w:val="1"/>
      <w:tblBorders>
        <w:top w:val="single" w:sz="4" w:space="0" w:color="686868" w:themeColor="accent2" w:themeTint="97"/>
        <w:left w:val="single" w:sz="4" w:space="0" w:color="686868" w:themeColor="accent2" w:themeTint="97"/>
        <w:bottom w:val="single" w:sz="4" w:space="0" w:color="686868" w:themeColor="accent2" w:themeTint="97"/>
        <w:right w:val="single" w:sz="4" w:space="0" w:color="686868" w:themeColor="accent2" w:themeTint="97"/>
      </w:tblBorders>
    </w:tblPr>
    <w:tblStylePr w:type="firstRow">
      <w:rPr>
        <w:rFonts w:ascii="Arial" w:hAnsi="Arial"/>
        <w:b/>
        <w:color w:val="FFFFFF"/>
        <w:sz w:val="22"/>
      </w:rPr>
      <w:tblPr/>
      <w:tcPr>
        <w:shd w:val="clear" w:color="auto" w:fill="68686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86868" w:themeColor="accent2" w:themeTint="97"/>
          <w:right w:val="single" w:sz="4" w:space="0" w:color="686868" w:themeColor="accent2" w:themeTint="97"/>
        </w:tcBorders>
      </w:tcPr>
    </w:tblStylePr>
    <w:tblStylePr w:type="band1Horz">
      <w:rPr>
        <w:rFonts w:ascii="Arial" w:hAnsi="Arial"/>
        <w:color w:val="404040"/>
        <w:sz w:val="22"/>
      </w:rPr>
      <w:tblPr/>
      <w:tcPr>
        <w:tcBorders>
          <w:top w:val="single" w:sz="4" w:space="0" w:color="686868" w:themeColor="accent2" w:themeTint="97"/>
          <w:bottom w:val="single" w:sz="4" w:space="0" w:color="686868" w:themeColor="accent2" w:themeTint="97"/>
        </w:tcBorders>
      </w:tcPr>
    </w:tblStylePr>
  </w:style>
  <w:style w:type="table" w:styleId="Tabellaelenco3-colore3">
    <w:name w:val="List Table 3 Accent 3"/>
    <w:basedOn w:val="Tabellanormale"/>
    <w:uiPriority w:val="99"/>
    <w:tblPr>
      <w:tblStyleRowBandSize w:val="1"/>
      <w:tblStyleColBandSize w:val="1"/>
      <w:tblBorders>
        <w:top w:val="single" w:sz="4" w:space="0" w:color="66CEE1" w:themeColor="accent3" w:themeTint="98"/>
        <w:left w:val="single" w:sz="4" w:space="0" w:color="66CEE1" w:themeColor="accent3" w:themeTint="98"/>
        <w:bottom w:val="single" w:sz="4" w:space="0" w:color="66CEE1" w:themeColor="accent3" w:themeTint="98"/>
        <w:right w:val="single" w:sz="4" w:space="0" w:color="66CEE1" w:themeColor="accent3" w:themeTint="98"/>
      </w:tblBorders>
    </w:tblPr>
    <w:tblStylePr w:type="firstRow">
      <w:rPr>
        <w:rFonts w:ascii="Arial" w:hAnsi="Arial"/>
        <w:b/>
        <w:color w:val="FFFFFF"/>
        <w:sz w:val="22"/>
      </w:rPr>
      <w:tblPr/>
      <w:tcPr>
        <w:shd w:val="clear" w:color="auto" w:fill="66CEE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6CEE1" w:themeColor="accent3" w:themeTint="98"/>
          <w:right w:val="single" w:sz="4" w:space="0" w:color="66CEE1" w:themeColor="accent3" w:themeTint="98"/>
        </w:tcBorders>
      </w:tcPr>
    </w:tblStylePr>
    <w:tblStylePr w:type="band1Horz">
      <w:rPr>
        <w:rFonts w:ascii="Arial" w:hAnsi="Arial"/>
        <w:color w:val="404040"/>
        <w:sz w:val="22"/>
      </w:rPr>
      <w:tblPr/>
      <w:tcPr>
        <w:tcBorders>
          <w:top w:val="single" w:sz="4" w:space="0" w:color="66CEE1" w:themeColor="accent3" w:themeTint="98"/>
          <w:bottom w:val="single" w:sz="4" w:space="0" w:color="66CEE1" w:themeColor="accent3" w:themeTint="98"/>
        </w:tcBorders>
      </w:tcPr>
    </w:tblStylePr>
  </w:style>
  <w:style w:type="table" w:styleId="Tabellaelenco3-colore4">
    <w:name w:val="List Table 3 Accent 4"/>
    <w:basedOn w:val="Tabellanormale"/>
    <w:uiPriority w:val="99"/>
    <w:tblPr>
      <w:tblStyleRowBandSize w:val="1"/>
      <w:tblStyleColBandSize w:val="1"/>
      <w:tblBorders>
        <w:top w:val="single" w:sz="4" w:space="0" w:color="F8F5B7" w:themeColor="accent4" w:themeTint="9A"/>
        <w:left w:val="single" w:sz="4" w:space="0" w:color="F8F5B7" w:themeColor="accent4" w:themeTint="9A"/>
        <w:bottom w:val="single" w:sz="4" w:space="0" w:color="F8F5B7" w:themeColor="accent4" w:themeTint="9A"/>
        <w:right w:val="single" w:sz="4" w:space="0" w:color="F8F5B7" w:themeColor="accent4" w:themeTint="9A"/>
      </w:tblBorders>
    </w:tblPr>
    <w:tblStylePr w:type="firstRow">
      <w:rPr>
        <w:rFonts w:ascii="Arial" w:hAnsi="Arial"/>
        <w:b/>
        <w:color w:val="FFFFFF"/>
        <w:sz w:val="22"/>
      </w:rPr>
      <w:tblPr/>
      <w:tcPr>
        <w:shd w:val="clear" w:color="auto" w:fill="F8F5B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8F5B7" w:themeColor="accent4" w:themeTint="9A"/>
          <w:right w:val="single" w:sz="4" w:space="0" w:color="F8F5B7" w:themeColor="accent4" w:themeTint="9A"/>
        </w:tcBorders>
      </w:tcPr>
    </w:tblStylePr>
    <w:tblStylePr w:type="band1Horz">
      <w:rPr>
        <w:rFonts w:ascii="Arial" w:hAnsi="Arial"/>
        <w:color w:val="404040"/>
        <w:sz w:val="22"/>
      </w:rPr>
      <w:tblPr/>
      <w:tcPr>
        <w:tcBorders>
          <w:top w:val="single" w:sz="4" w:space="0" w:color="F8F5B7" w:themeColor="accent4" w:themeTint="9A"/>
          <w:bottom w:val="single" w:sz="4" w:space="0" w:color="F8F5B7" w:themeColor="accent4" w:themeTint="9A"/>
        </w:tcBorders>
      </w:tcPr>
    </w:tblStylePr>
  </w:style>
  <w:style w:type="table" w:styleId="Tabellaelenco3-colore5">
    <w:name w:val="List Table 3 Accent 5"/>
    <w:basedOn w:val="Tabellanormale"/>
    <w:uiPriority w:val="99"/>
    <w:tblPr>
      <w:tblStyleRowBandSize w:val="1"/>
      <w:tblStyleColBandSize w:val="1"/>
      <w:tblBorders>
        <w:top w:val="single" w:sz="4" w:space="0" w:color="A4D3DD" w:themeColor="accent5" w:themeTint="9A"/>
        <w:left w:val="single" w:sz="4" w:space="0" w:color="A4D3DD" w:themeColor="accent5" w:themeTint="9A"/>
        <w:bottom w:val="single" w:sz="4" w:space="0" w:color="A4D3DD" w:themeColor="accent5" w:themeTint="9A"/>
        <w:right w:val="single" w:sz="4" w:space="0" w:color="A4D3DD" w:themeColor="accent5" w:themeTint="9A"/>
      </w:tblBorders>
    </w:tblPr>
    <w:tblStylePr w:type="firstRow">
      <w:rPr>
        <w:rFonts w:ascii="Arial" w:hAnsi="Arial"/>
        <w:b/>
        <w:color w:val="FFFFFF"/>
        <w:sz w:val="22"/>
      </w:rPr>
      <w:tblPr/>
      <w:tcPr>
        <w:shd w:val="clear" w:color="auto" w:fill="A4D3D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4D3DD" w:themeColor="accent5" w:themeTint="9A"/>
          <w:right w:val="single" w:sz="4" w:space="0" w:color="A4D3DD" w:themeColor="accent5" w:themeTint="9A"/>
        </w:tcBorders>
      </w:tcPr>
    </w:tblStylePr>
    <w:tblStylePr w:type="band1Horz">
      <w:rPr>
        <w:rFonts w:ascii="Arial" w:hAnsi="Arial"/>
        <w:color w:val="404040"/>
        <w:sz w:val="22"/>
      </w:rPr>
      <w:tblPr/>
      <w:tcPr>
        <w:tcBorders>
          <w:top w:val="single" w:sz="4" w:space="0" w:color="A4D3DD" w:themeColor="accent5" w:themeTint="9A"/>
          <w:bottom w:val="single" w:sz="4" w:space="0" w:color="A4D3DD" w:themeColor="accent5" w:themeTint="9A"/>
        </w:tcBorders>
      </w:tcPr>
    </w:tblStylePr>
  </w:style>
  <w:style w:type="table" w:styleId="Tabellaelenco3-colore6">
    <w:name w:val="List Table 3 Accent 6"/>
    <w:basedOn w:val="Tabellanormale"/>
    <w:uiPriority w:val="99"/>
    <w:tblPr>
      <w:tblStyleRowBandSize w:val="1"/>
      <w:tblStyleColBandSize w:val="1"/>
      <w:tblBorders>
        <w:top w:val="single" w:sz="4" w:space="0" w:color="FFF067" w:themeColor="accent6" w:themeTint="98"/>
        <w:left w:val="single" w:sz="4" w:space="0" w:color="FFF067" w:themeColor="accent6" w:themeTint="98"/>
        <w:bottom w:val="single" w:sz="4" w:space="0" w:color="FFF067" w:themeColor="accent6" w:themeTint="98"/>
        <w:right w:val="single" w:sz="4" w:space="0" w:color="FFF067" w:themeColor="accent6" w:themeTint="98"/>
      </w:tblBorders>
    </w:tblPr>
    <w:tblStylePr w:type="firstRow">
      <w:rPr>
        <w:rFonts w:ascii="Arial" w:hAnsi="Arial"/>
        <w:b/>
        <w:color w:val="FFFFFF"/>
        <w:sz w:val="22"/>
      </w:rPr>
      <w:tblPr/>
      <w:tcPr>
        <w:shd w:val="clear" w:color="auto" w:fill="FFF06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067" w:themeColor="accent6" w:themeTint="98"/>
          <w:right w:val="single" w:sz="4" w:space="0" w:color="FFF067" w:themeColor="accent6" w:themeTint="98"/>
        </w:tcBorders>
      </w:tcPr>
    </w:tblStylePr>
    <w:tblStylePr w:type="band1Horz">
      <w:rPr>
        <w:rFonts w:ascii="Arial" w:hAnsi="Arial"/>
        <w:color w:val="404040"/>
        <w:sz w:val="22"/>
      </w:rPr>
      <w:tblPr/>
      <w:tcPr>
        <w:tcBorders>
          <w:top w:val="single" w:sz="4" w:space="0" w:color="FFF067" w:themeColor="accent6" w:themeTint="98"/>
          <w:bottom w:val="single" w:sz="4" w:space="0" w:color="FFF067" w:themeColor="accent6" w:themeTint="98"/>
        </w:tcBorders>
      </w:tcPr>
    </w:tblStylePr>
  </w:style>
  <w:style w:type="table" w:styleId="Tabellaelenco4-colore1">
    <w:name w:val="List Table 4 Accent 1"/>
    <w:basedOn w:val="Tabellanormale"/>
    <w:uiPriority w:val="99"/>
    <w:tblPr>
      <w:tblStyleRowBandSize w:val="1"/>
      <w:tblStyleColBandSize w:val="1"/>
      <w:tblBorders>
        <w:top w:val="single" w:sz="4" w:space="0" w:color="4BC8EE" w:themeColor="accent1" w:themeTint="90"/>
        <w:left w:val="single" w:sz="4" w:space="0" w:color="4BC8EE" w:themeColor="accent1" w:themeTint="90"/>
        <w:bottom w:val="single" w:sz="4" w:space="0" w:color="4BC8EE" w:themeColor="accent1" w:themeTint="90"/>
        <w:right w:val="single" w:sz="4" w:space="0" w:color="4BC8EE" w:themeColor="accent1" w:themeTint="90"/>
        <w:insideH w:val="single" w:sz="4" w:space="0" w:color="4BC8EE" w:themeColor="accent1" w:themeTint="90"/>
      </w:tblBorders>
    </w:tblPr>
    <w:tblStylePr w:type="firstRow">
      <w:rPr>
        <w:rFonts w:ascii="Arial" w:hAnsi="Arial"/>
        <w:b/>
        <w:color w:val="FFFFFF"/>
        <w:sz w:val="22"/>
      </w:rPr>
      <w:tblPr/>
      <w:tcPr>
        <w:shd w:val="clear" w:color="auto" w:fill="0E759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AEE6F7"/>
      </w:tcPr>
    </w:tblStylePr>
    <w:tblStylePr w:type="band1Horz">
      <w:rPr>
        <w:rFonts w:ascii="Arial" w:hAnsi="Arial"/>
        <w:color w:val="404040"/>
        <w:sz w:val="22"/>
      </w:rPr>
      <w:tblPr/>
      <w:tcPr>
        <w:shd w:val="clear" w:color="auto" w:fill="AEE6F7"/>
      </w:tcPr>
    </w:tblStylePr>
  </w:style>
  <w:style w:type="table" w:styleId="Tabellaelenco4-colore2">
    <w:name w:val="List Table 4 Accent 2"/>
    <w:basedOn w:val="Tabellanormale"/>
    <w:uiPriority w:val="99"/>
    <w:tblPr>
      <w:tblStyleRowBandSize w:val="1"/>
      <w:tblStyleColBandSize w:val="1"/>
      <w:tblBorders>
        <w:top w:val="single" w:sz="4" w:space="0" w:color="6F6F6F" w:themeColor="accent2" w:themeTint="90"/>
        <w:left w:val="single" w:sz="4" w:space="0" w:color="6F6F6F" w:themeColor="accent2" w:themeTint="90"/>
        <w:bottom w:val="single" w:sz="4" w:space="0" w:color="6F6F6F" w:themeColor="accent2" w:themeTint="90"/>
        <w:right w:val="single" w:sz="4" w:space="0" w:color="6F6F6F" w:themeColor="accent2" w:themeTint="90"/>
        <w:insideH w:val="single" w:sz="4" w:space="0" w:color="6F6F6F" w:themeColor="accent2" w:themeTint="9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styleId="Tabellaelenco4-colore3">
    <w:name w:val="List Table 4 Accent 3"/>
    <w:basedOn w:val="Tabellanormale"/>
    <w:uiPriority w:val="99"/>
    <w:tblPr>
      <w:tblStyleRowBandSize w:val="1"/>
      <w:tblStyleColBandSize w:val="1"/>
      <w:tblBorders>
        <w:top w:val="single" w:sz="4" w:space="0" w:color="6ED1E3" w:themeColor="accent3" w:themeTint="90"/>
        <w:left w:val="single" w:sz="4" w:space="0" w:color="6ED1E3" w:themeColor="accent3" w:themeTint="90"/>
        <w:bottom w:val="single" w:sz="4" w:space="0" w:color="6ED1E3" w:themeColor="accent3" w:themeTint="90"/>
        <w:right w:val="single" w:sz="4" w:space="0" w:color="6ED1E3" w:themeColor="accent3" w:themeTint="90"/>
        <w:insideH w:val="single" w:sz="4" w:space="0" w:color="6ED1E3" w:themeColor="accent3" w:themeTint="90"/>
      </w:tblBorders>
    </w:tblPr>
    <w:tblStylePr w:type="firstRow">
      <w:rPr>
        <w:rFonts w:ascii="Arial" w:hAnsi="Arial"/>
        <w:b/>
        <w:color w:val="FFFFFF"/>
        <w:sz w:val="22"/>
      </w:rPr>
      <w:tblPr/>
      <w:tcPr>
        <w:shd w:val="clear" w:color="auto" w:fill="2197A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EEAF2"/>
      </w:tcPr>
    </w:tblStylePr>
    <w:tblStylePr w:type="band1Horz">
      <w:rPr>
        <w:rFonts w:ascii="Arial" w:hAnsi="Arial"/>
        <w:color w:val="404040"/>
        <w:sz w:val="22"/>
      </w:rPr>
      <w:tblPr/>
      <w:tcPr>
        <w:shd w:val="clear" w:color="auto" w:fill="BEEAF2"/>
      </w:tcPr>
    </w:tblStylePr>
  </w:style>
  <w:style w:type="table" w:styleId="Tabellaelenco4-colore4">
    <w:name w:val="List Table 4 Accent 4"/>
    <w:basedOn w:val="Tabellanormale"/>
    <w:uiPriority w:val="99"/>
    <w:tblPr>
      <w:tblStyleRowBandSize w:val="1"/>
      <w:tblStyleColBandSize w:val="1"/>
      <w:tblBorders>
        <w:top w:val="single" w:sz="4" w:space="0" w:color="F8F5BC" w:themeColor="accent4" w:themeTint="90"/>
        <w:left w:val="single" w:sz="4" w:space="0" w:color="F8F5BC" w:themeColor="accent4" w:themeTint="90"/>
        <w:bottom w:val="single" w:sz="4" w:space="0" w:color="F8F5BC" w:themeColor="accent4" w:themeTint="90"/>
        <w:right w:val="single" w:sz="4" w:space="0" w:color="F8F5BC" w:themeColor="accent4" w:themeTint="90"/>
        <w:insideH w:val="single" w:sz="4" w:space="0" w:color="F8F5BC" w:themeColor="accent4" w:themeTint="90"/>
      </w:tblBorders>
    </w:tblPr>
    <w:tblStylePr w:type="firstRow">
      <w:rPr>
        <w:rFonts w:ascii="Arial" w:hAnsi="Arial"/>
        <w:b/>
        <w:color w:val="FFFFFF"/>
        <w:sz w:val="22"/>
      </w:rPr>
      <w:tblPr/>
      <w:tcPr>
        <w:shd w:val="clear" w:color="auto" w:fill="F4EF8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CFBE1"/>
      </w:tcPr>
    </w:tblStylePr>
    <w:tblStylePr w:type="band1Horz">
      <w:rPr>
        <w:rFonts w:ascii="Arial" w:hAnsi="Arial"/>
        <w:color w:val="404040"/>
        <w:sz w:val="22"/>
      </w:rPr>
      <w:tblPr/>
      <w:tcPr>
        <w:shd w:val="clear" w:color="auto" w:fill="FCFBE1"/>
      </w:tcPr>
    </w:tblStylePr>
  </w:style>
  <w:style w:type="table" w:styleId="Tabellaelenco4-colore5">
    <w:name w:val="List Table 4 Accent 5"/>
    <w:basedOn w:val="Tabellanormale"/>
    <w:uiPriority w:val="99"/>
    <w:tblPr>
      <w:tblStyleRowBandSize w:val="1"/>
      <w:tblStyleColBandSize w:val="1"/>
      <w:tblBorders>
        <w:top w:val="single" w:sz="4" w:space="0" w:color="AAD6E0" w:themeColor="accent5" w:themeTint="90"/>
        <w:left w:val="single" w:sz="4" w:space="0" w:color="AAD6E0" w:themeColor="accent5" w:themeTint="90"/>
        <w:bottom w:val="single" w:sz="4" w:space="0" w:color="AAD6E0" w:themeColor="accent5" w:themeTint="90"/>
        <w:right w:val="single" w:sz="4" w:space="0" w:color="AAD6E0" w:themeColor="accent5" w:themeTint="90"/>
        <w:insideH w:val="single" w:sz="4" w:space="0" w:color="AAD6E0" w:themeColor="accent5" w:themeTint="90"/>
      </w:tblBorders>
    </w:tblPr>
    <w:tblStylePr w:type="firstRow">
      <w:rPr>
        <w:rFonts w:ascii="Arial" w:hAnsi="Arial"/>
        <w:b/>
        <w:color w:val="FFFFFF"/>
        <w:sz w:val="22"/>
      </w:rPr>
      <w:tblPr/>
      <w:tcPr>
        <w:shd w:val="clear" w:color="auto" w:fill="6AB7C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9ECF1"/>
      </w:tcPr>
    </w:tblStylePr>
    <w:tblStylePr w:type="band1Horz">
      <w:rPr>
        <w:rFonts w:ascii="Arial" w:hAnsi="Arial"/>
        <w:color w:val="404040"/>
        <w:sz w:val="22"/>
      </w:rPr>
      <w:tblPr/>
      <w:tcPr>
        <w:shd w:val="clear" w:color="auto" w:fill="D9ECF1"/>
      </w:tcPr>
    </w:tblStylePr>
  </w:style>
  <w:style w:type="table" w:styleId="Tabellaelenco4-colore6">
    <w:name w:val="List Table 4 Accent 6"/>
    <w:basedOn w:val="Tabellanormale"/>
    <w:uiPriority w:val="99"/>
    <w:tblPr>
      <w:tblStyleRowBandSize w:val="1"/>
      <w:tblStyleColBandSize w:val="1"/>
      <w:tblBorders>
        <w:top w:val="single" w:sz="4" w:space="0" w:color="FFF16F" w:themeColor="accent6" w:themeTint="90"/>
        <w:left w:val="single" w:sz="4" w:space="0" w:color="FFF16F" w:themeColor="accent6" w:themeTint="90"/>
        <w:bottom w:val="single" w:sz="4" w:space="0" w:color="FFF16F" w:themeColor="accent6" w:themeTint="90"/>
        <w:right w:val="single" w:sz="4" w:space="0" w:color="FFF16F" w:themeColor="accent6" w:themeTint="90"/>
        <w:insideH w:val="single" w:sz="4" w:space="0" w:color="FFF16F" w:themeColor="accent6" w:themeTint="90"/>
      </w:tblBorders>
    </w:tblPr>
    <w:tblStylePr w:type="firstRow">
      <w:rPr>
        <w:rFonts w:ascii="Arial" w:hAnsi="Arial"/>
        <w:b/>
        <w:color w:val="FFFFFF"/>
        <w:sz w:val="22"/>
      </w:rPr>
      <w:tblPr/>
      <w:tcPr>
        <w:shd w:val="clear" w:color="auto" w:fill="FFE7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8BF"/>
      </w:tcPr>
    </w:tblStylePr>
    <w:tblStylePr w:type="band1Horz">
      <w:rPr>
        <w:rFonts w:ascii="Arial" w:hAnsi="Arial"/>
        <w:color w:val="404040"/>
        <w:sz w:val="22"/>
      </w:rPr>
      <w:tblPr/>
      <w:tcPr>
        <w:shd w:val="clear" w:color="auto" w:fill="FFF8BF"/>
      </w:tcPr>
    </w:tblStylePr>
  </w:style>
  <w:style w:type="table" w:styleId="Tabellaelenco5scura-colore1">
    <w:name w:val="List Table 5 Dark Accent 1"/>
    <w:basedOn w:val="Tabellanormale"/>
    <w:uiPriority w:val="99"/>
    <w:tblPr>
      <w:tblStyleRowBandSize w:val="1"/>
      <w:tblStyleColBandSize w:val="1"/>
      <w:tblBorders>
        <w:top w:val="single" w:sz="32" w:space="0" w:color="0E7594" w:themeColor="accent1"/>
        <w:left w:val="single" w:sz="32" w:space="0" w:color="0E7594" w:themeColor="accent1"/>
        <w:bottom w:val="single" w:sz="32" w:space="0" w:color="0E7594" w:themeColor="accent1"/>
        <w:right w:val="single" w:sz="32" w:space="0" w:color="0E7594" w:themeColor="accent1"/>
      </w:tblBorders>
      <w:shd w:val="clear" w:color="auto" w:fill="0E7594"/>
    </w:tblPr>
    <w:tblStylePr w:type="firstRow">
      <w:rPr>
        <w:rFonts w:ascii="Arial" w:hAnsi="Arial"/>
        <w:b/>
        <w:color w:val="FFFFFF" w:themeColor="light1"/>
        <w:sz w:val="22"/>
      </w:rPr>
      <w:tblPr/>
      <w:tcPr>
        <w:tcBorders>
          <w:top w:val="single" w:sz="32" w:space="0" w:color="0E7594" w:themeColor="accent1"/>
          <w:bottom w:val="single" w:sz="12" w:space="0" w:color="FFFFFF" w:themeColor="light1"/>
        </w:tcBorders>
        <w:shd w:val="clear" w:color="auto" w:fill="0E7594"/>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0E7594" w:themeColor="accent1"/>
          <w:right w:val="single" w:sz="4" w:space="0" w:color="FFFFFF" w:themeColor="light1"/>
        </w:tcBorders>
      </w:tcPr>
    </w:tblStylePr>
    <w:tblStylePr w:type="lastCol">
      <w:tblPr/>
      <w:tcPr>
        <w:tcBorders>
          <w:left w:val="single" w:sz="4" w:space="0" w:color="FFFFFF" w:themeColor="light1"/>
          <w:right w:val="single" w:sz="32" w:space="0" w:color="0E7594" w:themeColor="accent1"/>
        </w:tcBorders>
      </w:tcPr>
    </w:tblStylePr>
    <w:tblStylePr w:type="band1Vert">
      <w:tblPr/>
      <w:tcPr>
        <w:tcBorders>
          <w:left w:val="single" w:sz="4" w:space="0" w:color="FFFFFF" w:themeColor="light1"/>
          <w:right w:val="single" w:sz="4" w:space="0" w:color="FFFFFF" w:themeColor="light1"/>
        </w:tcBorders>
        <w:shd w:val="clear" w:color="auto" w:fill="0E7594"/>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0E7594"/>
      </w:tcPr>
    </w:tblStylePr>
    <w:tblStylePr w:type="band2Horz">
      <w:tblPr/>
      <w:tcPr>
        <w:tcBorders>
          <w:top w:val="single" w:sz="4" w:space="0" w:color="FFFFFF" w:themeColor="light1"/>
          <w:bottom w:val="single" w:sz="4" w:space="0" w:color="FFFFFF" w:themeColor="light1"/>
        </w:tcBorders>
        <w:shd w:val="clear" w:color="auto" w:fill="0E7594"/>
      </w:tcPr>
    </w:tblStylePr>
  </w:style>
  <w:style w:type="table" w:styleId="Tabellaelenco5scura-colore2">
    <w:name w:val="List Table 5 Dark Accent 2"/>
    <w:basedOn w:val="Tabellanormale"/>
    <w:uiPriority w:val="99"/>
    <w:tblPr>
      <w:tblStyleRowBandSize w:val="1"/>
      <w:tblStyleColBandSize w:val="1"/>
      <w:tblBorders>
        <w:top w:val="single" w:sz="32" w:space="0" w:color="686868" w:themeColor="accent2" w:themeTint="97"/>
        <w:left w:val="single" w:sz="32" w:space="0" w:color="686868" w:themeColor="accent2" w:themeTint="97"/>
        <w:bottom w:val="single" w:sz="32" w:space="0" w:color="686868" w:themeColor="accent2" w:themeTint="97"/>
        <w:right w:val="single" w:sz="32" w:space="0" w:color="686868" w:themeColor="accent2" w:themeTint="97"/>
      </w:tblBorders>
      <w:shd w:val="clear" w:color="auto" w:fill="686868"/>
    </w:tblPr>
    <w:tblStylePr w:type="firstRow">
      <w:rPr>
        <w:rFonts w:ascii="Arial" w:hAnsi="Arial"/>
        <w:b/>
        <w:color w:val="FFFFFF" w:themeColor="light1"/>
        <w:sz w:val="22"/>
      </w:rPr>
      <w:tblPr/>
      <w:tcPr>
        <w:tcBorders>
          <w:top w:val="single" w:sz="32" w:space="0" w:color="686868" w:themeColor="accent2" w:themeTint="97"/>
          <w:bottom w:val="single" w:sz="12" w:space="0" w:color="FFFFFF" w:themeColor="light1"/>
        </w:tcBorders>
        <w:shd w:val="clear" w:color="auto" w:fill="68686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86868" w:themeColor="accent2" w:themeTint="97"/>
          <w:right w:val="single" w:sz="4" w:space="0" w:color="FFFFFF" w:themeColor="light1"/>
        </w:tcBorders>
      </w:tcPr>
    </w:tblStylePr>
    <w:tblStylePr w:type="lastCol">
      <w:tblPr/>
      <w:tcPr>
        <w:tcBorders>
          <w:left w:val="single" w:sz="4" w:space="0" w:color="FFFFFF" w:themeColor="light1"/>
          <w:right w:val="single" w:sz="32" w:space="0" w:color="686868" w:themeColor="accent2" w:themeTint="97"/>
        </w:tcBorders>
      </w:tcPr>
    </w:tblStylePr>
    <w:tblStylePr w:type="band1Vert">
      <w:tblPr/>
      <w:tcPr>
        <w:tcBorders>
          <w:left w:val="single" w:sz="4" w:space="0" w:color="FFFFFF" w:themeColor="light1"/>
          <w:right w:val="single" w:sz="4" w:space="0" w:color="FFFFFF" w:themeColor="light1"/>
        </w:tcBorders>
        <w:shd w:val="clear" w:color="auto" w:fill="68686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686868"/>
      </w:tcPr>
    </w:tblStylePr>
    <w:tblStylePr w:type="band2Horz">
      <w:tblPr/>
      <w:tcPr>
        <w:tcBorders>
          <w:top w:val="single" w:sz="4" w:space="0" w:color="FFFFFF" w:themeColor="light1"/>
          <w:bottom w:val="single" w:sz="4" w:space="0" w:color="FFFFFF" w:themeColor="light1"/>
        </w:tcBorders>
        <w:shd w:val="clear" w:color="auto" w:fill="686868"/>
      </w:tcPr>
    </w:tblStylePr>
  </w:style>
  <w:style w:type="table" w:styleId="Tabellaelenco5scura-colore3">
    <w:name w:val="List Table 5 Dark Accent 3"/>
    <w:basedOn w:val="Tabellanormale"/>
    <w:uiPriority w:val="99"/>
    <w:tblPr>
      <w:tblStyleRowBandSize w:val="1"/>
      <w:tblStyleColBandSize w:val="1"/>
      <w:tblBorders>
        <w:top w:val="single" w:sz="32" w:space="0" w:color="66CEE1" w:themeColor="accent3" w:themeTint="98"/>
        <w:left w:val="single" w:sz="32" w:space="0" w:color="66CEE1" w:themeColor="accent3" w:themeTint="98"/>
        <w:bottom w:val="single" w:sz="32" w:space="0" w:color="66CEE1" w:themeColor="accent3" w:themeTint="98"/>
        <w:right w:val="single" w:sz="32" w:space="0" w:color="66CEE1" w:themeColor="accent3" w:themeTint="98"/>
      </w:tblBorders>
      <w:shd w:val="clear" w:color="auto" w:fill="66CEE1"/>
    </w:tblPr>
    <w:tblStylePr w:type="firstRow">
      <w:rPr>
        <w:rFonts w:ascii="Arial" w:hAnsi="Arial"/>
        <w:b/>
        <w:color w:val="FFFFFF" w:themeColor="light1"/>
        <w:sz w:val="22"/>
      </w:rPr>
      <w:tblPr/>
      <w:tcPr>
        <w:tcBorders>
          <w:top w:val="single" w:sz="32" w:space="0" w:color="66CEE1" w:themeColor="accent3" w:themeTint="98"/>
          <w:bottom w:val="single" w:sz="12" w:space="0" w:color="FFFFFF" w:themeColor="light1"/>
        </w:tcBorders>
        <w:shd w:val="clear" w:color="auto" w:fill="66CEE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6CEE1" w:themeColor="accent3" w:themeTint="98"/>
          <w:right w:val="single" w:sz="4" w:space="0" w:color="FFFFFF" w:themeColor="light1"/>
        </w:tcBorders>
      </w:tcPr>
    </w:tblStylePr>
    <w:tblStylePr w:type="lastCol">
      <w:tblPr/>
      <w:tcPr>
        <w:tcBorders>
          <w:left w:val="single" w:sz="4" w:space="0" w:color="FFFFFF" w:themeColor="light1"/>
          <w:right w:val="single" w:sz="32" w:space="0" w:color="66CEE1" w:themeColor="accent3" w:themeTint="98"/>
        </w:tcBorders>
      </w:tcPr>
    </w:tblStylePr>
    <w:tblStylePr w:type="band1Vert">
      <w:tblPr/>
      <w:tcPr>
        <w:tcBorders>
          <w:left w:val="single" w:sz="4" w:space="0" w:color="FFFFFF" w:themeColor="light1"/>
          <w:right w:val="single" w:sz="4" w:space="0" w:color="FFFFFF" w:themeColor="light1"/>
        </w:tcBorders>
        <w:shd w:val="clear" w:color="auto" w:fill="66CEE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66CEE1"/>
      </w:tcPr>
    </w:tblStylePr>
    <w:tblStylePr w:type="band2Horz">
      <w:tblPr/>
      <w:tcPr>
        <w:tcBorders>
          <w:top w:val="single" w:sz="4" w:space="0" w:color="FFFFFF" w:themeColor="light1"/>
          <w:bottom w:val="single" w:sz="4" w:space="0" w:color="FFFFFF" w:themeColor="light1"/>
        </w:tcBorders>
        <w:shd w:val="clear" w:color="auto" w:fill="66CEE1"/>
      </w:tcPr>
    </w:tblStylePr>
  </w:style>
  <w:style w:type="table" w:styleId="Tabellaelenco5scura-colore4">
    <w:name w:val="List Table 5 Dark Accent 4"/>
    <w:basedOn w:val="Tabellanormale"/>
    <w:uiPriority w:val="99"/>
    <w:tblPr>
      <w:tblStyleRowBandSize w:val="1"/>
      <w:tblStyleColBandSize w:val="1"/>
      <w:tblBorders>
        <w:top w:val="single" w:sz="32" w:space="0" w:color="F8F5B7" w:themeColor="accent4" w:themeTint="9A"/>
        <w:left w:val="single" w:sz="32" w:space="0" w:color="F8F5B7" w:themeColor="accent4" w:themeTint="9A"/>
        <w:bottom w:val="single" w:sz="32" w:space="0" w:color="F8F5B7" w:themeColor="accent4" w:themeTint="9A"/>
        <w:right w:val="single" w:sz="32" w:space="0" w:color="F8F5B7" w:themeColor="accent4" w:themeTint="9A"/>
      </w:tblBorders>
      <w:shd w:val="clear" w:color="auto" w:fill="F8F5B7"/>
    </w:tblPr>
    <w:tblStylePr w:type="firstRow">
      <w:rPr>
        <w:rFonts w:ascii="Arial" w:hAnsi="Arial"/>
        <w:b/>
        <w:color w:val="FFFFFF" w:themeColor="light1"/>
        <w:sz w:val="22"/>
      </w:rPr>
      <w:tblPr/>
      <w:tcPr>
        <w:tcBorders>
          <w:top w:val="single" w:sz="32" w:space="0" w:color="F8F5B7" w:themeColor="accent4" w:themeTint="9A"/>
          <w:bottom w:val="single" w:sz="12" w:space="0" w:color="FFFFFF" w:themeColor="light1"/>
        </w:tcBorders>
        <w:shd w:val="clear" w:color="auto" w:fill="F8F5B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8F5B7" w:themeColor="accent4" w:themeTint="9A"/>
          <w:right w:val="single" w:sz="4" w:space="0" w:color="FFFFFF" w:themeColor="light1"/>
        </w:tcBorders>
      </w:tcPr>
    </w:tblStylePr>
    <w:tblStylePr w:type="lastCol">
      <w:tblPr/>
      <w:tcPr>
        <w:tcBorders>
          <w:left w:val="single" w:sz="4" w:space="0" w:color="FFFFFF" w:themeColor="light1"/>
          <w:right w:val="single" w:sz="32" w:space="0" w:color="F8F5B7" w:themeColor="accent4" w:themeTint="9A"/>
        </w:tcBorders>
      </w:tcPr>
    </w:tblStylePr>
    <w:tblStylePr w:type="band1Vert">
      <w:tblPr/>
      <w:tcPr>
        <w:tcBorders>
          <w:left w:val="single" w:sz="4" w:space="0" w:color="FFFFFF" w:themeColor="light1"/>
          <w:right w:val="single" w:sz="4" w:space="0" w:color="FFFFFF" w:themeColor="light1"/>
        </w:tcBorders>
        <w:shd w:val="clear" w:color="auto" w:fill="F8F5B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8F5B7"/>
      </w:tcPr>
    </w:tblStylePr>
    <w:tblStylePr w:type="band2Horz">
      <w:tblPr/>
      <w:tcPr>
        <w:tcBorders>
          <w:top w:val="single" w:sz="4" w:space="0" w:color="FFFFFF" w:themeColor="light1"/>
          <w:bottom w:val="single" w:sz="4" w:space="0" w:color="FFFFFF" w:themeColor="light1"/>
        </w:tcBorders>
        <w:shd w:val="clear" w:color="auto" w:fill="F8F5B7"/>
      </w:tcPr>
    </w:tblStylePr>
  </w:style>
  <w:style w:type="table" w:styleId="Tabellaelenco5scura-colore5">
    <w:name w:val="List Table 5 Dark Accent 5"/>
    <w:basedOn w:val="Tabellanormale"/>
    <w:uiPriority w:val="99"/>
    <w:tblPr>
      <w:tblStyleRowBandSize w:val="1"/>
      <w:tblStyleColBandSize w:val="1"/>
      <w:tblBorders>
        <w:top w:val="single" w:sz="32" w:space="0" w:color="A4D3DD" w:themeColor="accent5" w:themeTint="9A"/>
        <w:left w:val="single" w:sz="32" w:space="0" w:color="A4D3DD" w:themeColor="accent5" w:themeTint="9A"/>
        <w:bottom w:val="single" w:sz="32" w:space="0" w:color="A4D3DD" w:themeColor="accent5" w:themeTint="9A"/>
        <w:right w:val="single" w:sz="32" w:space="0" w:color="A4D3DD" w:themeColor="accent5" w:themeTint="9A"/>
      </w:tblBorders>
      <w:shd w:val="clear" w:color="auto" w:fill="A4D3DD"/>
    </w:tblPr>
    <w:tblStylePr w:type="firstRow">
      <w:rPr>
        <w:rFonts w:ascii="Arial" w:hAnsi="Arial"/>
        <w:b/>
        <w:color w:val="FFFFFF" w:themeColor="light1"/>
        <w:sz w:val="22"/>
      </w:rPr>
      <w:tblPr/>
      <w:tcPr>
        <w:tcBorders>
          <w:top w:val="single" w:sz="32" w:space="0" w:color="A4D3DD" w:themeColor="accent5" w:themeTint="9A"/>
          <w:bottom w:val="single" w:sz="12" w:space="0" w:color="FFFFFF" w:themeColor="light1"/>
        </w:tcBorders>
        <w:shd w:val="clear" w:color="auto" w:fill="A4D3DD"/>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4D3DD" w:themeColor="accent5" w:themeTint="9A"/>
          <w:right w:val="single" w:sz="4" w:space="0" w:color="FFFFFF" w:themeColor="light1"/>
        </w:tcBorders>
      </w:tcPr>
    </w:tblStylePr>
    <w:tblStylePr w:type="lastCol">
      <w:tblPr/>
      <w:tcPr>
        <w:tcBorders>
          <w:left w:val="single" w:sz="4" w:space="0" w:color="FFFFFF" w:themeColor="light1"/>
          <w:right w:val="single" w:sz="32" w:space="0" w:color="A4D3DD" w:themeColor="accent5" w:themeTint="9A"/>
        </w:tcBorders>
      </w:tcPr>
    </w:tblStylePr>
    <w:tblStylePr w:type="band1Vert">
      <w:tblPr/>
      <w:tcPr>
        <w:tcBorders>
          <w:left w:val="single" w:sz="4" w:space="0" w:color="FFFFFF" w:themeColor="light1"/>
          <w:right w:val="single" w:sz="4" w:space="0" w:color="FFFFFF" w:themeColor="light1"/>
        </w:tcBorders>
        <w:shd w:val="clear" w:color="auto" w:fill="A4D3DD"/>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4D3DD"/>
      </w:tcPr>
    </w:tblStylePr>
    <w:tblStylePr w:type="band2Horz">
      <w:tblPr/>
      <w:tcPr>
        <w:tcBorders>
          <w:top w:val="single" w:sz="4" w:space="0" w:color="FFFFFF" w:themeColor="light1"/>
          <w:bottom w:val="single" w:sz="4" w:space="0" w:color="FFFFFF" w:themeColor="light1"/>
        </w:tcBorders>
        <w:shd w:val="clear" w:color="auto" w:fill="A4D3DD"/>
      </w:tcPr>
    </w:tblStylePr>
  </w:style>
  <w:style w:type="table" w:styleId="Tabellaelenco5scura-colore6">
    <w:name w:val="List Table 5 Dark Accent 6"/>
    <w:basedOn w:val="Tabellanormale"/>
    <w:uiPriority w:val="99"/>
    <w:tblPr>
      <w:tblStyleRowBandSize w:val="1"/>
      <w:tblStyleColBandSize w:val="1"/>
      <w:tblBorders>
        <w:top w:val="single" w:sz="32" w:space="0" w:color="FFF067" w:themeColor="accent6" w:themeTint="98"/>
        <w:left w:val="single" w:sz="32" w:space="0" w:color="FFF067" w:themeColor="accent6" w:themeTint="98"/>
        <w:bottom w:val="single" w:sz="32" w:space="0" w:color="FFF067" w:themeColor="accent6" w:themeTint="98"/>
        <w:right w:val="single" w:sz="32" w:space="0" w:color="FFF067" w:themeColor="accent6" w:themeTint="98"/>
      </w:tblBorders>
      <w:shd w:val="clear" w:color="auto" w:fill="FFF067"/>
    </w:tblPr>
    <w:tblStylePr w:type="firstRow">
      <w:rPr>
        <w:rFonts w:ascii="Arial" w:hAnsi="Arial"/>
        <w:b/>
        <w:color w:val="FFFFFF" w:themeColor="light1"/>
        <w:sz w:val="22"/>
      </w:rPr>
      <w:tblPr/>
      <w:tcPr>
        <w:tcBorders>
          <w:top w:val="single" w:sz="32" w:space="0" w:color="FFF067" w:themeColor="accent6" w:themeTint="98"/>
          <w:bottom w:val="single" w:sz="12" w:space="0" w:color="FFFFFF" w:themeColor="light1"/>
        </w:tcBorders>
        <w:shd w:val="clear" w:color="auto" w:fill="FFF06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067" w:themeColor="accent6" w:themeTint="98"/>
          <w:right w:val="single" w:sz="4" w:space="0" w:color="FFFFFF" w:themeColor="light1"/>
        </w:tcBorders>
      </w:tcPr>
    </w:tblStylePr>
    <w:tblStylePr w:type="lastCol">
      <w:tblPr/>
      <w:tcPr>
        <w:tcBorders>
          <w:left w:val="single" w:sz="4" w:space="0" w:color="FFFFFF" w:themeColor="light1"/>
          <w:right w:val="single" w:sz="32" w:space="0" w:color="FFF067"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06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067"/>
      </w:tcPr>
    </w:tblStylePr>
    <w:tblStylePr w:type="band2Horz">
      <w:tblPr/>
      <w:tcPr>
        <w:tcBorders>
          <w:top w:val="single" w:sz="4" w:space="0" w:color="FFFFFF" w:themeColor="light1"/>
          <w:bottom w:val="single" w:sz="4" w:space="0" w:color="FFFFFF" w:themeColor="light1"/>
        </w:tcBorders>
        <w:shd w:val="clear" w:color="auto" w:fill="FFF067"/>
      </w:tcPr>
    </w:tblStylePr>
  </w:style>
  <w:style w:type="table" w:styleId="Tabellaelenco6acolori-colore1">
    <w:name w:val="List Table 6 Colorful Accent 1"/>
    <w:basedOn w:val="Tabellanormale"/>
    <w:uiPriority w:val="99"/>
    <w:tblPr>
      <w:tblStyleRowBandSize w:val="1"/>
      <w:tblStyleColBandSize w:val="1"/>
      <w:tblBorders>
        <w:top w:val="single" w:sz="4" w:space="0" w:color="0E7594" w:themeColor="accent1"/>
        <w:bottom w:val="single" w:sz="4" w:space="0" w:color="0E7594" w:themeColor="accent1"/>
      </w:tblBorders>
    </w:tblPr>
    <w:tblStylePr w:type="firstRow">
      <w:rPr>
        <w:b/>
        <w:color w:val="084456" w:themeColor="accent1" w:themeShade="95"/>
      </w:rPr>
      <w:tblPr/>
      <w:tcPr>
        <w:tcBorders>
          <w:bottom w:val="single" w:sz="4" w:space="0" w:color="0E7594" w:themeColor="accent1"/>
        </w:tcBorders>
      </w:tcPr>
    </w:tblStylePr>
    <w:tblStylePr w:type="lastRow">
      <w:rPr>
        <w:b/>
        <w:color w:val="084456" w:themeColor="accent1" w:themeShade="95"/>
      </w:rPr>
      <w:tblPr/>
      <w:tcPr>
        <w:tcBorders>
          <w:top w:val="single" w:sz="4" w:space="0" w:color="0E7594" w:themeColor="accent1"/>
        </w:tcBorders>
      </w:tcPr>
    </w:tblStylePr>
    <w:tblStylePr w:type="firstCol">
      <w:rPr>
        <w:b/>
        <w:color w:val="084456" w:themeColor="accent1" w:themeShade="95"/>
      </w:rPr>
    </w:tblStylePr>
    <w:tblStylePr w:type="lastCol">
      <w:rPr>
        <w:b/>
        <w:color w:val="084456" w:themeColor="accent1" w:themeShade="95"/>
      </w:rPr>
    </w:tblStylePr>
    <w:tblStylePr w:type="band1Vert">
      <w:tblPr/>
      <w:tcPr>
        <w:shd w:val="clear" w:color="auto" w:fill="AEE6F7"/>
      </w:tcPr>
    </w:tblStylePr>
    <w:tblStylePr w:type="band1Horz">
      <w:rPr>
        <w:rFonts w:ascii="Arial" w:hAnsi="Arial"/>
        <w:color w:val="084456" w:themeColor="accent1" w:themeShade="95"/>
        <w:sz w:val="22"/>
      </w:rPr>
      <w:tblPr/>
      <w:tcPr>
        <w:shd w:val="clear" w:color="auto" w:fill="AEE6F7"/>
      </w:tcPr>
    </w:tblStylePr>
    <w:tblStylePr w:type="band2Horz">
      <w:rPr>
        <w:rFonts w:ascii="Arial" w:hAnsi="Arial"/>
        <w:color w:val="084456" w:themeColor="accent1" w:themeShade="95"/>
        <w:sz w:val="22"/>
      </w:rPr>
    </w:tblStylePr>
  </w:style>
  <w:style w:type="table" w:styleId="Tabellaelenco6acolori-colore2">
    <w:name w:val="List Table 6 Colorful Accent 2"/>
    <w:basedOn w:val="Tabellanormale"/>
    <w:uiPriority w:val="99"/>
    <w:tblPr>
      <w:tblStyleRowBandSize w:val="1"/>
      <w:tblStyleColBandSize w:val="1"/>
      <w:tblBorders>
        <w:top w:val="single" w:sz="4" w:space="0" w:color="686868" w:themeColor="accent2" w:themeTint="97"/>
        <w:bottom w:val="single" w:sz="4" w:space="0" w:color="686868" w:themeColor="accent2" w:themeTint="97"/>
      </w:tblBorders>
    </w:tblPr>
    <w:tblStylePr w:type="firstRow">
      <w:rPr>
        <w:b/>
        <w:color w:val="686868" w:themeColor="accent2" w:themeTint="97" w:themeShade="95"/>
      </w:rPr>
      <w:tblPr/>
      <w:tcPr>
        <w:tcBorders>
          <w:bottom w:val="single" w:sz="4" w:space="0" w:color="686868" w:themeColor="accent2" w:themeTint="97"/>
        </w:tcBorders>
      </w:tcPr>
    </w:tblStylePr>
    <w:tblStylePr w:type="lastRow">
      <w:rPr>
        <w:b/>
        <w:color w:val="686868" w:themeColor="accent2" w:themeTint="97" w:themeShade="95"/>
      </w:rPr>
      <w:tblPr/>
      <w:tcPr>
        <w:tcBorders>
          <w:top w:val="single" w:sz="4" w:space="0" w:color="686868" w:themeColor="accent2" w:themeTint="97"/>
        </w:tcBorders>
      </w:tcPr>
    </w:tblStylePr>
    <w:tblStylePr w:type="firstCol">
      <w:rPr>
        <w:b/>
        <w:color w:val="686868" w:themeColor="accent2" w:themeTint="97" w:themeShade="95"/>
      </w:rPr>
    </w:tblStylePr>
    <w:tblStylePr w:type="lastCol">
      <w:rPr>
        <w:b/>
        <w:color w:val="686868" w:themeColor="accent2" w:themeTint="97" w:themeShade="95"/>
      </w:rPr>
    </w:tblStylePr>
    <w:tblStylePr w:type="band1Vert">
      <w:tblPr/>
      <w:tcPr>
        <w:shd w:val="clear" w:color="auto" w:fill="BFBFBF"/>
      </w:tcPr>
    </w:tblStylePr>
    <w:tblStylePr w:type="band1Horz">
      <w:rPr>
        <w:rFonts w:ascii="Arial" w:hAnsi="Arial"/>
        <w:color w:val="686868" w:themeColor="accent2" w:themeTint="97" w:themeShade="95"/>
        <w:sz w:val="22"/>
      </w:rPr>
      <w:tblPr/>
      <w:tcPr>
        <w:shd w:val="clear" w:color="auto" w:fill="BFBFBF"/>
      </w:tcPr>
    </w:tblStylePr>
    <w:tblStylePr w:type="band2Horz">
      <w:rPr>
        <w:rFonts w:ascii="Arial" w:hAnsi="Arial"/>
        <w:color w:val="686868" w:themeColor="accent2" w:themeTint="97" w:themeShade="95"/>
        <w:sz w:val="22"/>
      </w:rPr>
    </w:tblStylePr>
  </w:style>
  <w:style w:type="table" w:styleId="Tabellaelenco6acolori-colore3">
    <w:name w:val="List Table 6 Colorful Accent 3"/>
    <w:basedOn w:val="Tabellanormale"/>
    <w:uiPriority w:val="99"/>
    <w:tblPr>
      <w:tblStyleRowBandSize w:val="1"/>
      <w:tblStyleColBandSize w:val="1"/>
      <w:tblBorders>
        <w:top w:val="single" w:sz="4" w:space="0" w:color="66CEE1" w:themeColor="accent3" w:themeTint="98"/>
        <w:bottom w:val="single" w:sz="4" w:space="0" w:color="66CEE1" w:themeColor="accent3" w:themeTint="98"/>
      </w:tblBorders>
    </w:tblPr>
    <w:tblStylePr w:type="firstRow">
      <w:rPr>
        <w:b/>
        <w:color w:val="66CEE1" w:themeColor="accent3" w:themeTint="98" w:themeShade="95"/>
      </w:rPr>
      <w:tblPr/>
      <w:tcPr>
        <w:tcBorders>
          <w:bottom w:val="single" w:sz="4" w:space="0" w:color="66CEE1" w:themeColor="accent3" w:themeTint="98"/>
        </w:tcBorders>
      </w:tcPr>
    </w:tblStylePr>
    <w:tblStylePr w:type="lastRow">
      <w:rPr>
        <w:b/>
        <w:color w:val="66CEE1" w:themeColor="accent3" w:themeTint="98" w:themeShade="95"/>
      </w:rPr>
      <w:tblPr/>
      <w:tcPr>
        <w:tcBorders>
          <w:top w:val="single" w:sz="4" w:space="0" w:color="66CEE1" w:themeColor="accent3" w:themeTint="98"/>
        </w:tcBorders>
      </w:tcPr>
    </w:tblStylePr>
    <w:tblStylePr w:type="firstCol">
      <w:rPr>
        <w:b/>
        <w:color w:val="66CEE1" w:themeColor="accent3" w:themeTint="98" w:themeShade="95"/>
      </w:rPr>
    </w:tblStylePr>
    <w:tblStylePr w:type="lastCol">
      <w:rPr>
        <w:b/>
        <w:color w:val="66CEE1" w:themeColor="accent3" w:themeTint="98" w:themeShade="95"/>
      </w:rPr>
    </w:tblStylePr>
    <w:tblStylePr w:type="band1Vert">
      <w:tblPr/>
      <w:tcPr>
        <w:shd w:val="clear" w:color="auto" w:fill="BEEAF2"/>
      </w:tcPr>
    </w:tblStylePr>
    <w:tblStylePr w:type="band1Horz">
      <w:rPr>
        <w:rFonts w:ascii="Arial" w:hAnsi="Arial"/>
        <w:color w:val="66CEE1" w:themeColor="accent3" w:themeTint="98" w:themeShade="95"/>
        <w:sz w:val="22"/>
      </w:rPr>
      <w:tblPr/>
      <w:tcPr>
        <w:shd w:val="clear" w:color="auto" w:fill="BEEAF2"/>
      </w:tcPr>
    </w:tblStylePr>
    <w:tblStylePr w:type="band2Horz">
      <w:rPr>
        <w:rFonts w:ascii="Arial" w:hAnsi="Arial"/>
        <w:color w:val="66CEE1" w:themeColor="accent3" w:themeTint="98" w:themeShade="95"/>
        <w:sz w:val="22"/>
      </w:rPr>
    </w:tblStylePr>
  </w:style>
  <w:style w:type="table" w:styleId="Tabellaelenco6acolori-colore4">
    <w:name w:val="List Table 6 Colorful Accent 4"/>
    <w:basedOn w:val="Tabellanormale"/>
    <w:uiPriority w:val="99"/>
    <w:tblPr>
      <w:tblStyleRowBandSize w:val="1"/>
      <w:tblStyleColBandSize w:val="1"/>
      <w:tblBorders>
        <w:top w:val="single" w:sz="4" w:space="0" w:color="F8F5B7" w:themeColor="accent4" w:themeTint="9A"/>
        <w:bottom w:val="single" w:sz="4" w:space="0" w:color="F8F5B7" w:themeColor="accent4" w:themeTint="9A"/>
      </w:tblBorders>
    </w:tblPr>
    <w:tblStylePr w:type="firstRow">
      <w:rPr>
        <w:b/>
        <w:color w:val="F8F5B7" w:themeColor="accent4" w:themeTint="9A" w:themeShade="95"/>
      </w:rPr>
      <w:tblPr/>
      <w:tcPr>
        <w:tcBorders>
          <w:bottom w:val="single" w:sz="4" w:space="0" w:color="F8F5B7" w:themeColor="accent4" w:themeTint="9A"/>
        </w:tcBorders>
      </w:tcPr>
    </w:tblStylePr>
    <w:tblStylePr w:type="lastRow">
      <w:rPr>
        <w:b/>
        <w:color w:val="F8F5B7" w:themeColor="accent4" w:themeTint="9A" w:themeShade="95"/>
      </w:rPr>
      <w:tblPr/>
      <w:tcPr>
        <w:tcBorders>
          <w:top w:val="single" w:sz="4" w:space="0" w:color="F8F5B7" w:themeColor="accent4" w:themeTint="9A"/>
        </w:tcBorders>
      </w:tcPr>
    </w:tblStylePr>
    <w:tblStylePr w:type="firstCol">
      <w:rPr>
        <w:b/>
        <w:color w:val="F8F5B7" w:themeColor="accent4" w:themeTint="9A" w:themeShade="95"/>
      </w:rPr>
    </w:tblStylePr>
    <w:tblStylePr w:type="lastCol">
      <w:rPr>
        <w:b/>
        <w:color w:val="F8F5B7" w:themeColor="accent4" w:themeTint="9A" w:themeShade="95"/>
      </w:rPr>
    </w:tblStylePr>
    <w:tblStylePr w:type="band1Vert">
      <w:tblPr/>
      <w:tcPr>
        <w:shd w:val="clear" w:color="auto" w:fill="FCFBE1"/>
      </w:tcPr>
    </w:tblStylePr>
    <w:tblStylePr w:type="band1Horz">
      <w:rPr>
        <w:rFonts w:ascii="Arial" w:hAnsi="Arial"/>
        <w:color w:val="F8F5B7" w:themeColor="accent4" w:themeTint="9A" w:themeShade="95"/>
        <w:sz w:val="22"/>
      </w:rPr>
      <w:tblPr/>
      <w:tcPr>
        <w:shd w:val="clear" w:color="auto" w:fill="FCFBE1"/>
      </w:tcPr>
    </w:tblStylePr>
    <w:tblStylePr w:type="band2Horz">
      <w:rPr>
        <w:rFonts w:ascii="Arial" w:hAnsi="Arial"/>
        <w:color w:val="F8F5B7" w:themeColor="accent4" w:themeTint="9A" w:themeShade="95"/>
        <w:sz w:val="22"/>
      </w:rPr>
    </w:tblStylePr>
  </w:style>
  <w:style w:type="table" w:styleId="Tabellaelenco6acolori-colore5">
    <w:name w:val="List Table 6 Colorful Accent 5"/>
    <w:basedOn w:val="Tabellanormale"/>
    <w:uiPriority w:val="99"/>
    <w:tblPr>
      <w:tblStyleRowBandSize w:val="1"/>
      <w:tblStyleColBandSize w:val="1"/>
      <w:tblBorders>
        <w:top w:val="single" w:sz="4" w:space="0" w:color="A4D3DD" w:themeColor="accent5" w:themeTint="9A"/>
        <w:bottom w:val="single" w:sz="4" w:space="0" w:color="A4D3DD" w:themeColor="accent5" w:themeTint="9A"/>
      </w:tblBorders>
    </w:tblPr>
    <w:tblStylePr w:type="firstRow">
      <w:rPr>
        <w:b/>
        <w:color w:val="A4D3DD" w:themeColor="accent5" w:themeTint="9A" w:themeShade="95"/>
      </w:rPr>
      <w:tblPr/>
      <w:tcPr>
        <w:tcBorders>
          <w:bottom w:val="single" w:sz="4" w:space="0" w:color="A4D3DD" w:themeColor="accent5" w:themeTint="9A"/>
        </w:tcBorders>
      </w:tcPr>
    </w:tblStylePr>
    <w:tblStylePr w:type="lastRow">
      <w:rPr>
        <w:b/>
        <w:color w:val="A4D3DD" w:themeColor="accent5" w:themeTint="9A" w:themeShade="95"/>
      </w:rPr>
      <w:tblPr/>
      <w:tcPr>
        <w:tcBorders>
          <w:top w:val="single" w:sz="4" w:space="0" w:color="A4D3DD" w:themeColor="accent5" w:themeTint="9A"/>
        </w:tcBorders>
      </w:tcPr>
    </w:tblStylePr>
    <w:tblStylePr w:type="firstCol">
      <w:rPr>
        <w:b/>
        <w:color w:val="A4D3DD" w:themeColor="accent5" w:themeTint="9A" w:themeShade="95"/>
      </w:rPr>
    </w:tblStylePr>
    <w:tblStylePr w:type="lastCol">
      <w:rPr>
        <w:b/>
        <w:color w:val="A4D3DD" w:themeColor="accent5" w:themeTint="9A" w:themeShade="95"/>
      </w:rPr>
    </w:tblStylePr>
    <w:tblStylePr w:type="band1Vert">
      <w:tblPr/>
      <w:tcPr>
        <w:shd w:val="clear" w:color="auto" w:fill="D9ECF1"/>
      </w:tcPr>
    </w:tblStylePr>
    <w:tblStylePr w:type="band1Horz">
      <w:rPr>
        <w:rFonts w:ascii="Arial" w:hAnsi="Arial"/>
        <w:color w:val="A4D3DD" w:themeColor="accent5" w:themeTint="9A" w:themeShade="95"/>
        <w:sz w:val="22"/>
      </w:rPr>
      <w:tblPr/>
      <w:tcPr>
        <w:shd w:val="clear" w:color="auto" w:fill="D9ECF1"/>
      </w:tcPr>
    </w:tblStylePr>
    <w:tblStylePr w:type="band2Horz">
      <w:rPr>
        <w:rFonts w:ascii="Arial" w:hAnsi="Arial"/>
        <w:color w:val="A4D3DD" w:themeColor="accent5" w:themeTint="9A" w:themeShade="95"/>
        <w:sz w:val="22"/>
      </w:rPr>
    </w:tblStylePr>
  </w:style>
  <w:style w:type="table" w:styleId="Tabellaelenco6acolori-colore6">
    <w:name w:val="List Table 6 Colorful Accent 6"/>
    <w:basedOn w:val="Tabellanormale"/>
    <w:uiPriority w:val="99"/>
    <w:tblPr>
      <w:tblStyleRowBandSize w:val="1"/>
      <w:tblStyleColBandSize w:val="1"/>
      <w:tblBorders>
        <w:top w:val="single" w:sz="4" w:space="0" w:color="FFF067" w:themeColor="accent6" w:themeTint="98"/>
        <w:bottom w:val="single" w:sz="4" w:space="0" w:color="FFF067" w:themeColor="accent6" w:themeTint="98"/>
      </w:tblBorders>
    </w:tblPr>
    <w:tblStylePr w:type="firstRow">
      <w:rPr>
        <w:b/>
        <w:color w:val="FFF067" w:themeColor="accent6" w:themeTint="98" w:themeShade="95"/>
      </w:rPr>
      <w:tblPr/>
      <w:tcPr>
        <w:tcBorders>
          <w:bottom w:val="single" w:sz="4" w:space="0" w:color="FFF067" w:themeColor="accent6" w:themeTint="98"/>
        </w:tcBorders>
      </w:tcPr>
    </w:tblStylePr>
    <w:tblStylePr w:type="lastRow">
      <w:rPr>
        <w:b/>
        <w:color w:val="FFF067" w:themeColor="accent6" w:themeTint="98" w:themeShade="95"/>
      </w:rPr>
      <w:tblPr/>
      <w:tcPr>
        <w:tcBorders>
          <w:top w:val="single" w:sz="4" w:space="0" w:color="FFF067" w:themeColor="accent6" w:themeTint="98"/>
        </w:tcBorders>
      </w:tcPr>
    </w:tblStylePr>
    <w:tblStylePr w:type="firstCol">
      <w:rPr>
        <w:b/>
        <w:color w:val="FFF067" w:themeColor="accent6" w:themeTint="98" w:themeShade="95"/>
      </w:rPr>
    </w:tblStylePr>
    <w:tblStylePr w:type="lastCol">
      <w:rPr>
        <w:b/>
        <w:color w:val="FFF067" w:themeColor="accent6" w:themeTint="98" w:themeShade="95"/>
      </w:rPr>
    </w:tblStylePr>
    <w:tblStylePr w:type="band1Vert">
      <w:tblPr/>
      <w:tcPr>
        <w:shd w:val="clear" w:color="auto" w:fill="FFF8BF"/>
      </w:tcPr>
    </w:tblStylePr>
    <w:tblStylePr w:type="band1Horz">
      <w:rPr>
        <w:rFonts w:ascii="Arial" w:hAnsi="Arial"/>
        <w:color w:val="FFF067" w:themeColor="accent6" w:themeTint="98" w:themeShade="95"/>
        <w:sz w:val="22"/>
      </w:rPr>
      <w:tblPr/>
      <w:tcPr>
        <w:shd w:val="clear" w:color="auto" w:fill="FFF8BF"/>
      </w:tcPr>
    </w:tblStylePr>
    <w:tblStylePr w:type="band2Horz">
      <w:rPr>
        <w:rFonts w:ascii="Arial" w:hAnsi="Arial"/>
        <w:color w:val="FFF067" w:themeColor="accent6" w:themeTint="98" w:themeShade="95"/>
        <w:sz w:val="22"/>
      </w:rPr>
    </w:tblStylePr>
  </w:style>
  <w:style w:type="table" w:styleId="Tabellaelenco7acolori-colore1">
    <w:name w:val="List Table 7 Colorful Accent 1"/>
    <w:basedOn w:val="Tabellanormale"/>
    <w:uiPriority w:val="99"/>
    <w:tblPr>
      <w:tblStyleRowBandSize w:val="1"/>
      <w:tblStyleColBandSize w:val="1"/>
      <w:tblBorders>
        <w:right w:val="single" w:sz="4" w:space="0" w:color="0E7594" w:themeColor="accent1"/>
      </w:tblBorders>
    </w:tblPr>
    <w:tblStylePr w:type="firstRow">
      <w:rPr>
        <w:rFonts w:ascii="Arial" w:hAnsi="Arial"/>
        <w:i/>
        <w:color w:val="084456" w:themeColor="accent1" w:themeShade="95"/>
        <w:sz w:val="22"/>
      </w:rPr>
      <w:tblPr/>
      <w:tcPr>
        <w:tcBorders>
          <w:top w:val="none" w:sz="4" w:space="0" w:color="000000"/>
          <w:left w:val="none" w:sz="4" w:space="0" w:color="000000"/>
          <w:bottom w:val="single" w:sz="4" w:space="0" w:color="0E7594" w:themeColor="accent1"/>
          <w:right w:val="none" w:sz="4" w:space="0" w:color="000000"/>
        </w:tcBorders>
        <w:shd w:val="clear" w:color="auto" w:fill="FFFFFF"/>
      </w:tcPr>
    </w:tblStylePr>
    <w:tblStylePr w:type="lastRow">
      <w:rPr>
        <w:rFonts w:ascii="Arial" w:hAnsi="Arial"/>
        <w:i/>
        <w:color w:val="084456" w:themeColor="accent1" w:themeShade="95"/>
        <w:sz w:val="22"/>
      </w:rPr>
      <w:tblPr/>
      <w:tcPr>
        <w:tcBorders>
          <w:top w:val="single" w:sz="4" w:space="0" w:color="0E7594"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084456" w:themeColor="accent1" w:themeShade="95"/>
        <w:sz w:val="22"/>
      </w:rPr>
      <w:tblPr/>
      <w:tcPr>
        <w:tcBorders>
          <w:top w:val="none" w:sz="4" w:space="0" w:color="000000"/>
          <w:left w:val="none" w:sz="4" w:space="0" w:color="000000"/>
          <w:bottom w:val="none" w:sz="4" w:space="0" w:color="000000"/>
          <w:right w:val="single" w:sz="4" w:space="0" w:color="0E7594" w:themeColor="accent1"/>
        </w:tcBorders>
        <w:shd w:val="clear" w:color="auto" w:fill="FFFFFF"/>
      </w:tcPr>
    </w:tblStylePr>
    <w:tblStylePr w:type="lastCol">
      <w:rPr>
        <w:rFonts w:ascii="Arial" w:hAnsi="Arial"/>
        <w:i/>
        <w:color w:val="084456" w:themeColor="accent1" w:themeShade="95"/>
        <w:sz w:val="22"/>
      </w:rPr>
      <w:tblPr/>
      <w:tcPr>
        <w:tcBorders>
          <w:top w:val="none" w:sz="4" w:space="0" w:color="000000"/>
          <w:left w:val="single" w:sz="4" w:space="0" w:color="0E7594" w:themeColor="accent1"/>
          <w:bottom w:val="none" w:sz="4" w:space="0" w:color="000000"/>
          <w:right w:val="none" w:sz="4" w:space="0" w:color="000000"/>
        </w:tcBorders>
        <w:shd w:val="clear" w:color="auto" w:fill="FFFFFF"/>
      </w:tcPr>
    </w:tblStylePr>
    <w:tblStylePr w:type="band1Vert">
      <w:tblPr/>
      <w:tcPr>
        <w:shd w:val="clear" w:color="auto" w:fill="AEE6F7"/>
      </w:tcPr>
    </w:tblStylePr>
    <w:tblStylePr w:type="band1Horz">
      <w:rPr>
        <w:rFonts w:ascii="Arial" w:hAnsi="Arial"/>
        <w:color w:val="084456" w:themeColor="accent1" w:themeShade="95"/>
        <w:sz w:val="22"/>
      </w:rPr>
      <w:tblPr/>
      <w:tcPr>
        <w:shd w:val="clear" w:color="auto" w:fill="AEE6F7"/>
      </w:tcPr>
    </w:tblStylePr>
    <w:tblStylePr w:type="band2Horz">
      <w:rPr>
        <w:rFonts w:ascii="Arial" w:hAnsi="Arial"/>
        <w:color w:val="084456" w:themeColor="accent1" w:themeShade="95"/>
        <w:sz w:val="22"/>
      </w:rPr>
    </w:tblStylePr>
  </w:style>
  <w:style w:type="table" w:styleId="Tabellaelenco7acolori-colore2">
    <w:name w:val="List Table 7 Colorful Accent 2"/>
    <w:basedOn w:val="Tabellanormale"/>
    <w:uiPriority w:val="99"/>
    <w:tblPr>
      <w:tblStyleRowBandSize w:val="1"/>
      <w:tblStyleColBandSize w:val="1"/>
      <w:tblBorders>
        <w:right w:val="single" w:sz="4" w:space="0" w:color="686868" w:themeColor="accent2" w:themeTint="97"/>
      </w:tblBorders>
    </w:tblPr>
    <w:tblStylePr w:type="firstRow">
      <w:rPr>
        <w:rFonts w:ascii="Arial" w:hAnsi="Arial"/>
        <w:i/>
        <w:color w:val="686868" w:themeColor="accent2" w:themeTint="97" w:themeShade="95"/>
        <w:sz w:val="22"/>
      </w:rPr>
      <w:tblPr/>
      <w:tcPr>
        <w:tcBorders>
          <w:top w:val="none" w:sz="4" w:space="0" w:color="000000"/>
          <w:left w:val="none" w:sz="4" w:space="0" w:color="000000"/>
          <w:bottom w:val="single" w:sz="4" w:space="0" w:color="686868" w:themeColor="accent2" w:themeTint="97"/>
          <w:right w:val="none" w:sz="4" w:space="0" w:color="000000"/>
        </w:tcBorders>
        <w:shd w:val="clear" w:color="auto" w:fill="FFFFFF"/>
      </w:tcPr>
    </w:tblStylePr>
    <w:tblStylePr w:type="lastRow">
      <w:rPr>
        <w:rFonts w:ascii="Arial" w:hAnsi="Arial"/>
        <w:i/>
        <w:color w:val="686868" w:themeColor="accent2" w:themeTint="97" w:themeShade="95"/>
        <w:sz w:val="22"/>
      </w:rPr>
      <w:tblPr/>
      <w:tcPr>
        <w:tcBorders>
          <w:top w:val="single" w:sz="4" w:space="0" w:color="686868"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686868" w:themeColor="accent2" w:themeTint="97" w:themeShade="95"/>
        <w:sz w:val="22"/>
      </w:rPr>
      <w:tblPr/>
      <w:tcPr>
        <w:tcBorders>
          <w:top w:val="none" w:sz="4" w:space="0" w:color="000000"/>
          <w:left w:val="none" w:sz="4" w:space="0" w:color="000000"/>
          <w:bottom w:val="none" w:sz="4" w:space="0" w:color="000000"/>
          <w:right w:val="single" w:sz="4" w:space="0" w:color="686868" w:themeColor="accent2" w:themeTint="97"/>
        </w:tcBorders>
        <w:shd w:val="clear" w:color="auto" w:fill="FFFFFF"/>
      </w:tcPr>
    </w:tblStylePr>
    <w:tblStylePr w:type="lastCol">
      <w:rPr>
        <w:rFonts w:ascii="Arial" w:hAnsi="Arial"/>
        <w:i/>
        <w:color w:val="686868" w:themeColor="accent2" w:themeTint="97" w:themeShade="95"/>
        <w:sz w:val="22"/>
      </w:rPr>
      <w:tblPr/>
      <w:tcPr>
        <w:tcBorders>
          <w:top w:val="none" w:sz="4" w:space="0" w:color="000000"/>
          <w:left w:val="single" w:sz="4" w:space="0" w:color="686868" w:themeColor="accent2" w:themeTint="97"/>
          <w:bottom w:val="none" w:sz="4" w:space="0" w:color="000000"/>
          <w:right w:val="none" w:sz="4" w:space="0" w:color="000000"/>
        </w:tcBorders>
        <w:shd w:val="clear" w:color="auto" w:fill="FFFFFF"/>
      </w:tcPr>
    </w:tblStylePr>
    <w:tblStylePr w:type="band1Vert">
      <w:tblPr/>
      <w:tcPr>
        <w:shd w:val="clear" w:color="auto" w:fill="BFBFBF"/>
      </w:tcPr>
    </w:tblStylePr>
    <w:tblStylePr w:type="band1Horz">
      <w:rPr>
        <w:rFonts w:ascii="Arial" w:hAnsi="Arial"/>
        <w:color w:val="686868" w:themeColor="accent2" w:themeTint="97" w:themeShade="95"/>
        <w:sz w:val="22"/>
      </w:rPr>
      <w:tblPr/>
      <w:tcPr>
        <w:shd w:val="clear" w:color="auto" w:fill="BFBFBF"/>
      </w:tcPr>
    </w:tblStylePr>
    <w:tblStylePr w:type="band2Horz">
      <w:rPr>
        <w:rFonts w:ascii="Arial" w:hAnsi="Arial"/>
        <w:color w:val="686868" w:themeColor="accent2" w:themeTint="97" w:themeShade="95"/>
        <w:sz w:val="22"/>
      </w:rPr>
    </w:tblStylePr>
  </w:style>
  <w:style w:type="table" w:styleId="Tabellaelenco7acolori-colore3">
    <w:name w:val="List Table 7 Colorful Accent 3"/>
    <w:basedOn w:val="Tabellanormale"/>
    <w:uiPriority w:val="99"/>
    <w:tblPr>
      <w:tblStyleRowBandSize w:val="1"/>
      <w:tblStyleColBandSize w:val="1"/>
      <w:tblBorders>
        <w:right w:val="single" w:sz="4" w:space="0" w:color="66CEE1" w:themeColor="accent3" w:themeTint="98"/>
      </w:tblBorders>
    </w:tblPr>
    <w:tblStylePr w:type="firstRow">
      <w:rPr>
        <w:rFonts w:ascii="Arial" w:hAnsi="Arial"/>
        <w:i/>
        <w:color w:val="66CEE1" w:themeColor="accent3" w:themeTint="98" w:themeShade="95"/>
        <w:sz w:val="22"/>
      </w:rPr>
      <w:tblPr/>
      <w:tcPr>
        <w:tcBorders>
          <w:top w:val="none" w:sz="4" w:space="0" w:color="000000"/>
          <w:left w:val="none" w:sz="4" w:space="0" w:color="000000"/>
          <w:bottom w:val="single" w:sz="4" w:space="0" w:color="66CEE1" w:themeColor="accent3" w:themeTint="98"/>
          <w:right w:val="none" w:sz="4" w:space="0" w:color="000000"/>
        </w:tcBorders>
        <w:shd w:val="clear" w:color="auto" w:fill="FFFFFF"/>
      </w:tcPr>
    </w:tblStylePr>
    <w:tblStylePr w:type="lastRow">
      <w:rPr>
        <w:rFonts w:ascii="Arial" w:hAnsi="Arial"/>
        <w:i/>
        <w:color w:val="66CEE1" w:themeColor="accent3" w:themeTint="98" w:themeShade="95"/>
        <w:sz w:val="22"/>
      </w:rPr>
      <w:tblPr/>
      <w:tcPr>
        <w:tcBorders>
          <w:top w:val="single" w:sz="4" w:space="0" w:color="66CEE1"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66CEE1" w:themeColor="accent3" w:themeTint="98" w:themeShade="95"/>
        <w:sz w:val="22"/>
      </w:rPr>
      <w:tblPr/>
      <w:tcPr>
        <w:tcBorders>
          <w:top w:val="none" w:sz="4" w:space="0" w:color="000000"/>
          <w:left w:val="none" w:sz="4" w:space="0" w:color="000000"/>
          <w:bottom w:val="none" w:sz="4" w:space="0" w:color="000000"/>
          <w:right w:val="single" w:sz="4" w:space="0" w:color="66CEE1" w:themeColor="accent3" w:themeTint="98"/>
        </w:tcBorders>
        <w:shd w:val="clear" w:color="auto" w:fill="FFFFFF"/>
      </w:tcPr>
    </w:tblStylePr>
    <w:tblStylePr w:type="lastCol">
      <w:rPr>
        <w:rFonts w:ascii="Arial" w:hAnsi="Arial"/>
        <w:i/>
        <w:color w:val="66CEE1" w:themeColor="accent3" w:themeTint="98" w:themeShade="95"/>
        <w:sz w:val="22"/>
      </w:rPr>
      <w:tblPr/>
      <w:tcPr>
        <w:tcBorders>
          <w:top w:val="none" w:sz="4" w:space="0" w:color="000000"/>
          <w:left w:val="single" w:sz="4" w:space="0" w:color="66CEE1" w:themeColor="accent3" w:themeTint="98"/>
          <w:bottom w:val="none" w:sz="4" w:space="0" w:color="000000"/>
          <w:right w:val="none" w:sz="4" w:space="0" w:color="000000"/>
        </w:tcBorders>
        <w:shd w:val="clear" w:color="auto" w:fill="FFFFFF"/>
      </w:tcPr>
    </w:tblStylePr>
    <w:tblStylePr w:type="band1Vert">
      <w:tblPr/>
      <w:tcPr>
        <w:shd w:val="clear" w:color="auto" w:fill="BEEAF2"/>
      </w:tcPr>
    </w:tblStylePr>
    <w:tblStylePr w:type="band1Horz">
      <w:rPr>
        <w:rFonts w:ascii="Arial" w:hAnsi="Arial"/>
        <w:color w:val="66CEE1" w:themeColor="accent3" w:themeTint="98" w:themeShade="95"/>
        <w:sz w:val="22"/>
      </w:rPr>
      <w:tblPr/>
      <w:tcPr>
        <w:shd w:val="clear" w:color="auto" w:fill="BEEAF2"/>
      </w:tcPr>
    </w:tblStylePr>
    <w:tblStylePr w:type="band2Horz">
      <w:rPr>
        <w:rFonts w:ascii="Arial" w:hAnsi="Arial"/>
        <w:color w:val="66CEE1" w:themeColor="accent3" w:themeTint="98" w:themeShade="95"/>
        <w:sz w:val="22"/>
      </w:rPr>
    </w:tblStylePr>
  </w:style>
  <w:style w:type="table" w:styleId="Tabellaelenco7acolori-colore4">
    <w:name w:val="List Table 7 Colorful Accent 4"/>
    <w:basedOn w:val="Tabellanormale"/>
    <w:uiPriority w:val="99"/>
    <w:tblPr>
      <w:tblStyleRowBandSize w:val="1"/>
      <w:tblStyleColBandSize w:val="1"/>
      <w:tblBorders>
        <w:right w:val="single" w:sz="4" w:space="0" w:color="F8F5B7" w:themeColor="accent4" w:themeTint="9A"/>
      </w:tblBorders>
    </w:tblPr>
    <w:tblStylePr w:type="firstRow">
      <w:rPr>
        <w:rFonts w:ascii="Arial" w:hAnsi="Arial"/>
        <w:i/>
        <w:color w:val="F8F5B7" w:themeColor="accent4" w:themeTint="9A" w:themeShade="95"/>
        <w:sz w:val="22"/>
      </w:rPr>
      <w:tblPr/>
      <w:tcPr>
        <w:tcBorders>
          <w:top w:val="none" w:sz="4" w:space="0" w:color="000000"/>
          <w:left w:val="none" w:sz="4" w:space="0" w:color="000000"/>
          <w:bottom w:val="single" w:sz="4" w:space="0" w:color="F8F5B7" w:themeColor="accent4" w:themeTint="9A"/>
          <w:right w:val="none" w:sz="4" w:space="0" w:color="000000"/>
        </w:tcBorders>
        <w:shd w:val="clear" w:color="auto" w:fill="FFFFFF"/>
      </w:tcPr>
    </w:tblStylePr>
    <w:tblStylePr w:type="lastRow">
      <w:rPr>
        <w:rFonts w:ascii="Arial" w:hAnsi="Arial"/>
        <w:i/>
        <w:color w:val="F8F5B7" w:themeColor="accent4" w:themeTint="9A" w:themeShade="95"/>
        <w:sz w:val="22"/>
      </w:rPr>
      <w:tblPr/>
      <w:tcPr>
        <w:tcBorders>
          <w:top w:val="single" w:sz="4" w:space="0" w:color="F8F5B7"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8F5B7" w:themeColor="accent4" w:themeTint="9A" w:themeShade="95"/>
        <w:sz w:val="22"/>
      </w:rPr>
      <w:tblPr/>
      <w:tcPr>
        <w:tcBorders>
          <w:top w:val="none" w:sz="4" w:space="0" w:color="000000"/>
          <w:left w:val="none" w:sz="4" w:space="0" w:color="000000"/>
          <w:bottom w:val="none" w:sz="4" w:space="0" w:color="000000"/>
          <w:right w:val="single" w:sz="4" w:space="0" w:color="F8F5B7" w:themeColor="accent4" w:themeTint="9A"/>
        </w:tcBorders>
        <w:shd w:val="clear" w:color="auto" w:fill="FFFFFF"/>
      </w:tcPr>
    </w:tblStylePr>
    <w:tblStylePr w:type="lastCol">
      <w:rPr>
        <w:rFonts w:ascii="Arial" w:hAnsi="Arial"/>
        <w:i/>
        <w:color w:val="F8F5B7" w:themeColor="accent4" w:themeTint="9A" w:themeShade="95"/>
        <w:sz w:val="22"/>
      </w:rPr>
      <w:tblPr/>
      <w:tcPr>
        <w:tcBorders>
          <w:top w:val="none" w:sz="4" w:space="0" w:color="000000"/>
          <w:left w:val="single" w:sz="4" w:space="0" w:color="F8F5B7" w:themeColor="accent4" w:themeTint="9A"/>
          <w:bottom w:val="none" w:sz="4" w:space="0" w:color="000000"/>
          <w:right w:val="none" w:sz="4" w:space="0" w:color="000000"/>
        </w:tcBorders>
        <w:shd w:val="clear" w:color="auto" w:fill="FFFFFF"/>
      </w:tcPr>
    </w:tblStylePr>
    <w:tblStylePr w:type="band1Vert">
      <w:tblPr/>
      <w:tcPr>
        <w:shd w:val="clear" w:color="auto" w:fill="FCFBE1"/>
      </w:tcPr>
    </w:tblStylePr>
    <w:tblStylePr w:type="band1Horz">
      <w:rPr>
        <w:rFonts w:ascii="Arial" w:hAnsi="Arial"/>
        <w:color w:val="F8F5B7" w:themeColor="accent4" w:themeTint="9A" w:themeShade="95"/>
        <w:sz w:val="22"/>
      </w:rPr>
      <w:tblPr/>
      <w:tcPr>
        <w:shd w:val="clear" w:color="auto" w:fill="FCFBE1"/>
      </w:tcPr>
    </w:tblStylePr>
    <w:tblStylePr w:type="band2Horz">
      <w:rPr>
        <w:rFonts w:ascii="Arial" w:hAnsi="Arial"/>
        <w:color w:val="F8F5B7" w:themeColor="accent4" w:themeTint="9A" w:themeShade="95"/>
        <w:sz w:val="22"/>
      </w:rPr>
    </w:tblStylePr>
  </w:style>
  <w:style w:type="table" w:styleId="Tabellaelenco7acolori-colore5">
    <w:name w:val="List Table 7 Colorful Accent 5"/>
    <w:basedOn w:val="Tabellanormale"/>
    <w:uiPriority w:val="99"/>
    <w:tblPr>
      <w:tblStyleRowBandSize w:val="1"/>
      <w:tblStyleColBandSize w:val="1"/>
      <w:tblBorders>
        <w:right w:val="single" w:sz="4" w:space="0" w:color="A4D3DD" w:themeColor="accent5" w:themeTint="9A"/>
      </w:tblBorders>
    </w:tblPr>
    <w:tblStylePr w:type="firstRow">
      <w:rPr>
        <w:rFonts w:ascii="Arial" w:hAnsi="Arial"/>
        <w:i/>
        <w:color w:val="A4D3DD" w:themeColor="accent5" w:themeTint="9A" w:themeShade="95"/>
        <w:sz w:val="22"/>
      </w:rPr>
      <w:tblPr/>
      <w:tcPr>
        <w:tcBorders>
          <w:top w:val="none" w:sz="4" w:space="0" w:color="000000"/>
          <w:left w:val="none" w:sz="4" w:space="0" w:color="000000"/>
          <w:bottom w:val="single" w:sz="4" w:space="0" w:color="A4D3DD" w:themeColor="accent5" w:themeTint="9A"/>
          <w:right w:val="none" w:sz="4" w:space="0" w:color="000000"/>
        </w:tcBorders>
        <w:shd w:val="clear" w:color="auto" w:fill="FFFFFF"/>
      </w:tcPr>
    </w:tblStylePr>
    <w:tblStylePr w:type="lastRow">
      <w:rPr>
        <w:rFonts w:ascii="Arial" w:hAnsi="Arial"/>
        <w:i/>
        <w:color w:val="A4D3DD" w:themeColor="accent5" w:themeTint="9A" w:themeShade="95"/>
        <w:sz w:val="22"/>
      </w:rPr>
      <w:tblPr/>
      <w:tcPr>
        <w:tcBorders>
          <w:top w:val="single" w:sz="4" w:space="0" w:color="A4D3DD"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4D3DD" w:themeColor="accent5" w:themeTint="9A" w:themeShade="95"/>
        <w:sz w:val="22"/>
      </w:rPr>
      <w:tblPr/>
      <w:tcPr>
        <w:tcBorders>
          <w:top w:val="none" w:sz="4" w:space="0" w:color="000000"/>
          <w:left w:val="none" w:sz="4" w:space="0" w:color="000000"/>
          <w:bottom w:val="none" w:sz="4" w:space="0" w:color="000000"/>
          <w:right w:val="single" w:sz="4" w:space="0" w:color="A4D3DD" w:themeColor="accent5" w:themeTint="9A"/>
        </w:tcBorders>
        <w:shd w:val="clear" w:color="auto" w:fill="FFFFFF"/>
      </w:tcPr>
    </w:tblStylePr>
    <w:tblStylePr w:type="lastCol">
      <w:rPr>
        <w:rFonts w:ascii="Arial" w:hAnsi="Arial"/>
        <w:i/>
        <w:color w:val="A4D3DD" w:themeColor="accent5" w:themeTint="9A" w:themeShade="95"/>
        <w:sz w:val="22"/>
      </w:rPr>
      <w:tblPr/>
      <w:tcPr>
        <w:tcBorders>
          <w:top w:val="none" w:sz="4" w:space="0" w:color="000000"/>
          <w:left w:val="single" w:sz="4" w:space="0" w:color="A4D3DD" w:themeColor="accent5" w:themeTint="9A"/>
          <w:bottom w:val="none" w:sz="4" w:space="0" w:color="000000"/>
          <w:right w:val="none" w:sz="4" w:space="0" w:color="000000"/>
        </w:tcBorders>
        <w:shd w:val="clear" w:color="auto" w:fill="FFFFFF"/>
      </w:tcPr>
    </w:tblStylePr>
    <w:tblStylePr w:type="band1Vert">
      <w:tblPr/>
      <w:tcPr>
        <w:shd w:val="clear" w:color="auto" w:fill="D9ECF1"/>
      </w:tcPr>
    </w:tblStylePr>
    <w:tblStylePr w:type="band1Horz">
      <w:rPr>
        <w:rFonts w:ascii="Arial" w:hAnsi="Arial"/>
        <w:color w:val="A4D3DD" w:themeColor="accent5" w:themeTint="9A" w:themeShade="95"/>
        <w:sz w:val="22"/>
      </w:rPr>
      <w:tblPr/>
      <w:tcPr>
        <w:shd w:val="clear" w:color="auto" w:fill="D9ECF1"/>
      </w:tcPr>
    </w:tblStylePr>
    <w:tblStylePr w:type="band2Horz">
      <w:rPr>
        <w:rFonts w:ascii="Arial" w:hAnsi="Arial"/>
        <w:color w:val="A4D3DD" w:themeColor="accent5" w:themeTint="9A" w:themeShade="95"/>
        <w:sz w:val="22"/>
      </w:rPr>
    </w:tblStylePr>
  </w:style>
  <w:style w:type="table" w:styleId="Tabellaelenco7acolori-colore6">
    <w:name w:val="List Table 7 Colorful Accent 6"/>
    <w:basedOn w:val="Tabellanormale"/>
    <w:uiPriority w:val="99"/>
    <w:tblPr>
      <w:tblStyleRowBandSize w:val="1"/>
      <w:tblStyleColBandSize w:val="1"/>
      <w:tblBorders>
        <w:right w:val="single" w:sz="4" w:space="0" w:color="FFF067" w:themeColor="accent6" w:themeTint="98"/>
      </w:tblBorders>
    </w:tblPr>
    <w:tblStylePr w:type="firstRow">
      <w:rPr>
        <w:rFonts w:ascii="Arial" w:hAnsi="Arial"/>
        <w:i/>
        <w:color w:val="FFF067" w:themeColor="accent6" w:themeTint="98" w:themeShade="95"/>
        <w:sz w:val="22"/>
      </w:rPr>
      <w:tblPr/>
      <w:tcPr>
        <w:tcBorders>
          <w:top w:val="none" w:sz="4" w:space="0" w:color="000000"/>
          <w:left w:val="none" w:sz="4" w:space="0" w:color="000000"/>
          <w:bottom w:val="single" w:sz="4" w:space="0" w:color="FFF067" w:themeColor="accent6" w:themeTint="98"/>
          <w:right w:val="none" w:sz="4" w:space="0" w:color="000000"/>
        </w:tcBorders>
        <w:shd w:val="clear" w:color="auto" w:fill="FFFFFF"/>
      </w:tcPr>
    </w:tblStylePr>
    <w:tblStylePr w:type="lastRow">
      <w:rPr>
        <w:rFonts w:ascii="Arial" w:hAnsi="Arial"/>
        <w:i/>
        <w:color w:val="FFF067" w:themeColor="accent6" w:themeTint="98" w:themeShade="95"/>
        <w:sz w:val="22"/>
      </w:rPr>
      <w:tblPr/>
      <w:tcPr>
        <w:tcBorders>
          <w:top w:val="single" w:sz="4" w:space="0" w:color="FFF067"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F067" w:themeColor="accent6" w:themeTint="98" w:themeShade="95"/>
        <w:sz w:val="22"/>
      </w:rPr>
      <w:tblPr/>
      <w:tcPr>
        <w:tcBorders>
          <w:top w:val="none" w:sz="4" w:space="0" w:color="000000"/>
          <w:left w:val="none" w:sz="4" w:space="0" w:color="000000"/>
          <w:bottom w:val="none" w:sz="4" w:space="0" w:color="000000"/>
          <w:right w:val="single" w:sz="4" w:space="0" w:color="FFF067" w:themeColor="accent6" w:themeTint="98"/>
        </w:tcBorders>
        <w:shd w:val="clear" w:color="auto" w:fill="FFFFFF"/>
      </w:tcPr>
    </w:tblStylePr>
    <w:tblStylePr w:type="lastCol">
      <w:rPr>
        <w:rFonts w:ascii="Arial" w:hAnsi="Arial"/>
        <w:i/>
        <w:color w:val="FFF067" w:themeColor="accent6" w:themeTint="98" w:themeShade="95"/>
        <w:sz w:val="22"/>
      </w:rPr>
      <w:tblPr/>
      <w:tcPr>
        <w:tcBorders>
          <w:top w:val="none" w:sz="4" w:space="0" w:color="000000"/>
          <w:left w:val="single" w:sz="4" w:space="0" w:color="FFF067" w:themeColor="accent6" w:themeTint="98"/>
          <w:bottom w:val="none" w:sz="4" w:space="0" w:color="000000"/>
          <w:right w:val="none" w:sz="4" w:space="0" w:color="000000"/>
        </w:tcBorders>
        <w:shd w:val="clear" w:color="auto" w:fill="FFFFFF"/>
      </w:tcPr>
    </w:tblStylePr>
    <w:tblStylePr w:type="band1Vert">
      <w:tblPr/>
      <w:tcPr>
        <w:shd w:val="clear" w:color="auto" w:fill="FFF8BF"/>
      </w:tcPr>
    </w:tblStylePr>
    <w:tblStylePr w:type="band1Horz">
      <w:rPr>
        <w:rFonts w:ascii="Arial" w:hAnsi="Arial"/>
        <w:color w:val="FFF067" w:themeColor="accent6" w:themeTint="98" w:themeShade="95"/>
        <w:sz w:val="22"/>
      </w:rPr>
      <w:tblPr/>
      <w:tcPr>
        <w:shd w:val="clear" w:color="auto" w:fill="FFF8BF"/>
      </w:tcPr>
    </w:tblStylePr>
    <w:tblStylePr w:type="band2Horz">
      <w:rPr>
        <w:rFonts w:ascii="Arial" w:hAnsi="Arial"/>
        <w:color w:val="FFF067" w:themeColor="accent6" w:themeTint="98" w:themeShade="95"/>
        <w:sz w:val="22"/>
      </w:rPr>
    </w:tblStylePr>
  </w:style>
  <w:style w:type="character" w:customStyle="1" w:styleId="TitleChar">
    <w:name w:val="Title Char"/>
    <w:basedOn w:val="Carpredefinitoparagrafo"/>
    <w:uiPriority w:val="10"/>
    <w:rPr>
      <w:sz w:val="48"/>
      <w:szCs w:val="48"/>
    </w:rPr>
  </w:style>
  <w:style w:type="character" w:customStyle="1" w:styleId="QuoteChar">
    <w:name w:val="Quote Char"/>
    <w:uiPriority w:val="29"/>
    <w:rPr>
      <w:i/>
    </w:rPr>
  </w:style>
  <w:style w:type="table" w:customStyle="1" w:styleId="TableGridLight1">
    <w:name w:val="Table Grid Light1"/>
    <w:basedOn w:val="Tabellanorma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ellanormale"/>
    <w:uiPriority w:val="99"/>
    <w:tblPr>
      <w:tblStyleRowBandSize w:val="1"/>
      <w:tblStyleColBandSize w:val="1"/>
      <w:tblBorders>
        <w:top w:val="single" w:sz="4" w:space="0" w:color="7ED7F2" w:themeColor="accent1" w:themeTint="67"/>
        <w:left w:val="single" w:sz="4" w:space="0" w:color="7ED7F2" w:themeColor="accent1" w:themeTint="67"/>
        <w:bottom w:val="single" w:sz="4" w:space="0" w:color="7ED7F2" w:themeColor="accent1" w:themeTint="67"/>
        <w:right w:val="single" w:sz="4" w:space="0" w:color="7ED7F2" w:themeColor="accent1" w:themeTint="67"/>
        <w:insideH w:val="single" w:sz="4" w:space="0" w:color="7ED7F2" w:themeColor="accent1" w:themeTint="67"/>
        <w:insideV w:val="single" w:sz="4" w:space="0" w:color="7ED7F2" w:themeColor="accent1" w:themeTint="67"/>
      </w:tblBorders>
    </w:tblPr>
    <w:tblStylePr w:type="firstRow">
      <w:rPr>
        <w:b/>
        <w:color w:val="404040"/>
      </w:rPr>
      <w:tblPr/>
      <w:tcPr>
        <w:tcBorders>
          <w:bottom w:val="single" w:sz="12" w:space="0" w:color="44C6ED"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ED7F2" w:themeColor="accent1" w:themeTint="67"/>
          <w:left w:val="single" w:sz="4" w:space="0" w:color="7ED7F2" w:themeColor="accent1" w:themeTint="67"/>
          <w:bottom w:val="single" w:sz="4" w:space="0" w:color="7ED7F2" w:themeColor="accent1" w:themeTint="67"/>
          <w:right w:val="single" w:sz="4" w:space="0" w:color="7ED7F2" w:themeColor="accent1" w:themeTint="67"/>
        </w:tcBorders>
      </w:tcPr>
    </w:tblStylePr>
  </w:style>
  <w:style w:type="table" w:customStyle="1" w:styleId="GridTable1Light-Accent21">
    <w:name w:val="Grid Table 1 Light - Accent 21"/>
    <w:basedOn w:val="Tabellanormale"/>
    <w:uiPriority w:val="99"/>
    <w:tblPr>
      <w:tblStyleRowBandSize w:val="1"/>
      <w:tblStyleColBandSize w:val="1"/>
      <w:tblBorders>
        <w:top w:val="single" w:sz="4" w:space="0" w:color="989898" w:themeColor="accent2" w:themeTint="67"/>
        <w:left w:val="single" w:sz="4" w:space="0" w:color="989898" w:themeColor="accent2" w:themeTint="67"/>
        <w:bottom w:val="single" w:sz="4" w:space="0" w:color="989898" w:themeColor="accent2" w:themeTint="67"/>
        <w:right w:val="single" w:sz="4" w:space="0" w:color="989898" w:themeColor="accent2" w:themeTint="67"/>
        <w:insideH w:val="single" w:sz="4" w:space="0" w:color="989898" w:themeColor="accent2" w:themeTint="67"/>
        <w:insideV w:val="single" w:sz="4" w:space="0" w:color="989898" w:themeColor="accent2" w:themeTint="67"/>
      </w:tblBorders>
    </w:tblPr>
    <w:tblStylePr w:type="firstRow">
      <w:rPr>
        <w:b/>
        <w:color w:val="404040"/>
      </w:rPr>
      <w:tblPr/>
      <w:tcPr>
        <w:tcBorders>
          <w:bottom w:val="single" w:sz="12" w:space="0" w:color="6A6A6A"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accent2" w:themeTint="67"/>
          <w:left w:val="single" w:sz="4" w:space="0" w:color="989898" w:themeColor="accent2" w:themeTint="67"/>
          <w:bottom w:val="single" w:sz="4" w:space="0" w:color="989898" w:themeColor="accent2" w:themeTint="67"/>
          <w:right w:val="single" w:sz="4" w:space="0" w:color="989898" w:themeColor="accent2" w:themeTint="67"/>
        </w:tcBorders>
      </w:tcPr>
    </w:tblStylePr>
  </w:style>
  <w:style w:type="table" w:customStyle="1" w:styleId="GridTable1Light-Accent31">
    <w:name w:val="Grid Table 1 Light - Accent 31"/>
    <w:basedOn w:val="Tabellanormale"/>
    <w:uiPriority w:val="99"/>
    <w:tblPr>
      <w:tblStyleRowBandSize w:val="1"/>
      <w:tblStyleColBandSize w:val="1"/>
      <w:tblBorders>
        <w:top w:val="single" w:sz="4" w:space="0" w:color="97DEEB" w:themeColor="accent3" w:themeTint="67"/>
        <w:left w:val="single" w:sz="4" w:space="0" w:color="97DEEB" w:themeColor="accent3" w:themeTint="67"/>
        <w:bottom w:val="single" w:sz="4" w:space="0" w:color="97DEEB" w:themeColor="accent3" w:themeTint="67"/>
        <w:right w:val="single" w:sz="4" w:space="0" w:color="97DEEB" w:themeColor="accent3" w:themeTint="67"/>
        <w:insideH w:val="single" w:sz="4" w:space="0" w:color="97DEEB" w:themeColor="accent3" w:themeTint="67"/>
        <w:insideV w:val="single" w:sz="4" w:space="0" w:color="97DEEB" w:themeColor="accent3" w:themeTint="67"/>
      </w:tblBorders>
    </w:tblPr>
    <w:tblStylePr w:type="firstRow">
      <w:rPr>
        <w:b/>
        <w:color w:val="404040"/>
      </w:rPr>
      <w:tblPr/>
      <w:tcPr>
        <w:tcBorders>
          <w:bottom w:val="single" w:sz="12" w:space="0" w:color="69CFE2"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7DEEB" w:themeColor="accent3" w:themeTint="67"/>
          <w:left w:val="single" w:sz="4" w:space="0" w:color="97DEEB" w:themeColor="accent3" w:themeTint="67"/>
          <w:bottom w:val="single" w:sz="4" w:space="0" w:color="97DEEB" w:themeColor="accent3" w:themeTint="67"/>
          <w:right w:val="single" w:sz="4" w:space="0" w:color="97DEEB" w:themeColor="accent3" w:themeTint="67"/>
        </w:tcBorders>
      </w:tcPr>
    </w:tblStylePr>
  </w:style>
  <w:style w:type="table" w:customStyle="1" w:styleId="GridTable1Light-Accent41">
    <w:name w:val="Grid Table 1 Light - Accent 41"/>
    <w:basedOn w:val="Tabellanormale"/>
    <w:uiPriority w:val="99"/>
    <w:tblPr>
      <w:tblStyleRowBandSize w:val="1"/>
      <w:tblStyleColBandSize w:val="1"/>
      <w:tblBorders>
        <w:top w:val="single" w:sz="4" w:space="0" w:color="FAF8CF" w:themeColor="accent4" w:themeTint="67"/>
        <w:left w:val="single" w:sz="4" w:space="0" w:color="FAF8CF" w:themeColor="accent4" w:themeTint="67"/>
        <w:bottom w:val="single" w:sz="4" w:space="0" w:color="FAF8CF" w:themeColor="accent4" w:themeTint="67"/>
        <w:right w:val="single" w:sz="4" w:space="0" w:color="FAF8CF" w:themeColor="accent4" w:themeTint="67"/>
        <w:insideH w:val="single" w:sz="4" w:space="0" w:color="FAF8CF" w:themeColor="accent4" w:themeTint="67"/>
        <w:insideV w:val="single" w:sz="4" w:space="0" w:color="FAF8CF" w:themeColor="accent4" w:themeTint="67"/>
      </w:tblBorders>
    </w:tblPr>
    <w:tblStylePr w:type="firstRow">
      <w:rPr>
        <w:b/>
        <w:color w:val="404040"/>
      </w:rPr>
      <w:tblPr/>
      <w:tcPr>
        <w:tcBorders>
          <w:bottom w:val="single" w:sz="12" w:space="0" w:color="F8F5B9"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AF8CF" w:themeColor="accent4" w:themeTint="67"/>
          <w:left w:val="single" w:sz="4" w:space="0" w:color="FAF8CF" w:themeColor="accent4" w:themeTint="67"/>
          <w:bottom w:val="single" w:sz="4" w:space="0" w:color="FAF8CF" w:themeColor="accent4" w:themeTint="67"/>
          <w:right w:val="single" w:sz="4" w:space="0" w:color="FAF8CF" w:themeColor="accent4" w:themeTint="67"/>
        </w:tcBorders>
      </w:tcPr>
    </w:tblStylePr>
  </w:style>
  <w:style w:type="table" w:customStyle="1" w:styleId="GridTable1Light-Accent51">
    <w:name w:val="Grid Table 1 Light - Accent 51"/>
    <w:basedOn w:val="Tabellanormale"/>
    <w:uiPriority w:val="99"/>
    <w:tblPr>
      <w:tblStyleRowBandSize w:val="1"/>
      <w:tblStyleColBandSize w:val="1"/>
      <w:tblBorders>
        <w:top w:val="single" w:sz="4" w:space="0" w:color="C2E1E8" w:themeColor="accent5" w:themeTint="67"/>
        <w:left w:val="single" w:sz="4" w:space="0" w:color="C2E1E8" w:themeColor="accent5" w:themeTint="67"/>
        <w:bottom w:val="single" w:sz="4" w:space="0" w:color="C2E1E8" w:themeColor="accent5" w:themeTint="67"/>
        <w:right w:val="single" w:sz="4" w:space="0" w:color="C2E1E8" w:themeColor="accent5" w:themeTint="67"/>
        <w:insideH w:val="single" w:sz="4" w:space="0" w:color="C2E1E8" w:themeColor="accent5" w:themeTint="67"/>
        <w:insideV w:val="single" w:sz="4" w:space="0" w:color="C2E1E8" w:themeColor="accent5" w:themeTint="67"/>
      </w:tblBorders>
    </w:tblPr>
    <w:tblStylePr w:type="firstRow">
      <w:rPr>
        <w:b/>
        <w:color w:val="404040"/>
      </w:rPr>
      <w:tblPr/>
      <w:tcPr>
        <w:tcBorders>
          <w:bottom w:val="single" w:sz="12" w:space="0" w:color="A7D4DE"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2E1E8" w:themeColor="accent5" w:themeTint="67"/>
          <w:left w:val="single" w:sz="4" w:space="0" w:color="C2E1E8" w:themeColor="accent5" w:themeTint="67"/>
          <w:bottom w:val="single" w:sz="4" w:space="0" w:color="C2E1E8" w:themeColor="accent5" w:themeTint="67"/>
          <w:right w:val="single" w:sz="4" w:space="0" w:color="C2E1E8" w:themeColor="accent5" w:themeTint="67"/>
        </w:tcBorders>
      </w:tcPr>
    </w:tblStylePr>
  </w:style>
  <w:style w:type="table" w:customStyle="1" w:styleId="GridTable1Light-Accent61">
    <w:name w:val="Grid Table 1 Light - Accent 61"/>
    <w:basedOn w:val="Tabellanormale"/>
    <w:uiPriority w:val="99"/>
    <w:tblPr>
      <w:tblStyleRowBandSize w:val="1"/>
      <w:tblStyleColBandSize w:val="1"/>
      <w:tblBorders>
        <w:top w:val="single" w:sz="4" w:space="0" w:color="FFF598" w:themeColor="accent6" w:themeTint="67"/>
        <w:left w:val="single" w:sz="4" w:space="0" w:color="FFF598" w:themeColor="accent6" w:themeTint="67"/>
        <w:bottom w:val="single" w:sz="4" w:space="0" w:color="FFF598" w:themeColor="accent6" w:themeTint="67"/>
        <w:right w:val="single" w:sz="4" w:space="0" w:color="FFF598" w:themeColor="accent6" w:themeTint="67"/>
        <w:insideH w:val="single" w:sz="4" w:space="0" w:color="FFF598" w:themeColor="accent6" w:themeTint="67"/>
        <w:insideV w:val="single" w:sz="4" w:space="0" w:color="FFF598" w:themeColor="accent6" w:themeTint="67"/>
      </w:tblBorders>
    </w:tblPr>
    <w:tblStylePr w:type="firstRow">
      <w:rPr>
        <w:b/>
        <w:color w:val="404040"/>
      </w:rPr>
      <w:tblPr/>
      <w:tcPr>
        <w:tcBorders>
          <w:bottom w:val="single" w:sz="12" w:space="0" w:color="FFF06A"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598" w:themeColor="accent6" w:themeTint="67"/>
          <w:left w:val="single" w:sz="4" w:space="0" w:color="FFF598" w:themeColor="accent6" w:themeTint="67"/>
          <w:bottom w:val="single" w:sz="4" w:space="0" w:color="FFF598" w:themeColor="accent6" w:themeTint="67"/>
          <w:right w:val="single" w:sz="4" w:space="0" w:color="FFF598" w:themeColor="accent6" w:themeTint="67"/>
        </w:tcBorders>
      </w:tcPr>
    </w:tblStylePr>
  </w:style>
  <w:style w:type="table" w:customStyle="1" w:styleId="GridTable2-Accent11">
    <w:name w:val="Grid Table 2 - Accent 11"/>
    <w:basedOn w:val="Tabellanormale"/>
    <w:uiPriority w:val="99"/>
    <w:tblPr>
      <w:tblStyleRowBandSize w:val="1"/>
      <w:tblStyleColBandSize w:val="1"/>
      <w:tblBorders>
        <w:bottom w:val="single" w:sz="4" w:space="0" w:color="1089AD" w:themeColor="accent1" w:themeTint="EA"/>
        <w:insideH w:val="single" w:sz="4" w:space="0" w:color="1089AD" w:themeColor="accent1" w:themeTint="EA"/>
        <w:insideV w:val="single" w:sz="4" w:space="0" w:color="1089AD" w:themeColor="accent1" w:themeTint="EA"/>
      </w:tblBorders>
    </w:tblPr>
    <w:tblStylePr w:type="firstRow">
      <w:rPr>
        <w:b/>
        <w:color w:val="404040"/>
      </w:rPr>
      <w:tblPr/>
      <w:tcPr>
        <w:tcBorders>
          <w:top w:val="none" w:sz="4" w:space="0" w:color="000000"/>
          <w:left w:val="none" w:sz="4" w:space="0" w:color="000000"/>
          <w:bottom w:val="single" w:sz="12" w:space="0" w:color="1089AD" w:themeColor="accent1" w:themeTint="EA"/>
          <w:right w:val="none" w:sz="4" w:space="0" w:color="000000"/>
        </w:tcBorders>
        <w:shd w:val="clear" w:color="FFFFFF" w:fill="auto"/>
      </w:tcPr>
    </w:tblStylePr>
    <w:tblStylePr w:type="lastRow">
      <w:rPr>
        <w:b/>
        <w:color w:val="404040"/>
      </w:rPr>
      <w:tblPr/>
      <w:tcPr>
        <w:tcBorders>
          <w:top w:val="single" w:sz="4" w:space="0" w:color="1089AD"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EEBF9" w:themeColor="accent1" w:themeTint="34" w:fill="auto"/>
      </w:tcPr>
    </w:tblStylePr>
    <w:tblStylePr w:type="band1Horz">
      <w:rPr>
        <w:rFonts w:ascii="Arial" w:hAnsi="Arial"/>
        <w:color w:val="404040"/>
        <w:sz w:val="22"/>
      </w:rPr>
      <w:tblPr/>
      <w:tcPr>
        <w:shd w:val="clear" w:color="BEEBF9" w:themeColor="accent1" w:themeTint="34" w:fill="auto"/>
      </w:tcPr>
    </w:tblStylePr>
  </w:style>
  <w:style w:type="table" w:customStyle="1" w:styleId="GridTable2-Accent21">
    <w:name w:val="Grid Table 2 - Accent 21"/>
    <w:basedOn w:val="Tabellanormale"/>
    <w:uiPriority w:val="99"/>
    <w:tblPr>
      <w:tblStyleRowBandSize w:val="1"/>
      <w:tblStyleColBandSize w:val="1"/>
      <w:tblBorders>
        <w:bottom w:val="single" w:sz="4" w:space="0" w:color="686868" w:themeColor="accent2" w:themeTint="97"/>
        <w:insideH w:val="single" w:sz="4" w:space="0" w:color="686868" w:themeColor="accent2" w:themeTint="97"/>
        <w:insideV w:val="single" w:sz="4" w:space="0" w:color="686868" w:themeColor="accent2" w:themeTint="97"/>
      </w:tblBorders>
    </w:tblPr>
    <w:tblStylePr w:type="firstRow">
      <w:rPr>
        <w:b/>
        <w:color w:val="404040"/>
      </w:rPr>
      <w:tblPr/>
      <w:tcPr>
        <w:tcBorders>
          <w:top w:val="none" w:sz="4" w:space="0" w:color="000000"/>
          <w:left w:val="none" w:sz="4" w:space="0" w:color="000000"/>
          <w:bottom w:val="single" w:sz="12" w:space="0" w:color="686868" w:themeColor="accent2" w:themeTint="97"/>
          <w:right w:val="none" w:sz="4" w:space="0" w:color="000000"/>
        </w:tcBorders>
        <w:shd w:val="clear" w:color="FFFFFF" w:fill="auto"/>
      </w:tcPr>
    </w:tblStylePr>
    <w:tblStylePr w:type="lastRow">
      <w:rPr>
        <w:b/>
        <w:color w:val="404040"/>
      </w:rPr>
      <w:tblPr/>
      <w:tcPr>
        <w:tcBorders>
          <w:top w:val="single" w:sz="4" w:space="0" w:color="686868"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DCDCD" w:themeColor="accent2" w:themeTint="32" w:fill="auto"/>
      </w:tcPr>
    </w:tblStylePr>
    <w:tblStylePr w:type="band1Horz">
      <w:rPr>
        <w:rFonts w:ascii="Arial" w:hAnsi="Arial"/>
        <w:color w:val="404040"/>
        <w:sz w:val="22"/>
      </w:rPr>
      <w:tblPr/>
      <w:tcPr>
        <w:shd w:val="clear" w:color="CDCDCD" w:themeColor="accent2" w:themeTint="32" w:fill="auto"/>
      </w:tcPr>
    </w:tblStylePr>
  </w:style>
  <w:style w:type="table" w:customStyle="1" w:styleId="GridTable2-Accent31">
    <w:name w:val="Grid Table 2 - Accent 31"/>
    <w:basedOn w:val="Tabellanormale"/>
    <w:uiPriority w:val="99"/>
    <w:tblPr>
      <w:tblStyleRowBandSize w:val="1"/>
      <w:tblStyleColBandSize w:val="1"/>
      <w:tblBorders>
        <w:bottom w:val="single" w:sz="4" w:space="0" w:color="2197AC" w:themeColor="accent3" w:themeTint="FE"/>
        <w:insideH w:val="single" w:sz="4" w:space="0" w:color="2197AC" w:themeColor="accent3" w:themeTint="FE"/>
        <w:insideV w:val="single" w:sz="4" w:space="0" w:color="2197AC" w:themeColor="accent3" w:themeTint="FE"/>
      </w:tblBorders>
    </w:tblPr>
    <w:tblStylePr w:type="firstRow">
      <w:rPr>
        <w:b/>
        <w:color w:val="404040"/>
      </w:rPr>
      <w:tblPr/>
      <w:tcPr>
        <w:tcBorders>
          <w:top w:val="none" w:sz="4" w:space="0" w:color="000000"/>
          <w:left w:val="none" w:sz="4" w:space="0" w:color="000000"/>
          <w:bottom w:val="single" w:sz="12" w:space="0" w:color="2197AC" w:themeColor="accent3" w:themeTint="FE"/>
          <w:right w:val="none" w:sz="4" w:space="0" w:color="000000"/>
        </w:tcBorders>
        <w:shd w:val="clear" w:color="FFFFFF" w:fill="auto"/>
      </w:tcPr>
    </w:tblStylePr>
    <w:tblStylePr w:type="lastRow">
      <w:rPr>
        <w:b/>
        <w:color w:val="404040"/>
      </w:rPr>
      <w:tblPr/>
      <w:tcPr>
        <w:tcBorders>
          <w:top w:val="single" w:sz="4" w:space="0" w:color="2197AC"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AEEF5" w:themeColor="accent3" w:themeTint="34" w:fill="auto"/>
      </w:tcPr>
    </w:tblStylePr>
    <w:tblStylePr w:type="band1Horz">
      <w:rPr>
        <w:rFonts w:ascii="Arial" w:hAnsi="Arial"/>
        <w:color w:val="404040"/>
        <w:sz w:val="22"/>
      </w:rPr>
      <w:tblPr/>
      <w:tcPr>
        <w:shd w:val="clear" w:color="CAEEF5" w:themeColor="accent3" w:themeTint="34" w:fill="auto"/>
      </w:tcPr>
    </w:tblStylePr>
  </w:style>
  <w:style w:type="table" w:customStyle="1" w:styleId="GridTable2-Accent41">
    <w:name w:val="Grid Table 2 - Accent 41"/>
    <w:basedOn w:val="Tabellanormale"/>
    <w:uiPriority w:val="99"/>
    <w:tblPr>
      <w:tblStyleRowBandSize w:val="1"/>
      <w:tblStyleColBandSize w:val="1"/>
      <w:tblBorders>
        <w:bottom w:val="single" w:sz="4" w:space="0" w:color="F8F5B7" w:themeColor="accent4" w:themeTint="9A"/>
        <w:insideH w:val="single" w:sz="4" w:space="0" w:color="F8F5B7" w:themeColor="accent4" w:themeTint="9A"/>
        <w:insideV w:val="single" w:sz="4" w:space="0" w:color="F8F5B7" w:themeColor="accent4" w:themeTint="9A"/>
      </w:tblBorders>
    </w:tblPr>
    <w:tblStylePr w:type="firstRow">
      <w:rPr>
        <w:b/>
        <w:color w:val="404040"/>
      </w:rPr>
      <w:tblPr/>
      <w:tcPr>
        <w:tcBorders>
          <w:top w:val="none" w:sz="4" w:space="0" w:color="000000"/>
          <w:left w:val="none" w:sz="4" w:space="0" w:color="000000"/>
          <w:bottom w:val="single" w:sz="12" w:space="0" w:color="F8F5B7" w:themeColor="accent4" w:themeTint="9A"/>
          <w:right w:val="none" w:sz="4" w:space="0" w:color="000000"/>
        </w:tcBorders>
        <w:shd w:val="clear" w:color="FFFFFF" w:fill="auto"/>
      </w:tcPr>
    </w:tblStylePr>
    <w:tblStylePr w:type="lastRow">
      <w:rPr>
        <w:b/>
        <w:color w:val="404040"/>
      </w:rPr>
      <w:tblPr/>
      <w:tcPr>
        <w:tcBorders>
          <w:top w:val="single" w:sz="4" w:space="0" w:color="F8F5B7"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FBE6" w:themeColor="accent4" w:themeTint="34" w:fill="auto"/>
      </w:tcPr>
    </w:tblStylePr>
    <w:tblStylePr w:type="band1Horz">
      <w:rPr>
        <w:rFonts w:ascii="Arial" w:hAnsi="Arial"/>
        <w:color w:val="404040"/>
        <w:sz w:val="22"/>
      </w:rPr>
      <w:tblPr/>
      <w:tcPr>
        <w:shd w:val="clear" w:color="FCFBE6" w:themeColor="accent4" w:themeTint="34" w:fill="auto"/>
      </w:tcPr>
    </w:tblStylePr>
  </w:style>
  <w:style w:type="table" w:customStyle="1" w:styleId="GridTable2-Accent51">
    <w:name w:val="Grid Table 2 - Accent 51"/>
    <w:basedOn w:val="Tabellanormale"/>
    <w:uiPriority w:val="99"/>
    <w:tblPr>
      <w:tblStyleRowBandSize w:val="1"/>
      <w:tblStyleColBandSize w:val="1"/>
      <w:tblBorders>
        <w:bottom w:val="single" w:sz="4" w:space="0" w:color="6AB7C8" w:themeColor="accent5"/>
        <w:insideH w:val="single" w:sz="4" w:space="0" w:color="6AB7C8" w:themeColor="accent5"/>
        <w:insideV w:val="single" w:sz="4" w:space="0" w:color="6AB7C8" w:themeColor="accent5"/>
      </w:tblBorders>
    </w:tblPr>
    <w:tblStylePr w:type="firstRow">
      <w:rPr>
        <w:b/>
        <w:color w:val="404040"/>
      </w:rPr>
      <w:tblPr/>
      <w:tcPr>
        <w:tcBorders>
          <w:top w:val="none" w:sz="4" w:space="0" w:color="000000"/>
          <w:left w:val="none" w:sz="4" w:space="0" w:color="000000"/>
          <w:bottom w:val="single" w:sz="12" w:space="0" w:color="6AB7C8" w:themeColor="accent5"/>
          <w:right w:val="none" w:sz="4" w:space="0" w:color="000000"/>
        </w:tcBorders>
        <w:shd w:val="clear" w:color="FFFFFF" w:fill="auto"/>
      </w:tcPr>
    </w:tblStylePr>
    <w:tblStylePr w:type="lastRow">
      <w:rPr>
        <w:b/>
        <w:color w:val="404040"/>
      </w:rPr>
      <w:tblPr/>
      <w:tcPr>
        <w:tcBorders>
          <w:top w:val="single" w:sz="4" w:space="0" w:color="6AB7C8"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0F3" w:themeColor="accent5" w:themeTint="34" w:fill="auto"/>
      </w:tcPr>
    </w:tblStylePr>
    <w:tblStylePr w:type="band1Horz">
      <w:rPr>
        <w:rFonts w:ascii="Arial" w:hAnsi="Arial"/>
        <w:color w:val="404040"/>
        <w:sz w:val="22"/>
      </w:rPr>
      <w:tblPr/>
      <w:tcPr>
        <w:shd w:val="clear" w:color="E0F0F3" w:themeColor="accent5" w:themeTint="34" w:fill="auto"/>
      </w:tcPr>
    </w:tblStylePr>
  </w:style>
  <w:style w:type="table" w:customStyle="1" w:styleId="GridTable2-Accent61">
    <w:name w:val="Grid Table 2 - Accent 61"/>
    <w:basedOn w:val="Tabellanormale"/>
    <w:uiPriority w:val="99"/>
    <w:tblPr>
      <w:tblStyleRowBandSize w:val="1"/>
      <w:tblStyleColBandSize w:val="1"/>
      <w:tblBorders>
        <w:bottom w:val="single" w:sz="4" w:space="0" w:color="FFE700" w:themeColor="accent6"/>
        <w:insideH w:val="single" w:sz="4" w:space="0" w:color="FFE700" w:themeColor="accent6"/>
        <w:insideV w:val="single" w:sz="4" w:space="0" w:color="FFE700" w:themeColor="accent6"/>
      </w:tblBorders>
    </w:tblPr>
    <w:tblStylePr w:type="firstRow">
      <w:rPr>
        <w:b/>
        <w:color w:val="404040"/>
      </w:rPr>
      <w:tblPr/>
      <w:tcPr>
        <w:tcBorders>
          <w:top w:val="none" w:sz="4" w:space="0" w:color="000000"/>
          <w:left w:val="none" w:sz="4" w:space="0" w:color="000000"/>
          <w:bottom w:val="single" w:sz="12" w:space="0" w:color="FFE700" w:themeColor="accent6"/>
          <w:right w:val="none" w:sz="4" w:space="0" w:color="000000"/>
        </w:tcBorders>
        <w:shd w:val="clear" w:color="FFFFFF" w:fill="auto"/>
      </w:tcPr>
    </w:tblStylePr>
    <w:tblStylePr w:type="lastRow">
      <w:rPr>
        <w:b/>
        <w:color w:val="404040"/>
      </w:rPr>
      <w:tblPr/>
      <w:tcPr>
        <w:tcBorders>
          <w:top w:val="single" w:sz="4" w:space="0" w:color="FFE700"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ACB" w:themeColor="accent6" w:themeTint="34" w:fill="auto"/>
      </w:tcPr>
    </w:tblStylePr>
    <w:tblStylePr w:type="band1Horz">
      <w:rPr>
        <w:rFonts w:ascii="Arial" w:hAnsi="Arial"/>
        <w:color w:val="404040"/>
        <w:sz w:val="22"/>
      </w:rPr>
      <w:tblPr/>
      <w:tcPr>
        <w:shd w:val="clear" w:color="FFFACB" w:themeColor="accent6" w:themeTint="34" w:fill="auto"/>
      </w:tcPr>
    </w:tblStylePr>
  </w:style>
  <w:style w:type="table" w:customStyle="1" w:styleId="GridTable3-Accent11">
    <w:name w:val="Grid Table 3 - Accent 11"/>
    <w:basedOn w:val="Tabellanormale"/>
    <w:uiPriority w:val="99"/>
    <w:tblPr>
      <w:tblStyleRowBandSize w:val="1"/>
      <w:tblStyleColBandSize w:val="1"/>
      <w:tblBorders>
        <w:bottom w:val="single" w:sz="4" w:space="0" w:color="1089AD" w:themeColor="accent1" w:themeTint="EA"/>
        <w:insideH w:val="single" w:sz="4" w:space="0" w:color="1089AD" w:themeColor="accent1" w:themeTint="EA"/>
        <w:insideV w:val="single" w:sz="4" w:space="0" w:color="1089AD"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EEBF9" w:themeColor="accent1" w:themeTint="34" w:fill="auto"/>
      </w:tcPr>
    </w:tblStylePr>
    <w:tblStylePr w:type="band1Horz">
      <w:rPr>
        <w:rFonts w:ascii="Arial" w:hAnsi="Arial"/>
        <w:color w:val="404040"/>
        <w:sz w:val="22"/>
      </w:rPr>
      <w:tblPr/>
      <w:tcPr>
        <w:shd w:val="clear" w:color="BEEBF9" w:themeColor="accent1" w:themeTint="34" w:fill="auto"/>
      </w:tcPr>
    </w:tblStylePr>
  </w:style>
  <w:style w:type="table" w:customStyle="1" w:styleId="GridTable3-Accent21">
    <w:name w:val="Grid Table 3 - Accent 21"/>
    <w:basedOn w:val="Tabellanormale"/>
    <w:uiPriority w:val="99"/>
    <w:tblPr>
      <w:tblStyleRowBandSize w:val="1"/>
      <w:tblStyleColBandSize w:val="1"/>
      <w:tblBorders>
        <w:bottom w:val="single" w:sz="4" w:space="0" w:color="686868" w:themeColor="accent2" w:themeTint="97"/>
        <w:insideH w:val="single" w:sz="4" w:space="0" w:color="686868" w:themeColor="accent2" w:themeTint="97"/>
        <w:insideV w:val="single" w:sz="4" w:space="0" w:color="686868"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DCDCD" w:themeColor="accent2" w:themeTint="32" w:fill="auto"/>
      </w:tcPr>
    </w:tblStylePr>
    <w:tblStylePr w:type="band1Horz">
      <w:rPr>
        <w:rFonts w:ascii="Arial" w:hAnsi="Arial"/>
        <w:color w:val="404040"/>
        <w:sz w:val="22"/>
      </w:rPr>
      <w:tblPr/>
      <w:tcPr>
        <w:shd w:val="clear" w:color="CDCDCD" w:themeColor="accent2" w:themeTint="32" w:fill="auto"/>
      </w:tcPr>
    </w:tblStylePr>
  </w:style>
  <w:style w:type="table" w:customStyle="1" w:styleId="GridTable3-Accent31">
    <w:name w:val="Grid Table 3 - Accent 31"/>
    <w:basedOn w:val="Tabellanormale"/>
    <w:uiPriority w:val="99"/>
    <w:tblPr>
      <w:tblStyleRowBandSize w:val="1"/>
      <w:tblStyleColBandSize w:val="1"/>
      <w:tblBorders>
        <w:bottom w:val="single" w:sz="4" w:space="0" w:color="2197AC" w:themeColor="accent3" w:themeTint="FE"/>
        <w:insideH w:val="single" w:sz="4" w:space="0" w:color="2197AC" w:themeColor="accent3" w:themeTint="FE"/>
        <w:insideV w:val="single" w:sz="4" w:space="0" w:color="2197AC"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AEEF5" w:themeColor="accent3" w:themeTint="34" w:fill="auto"/>
      </w:tcPr>
    </w:tblStylePr>
    <w:tblStylePr w:type="band1Horz">
      <w:rPr>
        <w:rFonts w:ascii="Arial" w:hAnsi="Arial"/>
        <w:color w:val="404040"/>
        <w:sz w:val="22"/>
      </w:rPr>
      <w:tblPr/>
      <w:tcPr>
        <w:shd w:val="clear" w:color="CAEEF5" w:themeColor="accent3" w:themeTint="34" w:fill="auto"/>
      </w:tcPr>
    </w:tblStylePr>
  </w:style>
  <w:style w:type="table" w:customStyle="1" w:styleId="GridTable3-Accent41">
    <w:name w:val="Grid Table 3 - Accent 41"/>
    <w:basedOn w:val="Tabellanormale"/>
    <w:uiPriority w:val="99"/>
    <w:tblPr>
      <w:tblStyleRowBandSize w:val="1"/>
      <w:tblStyleColBandSize w:val="1"/>
      <w:tblBorders>
        <w:bottom w:val="single" w:sz="4" w:space="0" w:color="F8F5B7" w:themeColor="accent4" w:themeTint="9A"/>
        <w:insideH w:val="single" w:sz="4" w:space="0" w:color="F8F5B7" w:themeColor="accent4" w:themeTint="9A"/>
        <w:insideV w:val="single" w:sz="4" w:space="0" w:color="F8F5B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CFBE6" w:themeColor="accent4" w:themeTint="34" w:fill="auto"/>
      </w:tcPr>
    </w:tblStylePr>
    <w:tblStylePr w:type="band1Horz">
      <w:rPr>
        <w:rFonts w:ascii="Arial" w:hAnsi="Arial"/>
        <w:color w:val="404040"/>
        <w:sz w:val="22"/>
      </w:rPr>
      <w:tblPr/>
      <w:tcPr>
        <w:shd w:val="clear" w:color="FCFBE6" w:themeColor="accent4" w:themeTint="34" w:fill="auto"/>
      </w:tcPr>
    </w:tblStylePr>
  </w:style>
  <w:style w:type="table" w:customStyle="1" w:styleId="GridTable3-Accent51">
    <w:name w:val="Grid Table 3 - Accent 51"/>
    <w:basedOn w:val="Tabellanormale"/>
    <w:uiPriority w:val="99"/>
    <w:tblPr>
      <w:tblStyleRowBandSize w:val="1"/>
      <w:tblStyleColBandSize w:val="1"/>
      <w:tblBorders>
        <w:bottom w:val="single" w:sz="4" w:space="0" w:color="6AB7C8" w:themeColor="accent5"/>
        <w:insideH w:val="single" w:sz="4" w:space="0" w:color="6AB7C8" w:themeColor="accent5"/>
        <w:insideV w:val="single" w:sz="4" w:space="0" w:color="6AB7C8"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0F0F3" w:themeColor="accent5" w:themeTint="34" w:fill="auto"/>
      </w:tcPr>
    </w:tblStylePr>
    <w:tblStylePr w:type="band1Horz">
      <w:rPr>
        <w:rFonts w:ascii="Arial" w:hAnsi="Arial"/>
        <w:color w:val="404040"/>
        <w:sz w:val="22"/>
      </w:rPr>
      <w:tblPr/>
      <w:tcPr>
        <w:shd w:val="clear" w:color="E0F0F3" w:themeColor="accent5" w:themeTint="34" w:fill="auto"/>
      </w:tcPr>
    </w:tblStylePr>
  </w:style>
  <w:style w:type="table" w:customStyle="1" w:styleId="GridTable3-Accent61">
    <w:name w:val="Grid Table 3 - Accent 61"/>
    <w:basedOn w:val="Tabellanormale"/>
    <w:uiPriority w:val="99"/>
    <w:tblPr>
      <w:tblStyleRowBandSize w:val="1"/>
      <w:tblStyleColBandSize w:val="1"/>
      <w:tblBorders>
        <w:bottom w:val="single" w:sz="4" w:space="0" w:color="FFE700" w:themeColor="accent6"/>
        <w:insideH w:val="single" w:sz="4" w:space="0" w:color="FFE700" w:themeColor="accent6"/>
        <w:insideV w:val="single" w:sz="4" w:space="0" w:color="FFE700"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ACB" w:themeColor="accent6" w:themeTint="34" w:fill="auto"/>
      </w:tcPr>
    </w:tblStylePr>
    <w:tblStylePr w:type="band1Horz">
      <w:rPr>
        <w:rFonts w:ascii="Arial" w:hAnsi="Arial"/>
        <w:color w:val="404040"/>
        <w:sz w:val="22"/>
      </w:rPr>
      <w:tblPr/>
      <w:tcPr>
        <w:shd w:val="clear" w:color="FFFACB" w:themeColor="accent6" w:themeTint="34" w:fill="auto"/>
      </w:tcPr>
    </w:tblStylePr>
  </w:style>
  <w:style w:type="table" w:customStyle="1" w:styleId="GridTable4-Accent11">
    <w:name w:val="Grid Table 4 - Accent 11"/>
    <w:basedOn w:val="Tabellanormale"/>
    <w:uiPriority w:val="59"/>
    <w:tblPr>
      <w:tblStyleRowBandSize w:val="1"/>
      <w:tblStyleColBandSize w:val="1"/>
      <w:tblBorders>
        <w:top w:val="single" w:sz="4" w:space="0" w:color="4BC8EE" w:themeColor="accent1" w:themeTint="90"/>
        <w:left w:val="single" w:sz="4" w:space="0" w:color="4BC8EE" w:themeColor="accent1" w:themeTint="90"/>
        <w:bottom w:val="single" w:sz="4" w:space="0" w:color="4BC8EE" w:themeColor="accent1" w:themeTint="90"/>
        <w:right w:val="single" w:sz="4" w:space="0" w:color="4BC8EE" w:themeColor="accent1" w:themeTint="90"/>
        <w:insideH w:val="single" w:sz="4" w:space="0" w:color="4BC8EE" w:themeColor="accent1" w:themeTint="90"/>
        <w:insideV w:val="single" w:sz="4" w:space="0" w:color="4BC8EE" w:themeColor="accent1" w:themeTint="90"/>
      </w:tblBorders>
    </w:tblPr>
    <w:tblStylePr w:type="firstRow">
      <w:rPr>
        <w:rFonts w:ascii="Arial" w:hAnsi="Arial"/>
        <w:b/>
        <w:color w:val="FFFFFF"/>
        <w:sz w:val="22"/>
      </w:rPr>
      <w:tblPr/>
      <w:tcPr>
        <w:tcBorders>
          <w:top w:val="single" w:sz="4" w:space="0" w:color="1089AD" w:themeColor="accent1" w:themeTint="EA"/>
          <w:left w:val="single" w:sz="4" w:space="0" w:color="1089AD" w:themeColor="accent1" w:themeTint="EA"/>
          <w:bottom w:val="single" w:sz="4" w:space="0" w:color="1089AD" w:themeColor="accent1" w:themeTint="EA"/>
          <w:right w:val="single" w:sz="4" w:space="0" w:color="1089AD" w:themeColor="accent1" w:themeTint="EA"/>
        </w:tcBorders>
        <w:shd w:val="clear" w:color="1089AD" w:themeColor="accent1" w:themeTint="EA" w:fill="auto"/>
      </w:tcPr>
    </w:tblStylePr>
    <w:tblStylePr w:type="lastRow">
      <w:rPr>
        <w:b/>
        <w:color w:val="404040"/>
      </w:rPr>
      <w:tblPr/>
      <w:tcPr>
        <w:tcBorders>
          <w:top w:val="single" w:sz="4" w:space="0" w:color="1089AD"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ECF9" w:themeColor="accent1" w:themeTint="32" w:fill="auto"/>
      </w:tcPr>
    </w:tblStylePr>
    <w:tblStylePr w:type="band1Horz">
      <w:rPr>
        <w:rFonts w:ascii="Arial" w:hAnsi="Arial"/>
        <w:color w:val="404040"/>
        <w:sz w:val="22"/>
      </w:rPr>
      <w:tblPr/>
      <w:tcPr>
        <w:shd w:val="clear" w:color="C0ECF9" w:themeColor="accent1" w:themeTint="32" w:fill="auto"/>
      </w:tcPr>
    </w:tblStylePr>
  </w:style>
  <w:style w:type="table" w:customStyle="1" w:styleId="GridTable4-Accent21">
    <w:name w:val="Grid Table 4 - Accent 21"/>
    <w:basedOn w:val="Tabellanormale"/>
    <w:uiPriority w:val="59"/>
    <w:tblPr>
      <w:tblStyleRowBandSize w:val="1"/>
      <w:tblStyleColBandSize w:val="1"/>
      <w:tblBorders>
        <w:top w:val="single" w:sz="4" w:space="0" w:color="6F6F6F" w:themeColor="accent2" w:themeTint="90"/>
        <w:left w:val="single" w:sz="4" w:space="0" w:color="6F6F6F" w:themeColor="accent2" w:themeTint="90"/>
        <w:bottom w:val="single" w:sz="4" w:space="0" w:color="6F6F6F" w:themeColor="accent2" w:themeTint="90"/>
        <w:right w:val="single" w:sz="4" w:space="0" w:color="6F6F6F" w:themeColor="accent2" w:themeTint="90"/>
        <w:insideH w:val="single" w:sz="4" w:space="0" w:color="6F6F6F" w:themeColor="accent2" w:themeTint="90"/>
        <w:insideV w:val="single" w:sz="4" w:space="0" w:color="6F6F6F" w:themeColor="accent2" w:themeTint="90"/>
      </w:tblBorders>
    </w:tblPr>
    <w:tblStylePr w:type="firstRow">
      <w:rPr>
        <w:rFonts w:ascii="Arial" w:hAnsi="Arial"/>
        <w:b/>
        <w:color w:val="FFFFFF"/>
        <w:sz w:val="22"/>
      </w:rPr>
      <w:tblPr/>
      <w:tcPr>
        <w:tcBorders>
          <w:top w:val="single" w:sz="4" w:space="0" w:color="686868" w:themeColor="accent2" w:themeTint="97"/>
          <w:left w:val="single" w:sz="4" w:space="0" w:color="686868" w:themeColor="accent2" w:themeTint="97"/>
          <w:bottom w:val="single" w:sz="4" w:space="0" w:color="686868" w:themeColor="accent2" w:themeTint="97"/>
          <w:right w:val="single" w:sz="4" w:space="0" w:color="686868" w:themeColor="accent2" w:themeTint="97"/>
        </w:tcBorders>
        <w:shd w:val="clear" w:color="686868" w:themeColor="accent2" w:themeTint="97" w:fill="auto"/>
      </w:tcPr>
    </w:tblStylePr>
    <w:tblStylePr w:type="lastRow">
      <w:rPr>
        <w:b/>
        <w:color w:val="404040"/>
      </w:rPr>
      <w:tblPr/>
      <w:tcPr>
        <w:tcBorders>
          <w:top w:val="single" w:sz="4" w:space="0" w:color="686868"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DCDCD" w:themeColor="accent2" w:themeTint="32" w:fill="auto"/>
      </w:tcPr>
    </w:tblStylePr>
    <w:tblStylePr w:type="band1Horz">
      <w:rPr>
        <w:rFonts w:ascii="Arial" w:hAnsi="Arial"/>
        <w:color w:val="404040"/>
        <w:sz w:val="22"/>
      </w:rPr>
      <w:tblPr/>
      <w:tcPr>
        <w:shd w:val="clear" w:color="CDCDCD" w:themeColor="accent2" w:themeTint="32" w:fill="auto"/>
      </w:tcPr>
    </w:tblStylePr>
  </w:style>
  <w:style w:type="table" w:customStyle="1" w:styleId="GridTable4-Accent31">
    <w:name w:val="Grid Table 4 - Accent 31"/>
    <w:basedOn w:val="Tabellanormale"/>
    <w:uiPriority w:val="59"/>
    <w:tblPr>
      <w:tblStyleRowBandSize w:val="1"/>
      <w:tblStyleColBandSize w:val="1"/>
      <w:tblBorders>
        <w:top w:val="single" w:sz="4" w:space="0" w:color="6ED1E3" w:themeColor="accent3" w:themeTint="90"/>
        <w:left w:val="single" w:sz="4" w:space="0" w:color="6ED1E3" w:themeColor="accent3" w:themeTint="90"/>
        <w:bottom w:val="single" w:sz="4" w:space="0" w:color="6ED1E3" w:themeColor="accent3" w:themeTint="90"/>
        <w:right w:val="single" w:sz="4" w:space="0" w:color="6ED1E3" w:themeColor="accent3" w:themeTint="90"/>
        <w:insideH w:val="single" w:sz="4" w:space="0" w:color="6ED1E3" w:themeColor="accent3" w:themeTint="90"/>
        <w:insideV w:val="single" w:sz="4" w:space="0" w:color="6ED1E3" w:themeColor="accent3" w:themeTint="90"/>
      </w:tblBorders>
    </w:tblPr>
    <w:tblStylePr w:type="firstRow">
      <w:rPr>
        <w:rFonts w:ascii="Arial" w:hAnsi="Arial"/>
        <w:b/>
        <w:color w:val="FFFFFF"/>
        <w:sz w:val="22"/>
      </w:rPr>
      <w:tblPr/>
      <w:tcPr>
        <w:tcBorders>
          <w:top w:val="single" w:sz="4" w:space="0" w:color="2197AC" w:themeColor="accent3" w:themeTint="FE"/>
          <w:left w:val="single" w:sz="4" w:space="0" w:color="2197AC" w:themeColor="accent3" w:themeTint="FE"/>
          <w:bottom w:val="single" w:sz="4" w:space="0" w:color="2197AC" w:themeColor="accent3" w:themeTint="FE"/>
          <w:right w:val="single" w:sz="4" w:space="0" w:color="2197AC" w:themeColor="accent3" w:themeTint="FE"/>
        </w:tcBorders>
        <w:shd w:val="clear" w:color="2197AC" w:themeColor="accent3" w:themeTint="FE" w:fill="auto"/>
      </w:tcPr>
    </w:tblStylePr>
    <w:tblStylePr w:type="lastRow">
      <w:rPr>
        <w:b/>
        <w:color w:val="404040"/>
      </w:rPr>
      <w:tblPr/>
      <w:tcPr>
        <w:tcBorders>
          <w:top w:val="single" w:sz="4" w:space="0" w:color="2197AC"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AEEF5" w:themeColor="accent3" w:themeTint="34" w:fill="auto"/>
      </w:tcPr>
    </w:tblStylePr>
    <w:tblStylePr w:type="band1Horz">
      <w:rPr>
        <w:rFonts w:ascii="Arial" w:hAnsi="Arial"/>
        <w:color w:val="404040"/>
        <w:sz w:val="22"/>
      </w:rPr>
      <w:tblPr/>
      <w:tcPr>
        <w:shd w:val="clear" w:color="CAEEF5" w:themeColor="accent3" w:themeTint="34" w:fill="auto"/>
      </w:tcPr>
    </w:tblStylePr>
  </w:style>
  <w:style w:type="table" w:customStyle="1" w:styleId="GridTable4-Accent41">
    <w:name w:val="Grid Table 4 - Accent 41"/>
    <w:basedOn w:val="Tabellanormale"/>
    <w:uiPriority w:val="59"/>
    <w:tblPr>
      <w:tblStyleRowBandSize w:val="1"/>
      <w:tblStyleColBandSize w:val="1"/>
      <w:tblBorders>
        <w:top w:val="single" w:sz="4" w:space="0" w:color="F8F5BC" w:themeColor="accent4" w:themeTint="90"/>
        <w:left w:val="single" w:sz="4" w:space="0" w:color="F8F5BC" w:themeColor="accent4" w:themeTint="90"/>
        <w:bottom w:val="single" w:sz="4" w:space="0" w:color="F8F5BC" w:themeColor="accent4" w:themeTint="90"/>
        <w:right w:val="single" w:sz="4" w:space="0" w:color="F8F5BC" w:themeColor="accent4" w:themeTint="90"/>
        <w:insideH w:val="single" w:sz="4" w:space="0" w:color="F8F5BC" w:themeColor="accent4" w:themeTint="90"/>
        <w:insideV w:val="single" w:sz="4" w:space="0" w:color="F8F5BC" w:themeColor="accent4" w:themeTint="90"/>
      </w:tblBorders>
    </w:tblPr>
    <w:tblStylePr w:type="firstRow">
      <w:rPr>
        <w:rFonts w:ascii="Arial" w:hAnsi="Arial"/>
        <w:b/>
        <w:color w:val="FFFFFF"/>
        <w:sz w:val="22"/>
      </w:rPr>
      <w:tblPr/>
      <w:tcPr>
        <w:tcBorders>
          <w:top w:val="single" w:sz="4" w:space="0" w:color="F8F5B7" w:themeColor="accent4" w:themeTint="9A"/>
          <w:left w:val="single" w:sz="4" w:space="0" w:color="F8F5B7" w:themeColor="accent4" w:themeTint="9A"/>
          <w:bottom w:val="single" w:sz="4" w:space="0" w:color="F8F5B7" w:themeColor="accent4" w:themeTint="9A"/>
          <w:right w:val="single" w:sz="4" w:space="0" w:color="F8F5B7" w:themeColor="accent4" w:themeTint="9A"/>
        </w:tcBorders>
        <w:shd w:val="clear" w:color="F8F5B7" w:themeColor="accent4" w:themeTint="9A" w:fill="auto"/>
      </w:tcPr>
    </w:tblStylePr>
    <w:tblStylePr w:type="lastRow">
      <w:rPr>
        <w:b/>
        <w:color w:val="404040"/>
      </w:rPr>
      <w:tblPr/>
      <w:tcPr>
        <w:tcBorders>
          <w:top w:val="single" w:sz="4" w:space="0" w:color="F8F5B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FBE6" w:themeColor="accent4" w:themeTint="34" w:fill="auto"/>
      </w:tcPr>
    </w:tblStylePr>
    <w:tblStylePr w:type="band1Horz">
      <w:rPr>
        <w:rFonts w:ascii="Arial" w:hAnsi="Arial"/>
        <w:color w:val="404040"/>
        <w:sz w:val="22"/>
      </w:rPr>
      <w:tblPr/>
      <w:tcPr>
        <w:shd w:val="clear" w:color="FCFBE6" w:themeColor="accent4" w:themeTint="34" w:fill="auto"/>
      </w:tcPr>
    </w:tblStylePr>
  </w:style>
  <w:style w:type="table" w:customStyle="1" w:styleId="GridTable4-Accent51">
    <w:name w:val="Grid Table 4 - Accent 51"/>
    <w:basedOn w:val="Tabellanormale"/>
    <w:uiPriority w:val="59"/>
    <w:tblPr>
      <w:tblStyleRowBandSize w:val="1"/>
      <w:tblStyleColBandSize w:val="1"/>
      <w:tblBorders>
        <w:top w:val="single" w:sz="4" w:space="0" w:color="AAD6E0" w:themeColor="accent5" w:themeTint="90"/>
        <w:left w:val="single" w:sz="4" w:space="0" w:color="AAD6E0" w:themeColor="accent5" w:themeTint="90"/>
        <w:bottom w:val="single" w:sz="4" w:space="0" w:color="AAD6E0" w:themeColor="accent5" w:themeTint="90"/>
        <w:right w:val="single" w:sz="4" w:space="0" w:color="AAD6E0" w:themeColor="accent5" w:themeTint="90"/>
        <w:insideH w:val="single" w:sz="4" w:space="0" w:color="AAD6E0" w:themeColor="accent5" w:themeTint="90"/>
        <w:insideV w:val="single" w:sz="4" w:space="0" w:color="AAD6E0" w:themeColor="accent5" w:themeTint="90"/>
      </w:tblBorders>
    </w:tblPr>
    <w:tblStylePr w:type="firstRow">
      <w:rPr>
        <w:rFonts w:ascii="Arial" w:hAnsi="Arial"/>
        <w:b/>
        <w:color w:val="FFFFFF"/>
        <w:sz w:val="22"/>
      </w:rPr>
      <w:tblPr/>
      <w:tcPr>
        <w:tcBorders>
          <w:top w:val="single" w:sz="4" w:space="0" w:color="6AB7C8" w:themeColor="accent5"/>
          <w:left w:val="single" w:sz="4" w:space="0" w:color="6AB7C8" w:themeColor="accent5"/>
          <w:bottom w:val="single" w:sz="4" w:space="0" w:color="6AB7C8" w:themeColor="accent5"/>
          <w:right w:val="single" w:sz="4" w:space="0" w:color="6AB7C8" w:themeColor="accent5"/>
        </w:tcBorders>
        <w:shd w:val="clear" w:color="6AB7C8" w:themeColor="accent5" w:fill="auto"/>
      </w:tcPr>
    </w:tblStylePr>
    <w:tblStylePr w:type="lastRow">
      <w:rPr>
        <w:b/>
        <w:color w:val="404040"/>
      </w:rPr>
      <w:tblPr/>
      <w:tcPr>
        <w:tcBorders>
          <w:top w:val="single" w:sz="4" w:space="0" w:color="6AB7C8"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F0F3" w:themeColor="accent5" w:themeTint="34" w:fill="auto"/>
      </w:tcPr>
    </w:tblStylePr>
    <w:tblStylePr w:type="band1Horz">
      <w:rPr>
        <w:rFonts w:ascii="Arial" w:hAnsi="Arial"/>
        <w:color w:val="404040"/>
        <w:sz w:val="22"/>
      </w:rPr>
      <w:tblPr/>
      <w:tcPr>
        <w:shd w:val="clear" w:color="E0F0F3" w:themeColor="accent5" w:themeTint="34" w:fill="auto"/>
      </w:tcPr>
    </w:tblStylePr>
  </w:style>
  <w:style w:type="table" w:customStyle="1" w:styleId="GridTable4-Accent61">
    <w:name w:val="Grid Table 4 - Accent 61"/>
    <w:basedOn w:val="Tabellanormale"/>
    <w:uiPriority w:val="59"/>
    <w:tblPr>
      <w:tblStyleRowBandSize w:val="1"/>
      <w:tblStyleColBandSize w:val="1"/>
      <w:tblBorders>
        <w:top w:val="single" w:sz="4" w:space="0" w:color="FFF16F" w:themeColor="accent6" w:themeTint="90"/>
        <w:left w:val="single" w:sz="4" w:space="0" w:color="FFF16F" w:themeColor="accent6" w:themeTint="90"/>
        <w:bottom w:val="single" w:sz="4" w:space="0" w:color="FFF16F" w:themeColor="accent6" w:themeTint="90"/>
        <w:right w:val="single" w:sz="4" w:space="0" w:color="FFF16F" w:themeColor="accent6" w:themeTint="90"/>
        <w:insideH w:val="single" w:sz="4" w:space="0" w:color="FFF16F" w:themeColor="accent6" w:themeTint="90"/>
        <w:insideV w:val="single" w:sz="4" w:space="0" w:color="FFF16F" w:themeColor="accent6" w:themeTint="90"/>
      </w:tblBorders>
    </w:tblPr>
    <w:tblStylePr w:type="firstRow">
      <w:rPr>
        <w:rFonts w:ascii="Arial" w:hAnsi="Arial"/>
        <w:b/>
        <w:color w:val="FFFFFF"/>
        <w:sz w:val="22"/>
      </w:rPr>
      <w:tblPr/>
      <w:tcPr>
        <w:tcBorders>
          <w:top w:val="single" w:sz="4" w:space="0" w:color="FFE700" w:themeColor="accent6"/>
          <w:left w:val="single" w:sz="4" w:space="0" w:color="FFE700" w:themeColor="accent6"/>
          <w:bottom w:val="single" w:sz="4" w:space="0" w:color="FFE700" w:themeColor="accent6"/>
          <w:right w:val="single" w:sz="4" w:space="0" w:color="FFE700" w:themeColor="accent6"/>
        </w:tcBorders>
        <w:shd w:val="clear" w:color="FFE700" w:themeColor="accent6" w:fill="auto"/>
      </w:tcPr>
    </w:tblStylePr>
    <w:tblStylePr w:type="lastRow">
      <w:rPr>
        <w:b/>
        <w:color w:val="404040"/>
      </w:rPr>
      <w:tblPr/>
      <w:tcPr>
        <w:tcBorders>
          <w:top w:val="single" w:sz="4" w:space="0" w:color="FFE70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ACB" w:themeColor="accent6" w:themeTint="34" w:fill="auto"/>
      </w:tcPr>
    </w:tblStylePr>
    <w:tblStylePr w:type="band1Horz">
      <w:rPr>
        <w:rFonts w:ascii="Arial" w:hAnsi="Arial"/>
        <w:color w:val="404040"/>
        <w:sz w:val="22"/>
      </w:rPr>
      <w:tblPr/>
      <w:tcPr>
        <w:shd w:val="clear" w:color="FFFACB" w:themeColor="accent6" w:themeTint="34" w:fill="auto"/>
      </w:tcPr>
    </w:tblStylePr>
  </w:style>
  <w:style w:type="table" w:customStyle="1" w:styleId="GridTable5Dark-Accent21">
    <w:name w:val="Grid Table 5 Dark - Accent 21"/>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DCDCD" w:themeColor="accent2" w:themeTint="32" w:fill="auto"/>
    </w:tblPr>
    <w:tblStylePr w:type="firstRow">
      <w:rPr>
        <w:rFonts w:ascii="Arial" w:hAnsi="Arial"/>
        <w:b/>
        <w:color w:val="FFFFFF"/>
        <w:sz w:val="22"/>
      </w:rPr>
      <w:tblPr/>
      <w:tcPr>
        <w:shd w:val="clear" w:color="000000" w:themeColor="accent2" w:fill="auto"/>
      </w:tcPr>
    </w:tblStylePr>
    <w:tblStylePr w:type="lastRow">
      <w:rPr>
        <w:rFonts w:ascii="Arial" w:hAnsi="Arial"/>
        <w:b/>
        <w:color w:val="FFFFFF"/>
        <w:sz w:val="22"/>
      </w:rPr>
      <w:tblPr/>
      <w:tcPr>
        <w:tcBorders>
          <w:top w:val="single" w:sz="4" w:space="0" w:color="FFFFFF" w:themeColor="light1"/>
        </w:tcBorders>
        <w:shd w:val="clear" w:color="000000" w:themeColor="accent2" w:fill="auto"/>
      </w:tcPr>
    </w:tblStylePr>
    <w:tblStylePr w:type="firstCol">
      <w:rPr>
        <w:rFonts w:ascii="Arial" w:hAnsi="Arial"/>
        <w:b/>
        <w:color w:val="FFFFFF"/>
        <w:sz w:val="22"/>
      </w:rPr>
      <w:tblPr/>
      <w:tcPr>
        <w:shd w:val="clear" w:color="000000" w:themeColor="accent2" w:fill="auto"/>
      </w:tcPr>
    </w:tblStylePr>
    <w:tblStylePr w:type="lastCol">
      <w:rPr>
        <w:rFonts w:ascii="Arial" w:hAnsi="Arial"/>
        <w:b/>
        <w:color w:val="FFFFFF"/>
        <w:sz w:val="22"/>
      </w:rPr>
      <w:tblPr/>
      <w:tcPr>
        <w:shd w:val="clear" w:color="000000" w:themeColor="accent2" w:fill="auto"/>
      </w:tcPr>
    </w:tblStylePr>
    <w:tblStylePr w:type="band1Vert">
      <w:tblPr/>
      <w:tcPr>
        <w:shd w:val="clear" w:color="8A8A8A" w:themeColor="accent2" w:themeTint="75" w:fill="auto"/>
      </w:tcPr>
    </w:tblStylePr>
    <w:tblStylePr w:type="band1Horz">
      <w:tblPr/>
      <w:tcPr>
        <w:shd w:val="clear" w:color="8A8A8A" w:themeColor="accent2" w:themeTint="75" w:fill="auto"/>
      </w:tcPr>
    </w:tblStylePr>
  </w:style>
  <w:style w:type="table" w:customStyle="1" w:styleId="GridTable5Dark-Accent31">
    <w:name w:val="Grid Table 5 Dark - Accent 31"/>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AEEF5" w:themeColor="accent3" w:themeTint="34" w:fill="auto"/>
    </w:tblPr>
    <w:tblStylePr w:type="firstRow">
      <w:rPr>
        <w:rFonts w:ascii="Arial" w:hAnsi="Arial"/>
        <w:b/>
        <w:color w:val="FFFFFF"/>
        <w:sz w:val="22"/>
      </w:rPr>
      <w:tblPr/>
      <w:tcPr>
        <w:shd w:val="clear" w:color="2197AC" w:themeColor="accent3" w:fill="auto"/>
      </w:tcPr>
    </w:tblStylePr>
    <w:tblStylePr w:type="lastRow">
      <w:rPr>
        <w:rFonts w:ascii="Arial" w:hAnsi="Arial"/>
        <w:b/>
        <w:color w:val="FFFFFF"/>
        <w:sz w:val="22"/>
      </w:rPr>
      <w:tblPr/>
      <w:tcPr>
        <w:tcBorders>
          <w:top w:val="single" w:sz="4" w:space="0" w:color="FFFFFF" w:themeColor="light1"/>
        </w:tcBorders>
        <w:shd w:val="clear" w:color="2197AC" w:themeColor="accent3" w:fill="auto"/>
      </w:tcPr>
    </w:tblStylePr>
    <w:tblStylePr w:type="firstCol">
      <w:rPr>
        <w:rFonts w:ascii="Arial" w:hAnsi="Arial"/>
        <w:b/>
        <w:color w:val="FFFFFF"/>
        <w:sz w:val="22"/>
      </w:rPr>
      <w:tblPr/>
      <w:tcPr>
        <w:shd w:val="clear" w:color="2197AC" w:themeColor="accent3" w:fill="auto"/>
      </w:tcPr>
    </w:tblStylePr>
    <w:tblStylePr w:type="lastCol">
      <w:rPr>
        <w:rFonts w:ascii="Arial" w:hAnsi="Arial"/>
        <w:b/>
        <w:color w:val="FFFFFF"/>
        <w:sz w:val="22"/>
      </w:rPr>
      <w:tblPr/>
      <w:tcPr>
        <w:shd w:val="clear" w:color="2197AC" w:themeColor="accent3" w:fill="auto"/>
      </w:tcPr>
    </w:tblStylePr>
    <w:tblStylePr w:type="band1Vert">
      <w:tblPr/>
      <w:tcPr>
        <w:shd w:val="clear" w:color="89D9E8" w:themeColor="accent3" w:themeTint="75" w:fill="auto"/>
      </w:tcPr>
    </w:tblStylePr>
    <w:tblStylePr w:type="band1Horz">
      <w:tblPr/>
      <w:tcPr>
        <w:shd w:val="clear" w:color="89D9E8" w:themeColor="accent3" w:themeTint="75" w:fill="auto"/>
      </w:tcPr>
    </w:tblStylePr>
  </w:style>
  <w:style w:type="table" w:customStyle="1" w:styleId="GridTable5Dark-Accent51">
    <w:name w:val="Grid Table 5 Dark - Accent 51"/>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0F0F3" w:themeColor="accent5" w:themeTint="34" w:fill="auto"/>
    </w:tblPr>
    <w:tblStylePr w:type="firstRow">
      <w:rPr>
        <w:rFonts w:ascii="Arial" w:hAnsi="Arial"/>
        <w:b/>
        <w:color w:val="FFFFFF"/>
        <w:sz w:val="22"/>
      </w:rPr>
      <w:tblPr/>
      <w:tcPr>
        <w:shd w:val="clear" w:color="6AB7C8" w:themeColor="accent5" w:fill="auto"/>
      </w:tcPr>
    </w:tblStylePr>
    <w:tblStylePr w:type="lastRow">
      <w:rPr>
        <w:rFonts w:ascii="Arial" w:hAnsi="Arial"/>
        <w:b/>
        <w:color w:val="FFFFFF"/>
        <w:sz w:val="22"/>
      </w:rPr>
      <w:tblPr/>
      <w:tcPr>
        <w:tcBorders>
          <w:top w:val="single" w:sz="4" w:space="0" w:color="FFFFFF" w:themeColor="light1"/>
        </w:tcBorders>
        <w:shd w:val="clear" w:color="6AB7C8" w:themeColor="accent5" w:fill="auto"/>
      </w:tcPr>
    </w:tblStylePr>
    <w:tblStylePr w:type="firstCol">
      <w:rPr>
        <w:rFonts w:ascii="Arial" w:hAnsi="Arial"/>
        <w:b/>
        <w:color w:val="FFFFFF"/>
        <w:sz w:val="22"/>
      </w:rPr>
      <w:tblPr/>
      <w:tcPr>
        <w:shd w:val="clear" w:color="6AB7C8" w:themeColor="accent5" w:fill="auto"/>
      </w:tcPr>
    </w:tblStylePr>
    <w:tblStylePr w:type="lastCol">
      <w:rPr>
        <w:rFonts w:ascii="Arial" w:hAnsi="Arial"/>
        <w:b/>
        <w:color w:val="FFFFFF"/>
        <w:sz w:val="22"/>
      </w:rPr>
      <w:tblPr/>
      <w:tcPr>
        <w:shd w:val="clear" w:color="6AB7C8" w:themeColor="accent5" w:fill="auto"/>
      </w:tcPr>
    </w:tblStylePr>
    <w:tblStylePr w:type="band1Vert">
      <w:tblPr/>
      <w:tcPr>
        <w:shd w:val="clear" w:color="BADDE5" w:themeColor="accent5" w:themeTint="75" w:fill="auto"/>
      </w:tcPr>
    </w:tblStylePr>
    <w:tblStylePr w:type="band1Horz">
      <w:tblPr/>
      <w:tcPr>
        <w:shd w:val="clear" w:color="BADDE5" w:themeColor="accent5" w:themeTint="75" w:fill="auto"/>
      </w:tcPr>
    </w:tblStylePr>
  </w:style>
  <w:style w:type="table" w:customStyle="1" w:styleId="GridTable5Dark-Accent61">
    <w:name w:val="Grid Table 5 Dark - Accent 61"/>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ACB" w:themeColor="accent6" w:themeTint="34" w:fill="auto"/>
    </w:tblPr>
    <w:tblStylePr w:type="firstRow">
      <w:rPr>
        <w:rFonts w:ascii="Arial" w:hAnsi="Arial"/>
        <w:b/>
        <w:color w:val="FFFFFF"/>
        <w:sz w:val="22"/>
      </w:rPr>
      <w:tblPr/>
      <w:tcPr>
        <w:shd w:val="clear" w:color="FFE700" w:themeColor="accent6" w:fill="auto"/>
      </w:tcPr>
    </w:tblStylePr>
    <w:tblStylePr w:type="lastRow">
      <w:rPr>
        <w:rFonts w:ascii="Arial" w:hAnsi="Arial"/>
        <w:b/>
        <w:color w:val="FFFFFF"/>
        <w:sz w:val="22"/>
      </w:rPr>
      <w:tblPr/>
      <w:tcPr>
        <w:tcBorders>
          <w:top w:val="single" w:sz="4" w:space="0" w:color="FFFFFF" w:themeColor="light1"/>
        </w:tcBorders>
        <w:shd w:val="clear" w:color="FFE700" w:themeColor="accent6" w:fill="auto"/>
      </w:tcPr>
    </w:tblStylePr>
    <w:tblStylePr w:type="firstCol">
      <w:rPr>
        <w:rFonts w:ascii="Arial" w:hAnsi="Arial"/>
        <w:b/>
        <w:color w:val="FFFFFF"/>
        <w:sz w:val="22"/>
      </w:rPr>
      <w:tblPr/>
      <w:tcPr>
        <w:shd w:val="clear" w:color="FFE700" w:themeColor="accent6" w:fill="auto"/>
      </w:tcPr>
    </w:tblStylePr>
    <w:tblStylePr w:type="lastCol">
      <w:rPr>
        <w:rFonts w:ascii="Arial" w:hAnsi="Arial"/>
        <w:b/>
        <w:color w:val="FFFFFF"/>
        <w:sz w:val="22"/>
      </w:rPr>
      <w:tblPr/>
      <w:tcPr>
        <w:shd w:val="clear" w:color="FFE700" w:themeColor="accent6" w:fill="auto"/>
      </w:tcPr>
    </w:tblStylePr>
    <w:tblStylePr w:type="band1Vert">
      <w:tblPr/>
      <w:tcPr>
        <w:shd w:val="clear" w:color="FFF38A" w:themeColor="accent6" w:themeTint="75" w:fill="auto"/>
      </w:tcPr>
    </w:tblStylePr>
    <w:tblStylePr w:type="band1Horz">
      <w:tblPr/>
      <w:tcPr>
        <w:shd w:val="clear" w:color="FFF38A" w:themeColor="accent6" w:themeTint="75" w:fill="auto"/>
      </w:tcPr>
    </w:tblStylePr>
  </w:style>
  <w:style w:type="table" w:customStyle="1" w:styleId="GridTable6Colorful-Accent11">
    <w:name w:val="Grid Table 6 Colorful - Accent 11"/>
    <w:basedOn w:val="Tabellanormale"/>
    <w:uiPriority w:val="99"/>
    <w:tblPr>
      <w:tblStyleRowBandSize w:val="1"/>
      <w:tblStyleColBandSize w:val="1"/>
      <w:tblBorders>
        <w:top w:val="single" w:sz="4" w:space="0" w:color="5FCEF0" w:themeColor="accent1" w:themeTint="80"/>
        <w:left w:val="single" w:sz="4" w:space="0" w:color="5FCEF0" w:themeColor="accent1" w:themeTint="80"/>
        <w:bottom w:val="single" w:sz="4" w:space="0" w:color="5FCEF0" w:themeColor="accent1" w:themeTint="80"/>
        <w:right w:val="single" w:sz="4" w:space="0" w:color="5FCEF0" w:themeColor="accent1" w:themeTint="80"/>
        <w:insideH w:val="single" w:sz="4" w:space="0" w:color="5FCEF0" w:themeColor="accent1" w:themeTint="80"/>
        <w:insideV w:val="single" w:sz="4" w:space="0" w:color="5FCEF0" w:themeColor="accent1" w:themeTint="80"/>
      </w:tblBorders>
    </w:tblPr>
    <w:tblStylePr w:type="firstRow">
      <w:rPr>
        <w:b/>
        <w:color w:val="5FCEF0" w:themeColor="accent1" w:themeTint="80" w:themeShade="95"/>
      </w:rPr>
      <w:tblPr/>
      <w:tcPr>
        <w:tcBorders>
          <w:bottom w:val="single" w:sz="12" w:space="0" w:color="5FCEF0" w:themeColor="accent1" w:themeTint="80"/>
        </w:tcBorders>
      </w:tcPr>
    </w:tblStylePr>
    <w:tblStylePr w:type="lastRow">
      <w:rPr>
        <w:b/>
        <w:color w:val="5FCEF0" w:themeColor="accent1" w:themeTint="80" w:themeShade="95"/>
      </w:rPr>
    </w:tblStylePr>
    <w:tblStylePr w:type="firstCol">
      <w:rPr>
        <w:b/>
        <w:color w:val="5FCEF0" w:themeColor="accent1" w:themeTint="80" w:themeShade="95"/>
      </w:rPr>
    </w:tblStylePr>
    <w:tblStylePr w:type="lastCol">
      <w:rPr>
        <w:b/>
        <w:color w:val="5FCEF0" w:themeColor="accent1" w:themeTint="80" w:themeShade="95"/>
      </w:rPr>
    </w:tblStylePr>
    <w:tblStylePr w:type="band1Vert">
      <w:tblPr/>
      <w:tcPr>
        <w:shd w:val="clear" w:color="BEEBF9" w:themeColor="accent1" w:themeTint="34" w:fill="auto"/>
      </w:tcPr>
    </w:tblStylePr>
    <w:tblStylePr w:type="band1Horz">
      <w:rPr>
        <w:rFonts w:ascii="Arial" w:hAnsi="Arial"/>
        <w:color w:val="5FCEF0" w:themeColor="accent1" w:themeTint="80" w:themeShade="95"/>
        <w:sz w:val="22"/>
      </w:rPr>
      <w:tblPr/>
      <w:tcPr>
        <w:shd w:val="clear" w:color="BEEBF9" w:themeColor="accent1" w:themeTint="34" w:fill="auto"/>
      </w:tcPr>
    </w:tblStylePr>
    <w:tblStylePr w:type="band2Horz">
      <w:rPr>
        <w:rFonts w:ascii="Arial" w:hAnsi="Arial"/>
        <w:color w:val="5FCEF0" w:themeColor="accent1" w:themeTint="80" w:themeShade="95"/>
        <w:sz w:val="22"/>
      </w:rPr>
    </w:tblStylePr>
  </w:style>
  <w:style w:type="table" w:customStyle="1" w:styleId="GridTable6Colorful-Accent21">
    <w:name w:val="Grid Table 6 Colorful - Accent 21"/>
    <w:basedOn w:val="Tabellanormale"/>
    <w:uiPriority w:val="99"/>
    <w:tblPr>
      <w:tblStyleRowBandSize w:val="1"/>
      <w:tblStyleColBandSize w:val="1"/>
      <w:tblBorders>
        <w:top w:val="single" w:sz="4" w:space="0" w:color="686868" w:themeColor="accent2" w:themeTint="97"/>
        <w:left w:val="single" w:sz="4" w:space="0" w:color="686868" w:themeColor="accent2" w:themeTint="97"/>
        <w:bottom w:val="single" w:sz="4" w:space="0" w:color="686868" w:themeColor="accent2" w:themeTint="97"/>
        <w:right w:val="single" w:sz="4" w:space="0" w:color="686868" w:themeColor="accent2" w:themeTint="97"/>
        <w:insideH w:val="single" w:sz="4" w:space="0" w:color="686868" w:themeColor="accent2" w:themeTint="97"/>
        <w:insideV w:val="single" w:sz="4" w:space="0" w:color="686868" w:themeColor="accent2" w:themeTint="97"/>
      </w:tblBorders>
    </w:tblPr>
    <w:tblStylePr w:type="firstRow">
      <w:rPr>
        <w:b/>
        <w:color w:val="686868" w:themeColor="accent2" w:themeTint="97" w:themeShade="95"/>
      </w:rPr>
      <w:tblPr/>
      <w:tcPr>
        <w:tcBorders>
          <w:bottom w:val="single" w:sz="12" w:space="0" w:color="686868" w:themeColor="accent2" w:themeTint="97"/>
        </w:tcBorders>
      </w:tcPr>
    </w:tblStylePr>
    <w:tblStylePr w:type="lastRow">
      <w:rPr>
        <w:b/>
        <w:color w:val="686868" w:themeColor="accent2" w:themeTint="97" w:themeShade="95"/>
      </w:rPr>
    </w:tblStylePr>
    <w:tblStylePr w:type="firstCol">
      <w:rPr>
        <w:b/>
        <w:color w:val="686868" w:themeColor="accent2" w:themeTint="97" w:themeShade="95"/>
      </w:rPr>
    </w:tblStylePr>
    <w:tblStylePr w:type="lastCol">
      <w:rPr>
        <w:b/>
        <w:color w:val="686868" w:themeColor="accent2" w:themeTint="97" w:themeShade="95"/>
      </w:rPr>
    </w:tblStylePr>
    <w:tblStylePr w:type="band1Vert">
      <w:tblPr/>
      <w:tcPr>
        <w:shd w:val="clear" w:color="CDCDCD" w:themeColor="accent2" w:themeTint="32" w:fill="auto"/>
      </w:tcPr>
    </w:tblStylePr>
    <w:tblStylePr w:type="band1Horz">
      <w:rPr>
        <w:rFonts w:ascii="Arial" w:hAnsi="Arial"/>
        <w:color w:val="686868" w:themeColor="accent2" w:themeTint="97" w:themeShade="95"/>
        <w:sz w:val="22"/>
      </w:rPr>
      <w:tblPr/>
      <w:tcPr>
        <w:shd w:val="clear" w:color="CDCDCD" w:themeColor="accent2" w:themeTint="32" w:fill="auto"/>
      </w:tcPr>
    </w:tblStylePr>
    <w:tblStylePr w:type="band2Horz">
      <w:rPr>
        <w:rFonts w:ascii="Arial" w:hAnsi="Arial"/>
        <w:color w:val="686868" w:themeColor="accent2" w:themeTint="97" w:themeShade="95"/>
        <w:sz w:val="22"/>
      </w:rPr>
    </w:tblStylePr>
  </w:style>
  <w:style w:type="table" w:customStyle="1" w:styleId="GridTable6Colorful-Accent31">
    <w:name w:val="Grid Table 6 Colorful - Accent 31"/>
    <w:basedOn w:val="Tabellanormale"/>
    <w:uiPriority w:val="99"/>
    <w:tblPr>
      <w:tblStyleRowBandSize w:val="1"/>
      <w:tblStyleColBandSize w:val="1"/>
      <w:tblBorders>
        <w:top w:val="single" w:sz="4" w:space="0" w:color="2197AC" w:themeColor="accent3" w:themeTint="FE"/>
        <w:left w:val="single" w:sz="4" w:space="0" w:color="2197AC" w:themeColor="accent3" w:themeTint="FE"/>
        <w:bottom w:val="single" w:sz="4" w:space="0" w:color="2197AC" w:themeColor="accent3" w:themeTint="FE"/>
        <w:right w:val="single" w:sz="4" w:space="0" w:color="2197AC" w:themeColor="accent3" w:themeTint="FE"/>
        <w:insideH w:val="single" w:sz="4" w:space="0" w:color="2197AC" w:themeColor="accent3" w:themeTint="FE"/>
        <w:insideV w:val="single" w:sz="4" w:space="0" w:color="2197AC" w:themeColor="accent3" w:themeTint="FE"/>
      </w:tblBorders>
    </w:tblPr>
    <w:tblStylePr w:type="firstRow">
      <w:rPr>
        <w:b/>
        <w:color w:val="2197AC" w:themeColor="accent3" w:themeTint="FE" w:themeShade="95"/>
      </w:rPr>
      <w:tblPr/>
      <w:tcPr>
        <w:tcBorders>
          <w:bottom w:val="single" w:sz="12" w:space="0" w:color="2197AC" w:themeColor="accent3" w:themeTint="FE"/>
        </w:tcBorders>
      </w:tcPr>
    </w:tblStylePr>
    <w:tblStylePr w:type="lastRow">
      <w:rPr>
        <w:b/>
        <w:color w:val="2197AC" w:themeColor="accent3" w:themeTint="FE" w:themeShade="95"/>
      </w:rPr>
    </w:tblStylePr>
    <w:tblStylePr w:type="firstCol">
      <w:rPr>
        <w:b/>
        <w:color w:val="2197AC" w:themeColor="accent3" w:themeTint="FE" w:themeShade="95"/>
      </w:rPr>
    </w:tblStylePr>
    <w:tblStylePr w:type="lastCol">
      <w:rPr>
        <w:b/>
        <w:color w:val="2197AC" w:themeColor="accent3" w:themeTint="FE" w:themeShade="95"/>
      </w:rPr>
    </w:tblStylePr>
    <w:tblStylePr w:type="band1Vert">
      <w:tblPr/>
      <w:tcPr>
        <w:shd w:val="clear" w:color="CAEEF5" w:themeColor="accent3" w:themeTint="34" w:fill="auto"/>
      </w:tcPr>
    </w:tblStylePr>
    <w:tblStylePr w:type="band1Horz">
      <w:rPr>
        <w:rFonts w:ascii="Arial" w:hAnsi="Arial"/>
        <w:color w:val="2197AC" w:themeColor="accent3" w:themeTint="FE" w:themeShade="95"/>
        <w:sz w:val="22"/>
      </w:rPr>
      <w:tblPr/>
      <w:tcPr>
        <w:shd w:val="clear" w:color="CAEEF5" w:themeColor="accent3" w:themeTint="34" w:fill="auto"/>
      </w:tcPr>
    </w:tblStylePr>
    <w:tblStylePr w:type="band2Horz">
      <w:rPr>
        <w:rFonts w:ascii="Arial" w:hAnsi="Arial"/>
        <w:color w:val="2197AC" w:themeColor="accent3" w:themeTint="FE" w:themeShade="95"/>
        <w:sz w:val="22"/>
      </w:rPr>
    </w:tblStylePr>
  </w:style>
  <w:style w:type="table" w:customStyle="1" w:styleId="GridTable6Colorful-Accent41">
    <w:name w:val="Grid Table 6 Colorful - Accent 41"/>
    <w:basedOn w:val="Tabellanormale"/>
    <w:uiPriority w:val="99"/>
    <w:tblPr>
      <w:tblStyleRowBandSize w:val="1"/>
      <w:tblStyleColBandSize w:val="1"/>
      <w:tblBorders>
        <w:top w:val="single" w:sz="4" w:space="0" w:color="F8F5B7" w:themeColor="accent4" w:themeTint="9A"/>
        <w:left w:val="single" w:sz="4" w:space="0" w:color="F8F5B7" w:themeColor="accent4" w:themeTint="9A"/>
        <w:bottom w:val="single" w:sz="4" w:space="0" w:color="F8F5B7" w:themeColor="accent4" w:themeTint="9A"/>
        <w:right w:val="single" w:sz="4" w:space="0" w:color="F8F5B7" w:themeColor="accent4" w:themeTint="9A"/>
        <w:insideH w:val="single" w:sz="4" w:space="0" w:color="F8F5B7" w:themeColor="accent4" w:themeTint="9A"/>
        <w:insideV w:val="single" w:sz="4" w:space="0" w:color="F8F5B7" w:themeColor="accent4" w:themeTint="9A"/>
      </w:tblBorders>
    </w:tblPr>
    <w:tblStylePr w:type="firstRow">
      <w:rPr>
        <w:b/>
        <w:color w:val="F8F5B7" w:themeColor="accent4" w:themeTint="9A" w:themeShade="95"/>
      </w:rPr>
      <w:tblPr/>
      <w:tcPr>
        <w:tcBorders>
          <w:bottom w:val="single" w:sz="12" w:space="0" w:color="F8F5B7" w:themeColor="accent4" w:themeTint="9A"/>
        </w:tcBorders>
      </w:tcPr>
    </w:tblStylePr>
    <w:tblStylePr w:type="lastRow">
      <w:rPr>
        <w:b/>
        <w:color w:val="F8F5B7" w:themeColor="accent4" w:themeTint="9A" w:themeShade="95"/>
      </w:rPr>
    </w:tblStylePr>
    <w:tblStylePr w:type="firstCol">
      <w:rPr>
        <w:b/>
        <w:color w:val="F8F5B7" w:themeColor="accent4" w:themeTint="9A" w:themeShade="95"/>
      </w:rPr>
    </w:tblStylePr>
    <w:tblStylePr w:type="lastCol">
      <w:rPr>
        <w:b/>
        <w:color w:val="F8F5B7" w:themeColor="accent4" w:themeTint="9A" w:themeShade="95"/>
      </w:rPr>
    </w:tblStylePr>
    <w:tblStylePr w:type="band1Vert">
      <w:tblPr/>
      <w:tcPr>
        <w:shd w:val="clear" w:color="FCFBE6" w:themeColor="accent4" w:themeTint="34" w:fill="auto"/>
      </w:tcPr>
    </w:tblStylePr>
    <w:tblStylePr w:type="band1Horz">
      <w:rPr>
        <w:rFonts w:ascii="Arial" w:hAnsi="Arial"/>
        <w:color w:val="F8F5B7" w:themeColor="accent4" w:themeTint="9A" w:themeShade="95"/>
        <w:sz w:val="22"/>
      </w:rPr>
      <w:tblPr/>
      <w:tcPr>
        <w:shd w:val="clear" w:color="FCFBE6" w:themeColor="accent4" w:themeTint="34" w:fill="auto"/>
      </w:tcPr>
    </w:tblStylePr>
    <w:tblStylePr w:type="band2Horz">
      <w:rPr>
        <w:rFonts w:ascii="Arial" w:hAnsi="Arial"/>
        <w:color w:val="F8F5B7" w:themeColor="accent4" w:themeTint="9A" w:themeShade="95"/>
        <w:sz w:val="22"/>
      </w:rPr>
    </w:tblStylePr>
  </w:style>
  <w:style w:type="table" w:customStyle="1" w:styleId="GridTable6Colorful-Accent51">
    <w:name w:val="Grid Table 6 Colorful - Accent 51"/>
    <w:basedOn w:val="Tabellanormale"/>
    <w:uiPriority w:val="99"/>
    <w:tblPr>
      <w:tblStyleRowBandSize w:val="1"/>
      <w:tblStyleColBandSize w:val="1"/>
      <w:tblBorders>
        <w:top w:val="single" w:sz="4" w:space="0" w:color="6AB7C8" w:themeColor="accent5"/>
        <w:left w:val="single" w:sz="4" w:space="0" w:color="6AB7C8" w:themeColor="accent5"/>
        <w:bottom w:val="single" w:sz="4" w:space="0" w:color="6AB7C8" w:themeColor="accent5"/>
        <w:right w:val="single" w:sz="4" w:space="0" w:color="6AB7C8" w:themeColor="accent5"/>
        <w:insideH w:val="single" w:sz="4" w:space="0" w:color="6AB7C8" w:themeColor="accent5"/>
        <w:insideV w:val="single" w:sz="4" w:space="0" w:color="6AB7C8" w:themeColor="accent5"/>
      </w:tblBorders>
    </w:tblPr>
    <w:tblStylePr w:type="firstRow">
      <w:rPr>
        <w:b/>
        <w:color w:val="307382" w:themeColor="accent5" w:themeShade="95"/>
      </w:rPr>
      <w:tblPr/>
      <w:tcPr>
        <w:tcBorders>
          <w:bottom w:val="single" w:sz="12" w:space="0" w:color="6AB7C8" w:themeColor="accent5"/>
        </w:tcBorders>
      </w:tcPr>
    </w:tblStylePr>
    <w:tblStylePr w:type="lastRow">
      <w:rPr>
        <w:b/>
        <w:color w:val="307382" w:themeColor="accent5" w:themeShade="95"/>
      </w:rPr>
    </w:tblStylePr>
    <w:tblStylePr w:type="firstCol">
      <w:rPr>
        <w:b/>
        <w:color w:val="307382" w:themeColor="accent5" w:themeShade="95"/>
      </w:rPr>
    </w:tblStylePr>
    <w:tblStylePr w:type="lastCol">
      <w:rPr>
        <w:b/>
        <w:color w:val="307382" w:themeColor="accent5" w:themeShade="95"/>
      </w:rPr>
    </w:tblStylePr>
    <w:tblStylePr w:type="band1Vert">
      <w:tblPr/>
      <w:tcPr>
        <w:shd w:val="clear" w:color="E0F0F3" w:themeColor="accent5" w:themeTint="34" w:fill="auto"/>
      </w:tcPr>
    </w:tblStylePr>
    <w:tblStylePr w:type="band1Horz">
      <w:rPr>
        <w:rFonts w:ascii="Arial" w:hAnsi="Arial"/>
        <w:color w:val="307382" w:themeColor="accent5" w:themeShade="95"/>
        <w:sz w:val="22"/>
      </w:rPr>
      <w:tblPr/>
      <w:tcPr>
        <w:shd w:val="clear" w:color="E0F0F3" w:themeColor="accent5" w:themeTint="34" w:fill="auto"/>
      </w:tcPr>
    </w:tblStylePr>
    <w:tblStylePr w:type="band2Horz">
      <w:rPr>
        <w:rFonts w:ascii="Arial" w:hAnsi="Arial"/>
        <w:color w:val="307382" w:themeColor="accent5" w:themeShade="95"/>
        <w:sz w:val="22"/>
      </w:rPr>
    </w:tblStylePr>
  </w:style>
  <w:style w:type="table" w:customStyle="1" w:styleId="GridTable6Colorful-Accent61">
    <w:name w:val="Grid Table 6 Colorful - Accent 61"/>
    <w:basedOn w:val="Tabellanormale"/>
    <w:uiPriority w:val="99"/>
    <w:tblPr>
      <w:tblStyleRowBandSize w:val="1"/>
      <w:tblStyleColBandSize w:val="1"/>
      <w:tblBorders>
        <w:top w:val="single" w:sz="4" w:space="0" w:color="FFE700" w:themeColor="accent6"/>
        <w:left w:val="single" w:sz="4" w:space="0" w:color="FFE700" w:themeColor="accent6"/>
        <w:bottom w:val="single" w:sz="4" w:space="0" w:color="FFE700" w:themeColor="accent6"/>
        <w:right w:val="single" w:sz="4" w:space="0" w:color="FFE700" w:themeColor="accent6"/>
        <w:insideH w:val="single" w:sz="4" w:space="0" w:color="FFE700" w:themeColor="accent6"/>
        <w:insideV w:val="single" w:sz="4" w:space="0" w:color="FFE700" w:themeColor="accent6"/>
      </w:tblBorders>
    </w:tblPr>
    <w:tblStylePr w:type="firstRow">
      <w:rPr>
        <w:b/>
        <w:color w:val="307382" w:themeColor="accent5" w:themeShade="95"/>
      </w:rPr>
      <w:tblPr/>
      <w:tcPr>
        <w:tcBorders>
          <w:bottom w:val="single" w:sz="12" w:space="0" w:color="FFE700" w:themeColor="accent6"/>
        </w:tcBorders>
      </w:tcPr>
    </w:tblStylePr>
    <w:tblStylePr w:type="lastRow">
      <w:rPr>
        <w:b/>
        <w:color w:val="307382" w:themeColor="accent5" w:themeShade="95"/>
      </w:rPr>
    </w:tblStylePr>
    <w:tblStylePr w:type="firstCol">
      <w:rPr>
        <w:b/>
        <w:color w:val="307382" w:themeColor="accent5" w:themeShade="95"/>
      </w:rPr>
    </w:tblStylePr>
    <w:tblStylePr w:type="lastCol">
      <w:rPr>
        <w:b/>
        <w:color w:val="307382" w:themeColor="accent5" w:themeShade="95"/>
      </w:rPr>
    </w:tblStylePr>
    <w:tblStylePr w:type="band1Vert">
      <w:tblPr/>
      <w:tcPr>
        <w:shd w:val="clear" w:color="FFFACB" w:themeColor="accent6" w:themeTint="34" w:fill="auto"/>
      </w:tcPr>
    </w:tblStylePr>
    <w:tblStylePr w:type="band1Horz">
      <w:rPr>
        <w:rFonts w:ascii="Arial" w:hAnsi="Arial"/>
        <w:color w:val="307382" w:themeColor="accent5" w:themeShade="95"/>
        <w:sz w:val="22"/>
      </w:rPr>
      <w:tblPr/>
      <w:tcPr>
        <w:shd w:val="clear" w:color="FFFACB" w:themeColor="accent6" w:themeTint="34" w:fill="auto"/>
      </w:tcPr>
    </w:tblStylePr>
    <w:tblStylePr w:type="band2Horz">
      <w:rPr>
        <w:rFonts w:ascii="Arial" w:hAnsi="Arial"/>
        <w:color w:val="307382" w:themeColor="accent5" w:themeShade="95"/>
        <w:sz w:val="22"/>
      </w:rPr>
    </w:tblStylePr>
  </w:style>
  <w:style w:type="table" w:customStyle="1" w:styleId="GridTable7Colorful-Accent11">
    <w:name w:val="Grid Table 7 Colorful - Accent 11"/>
    <w:basedOn w:val="Tabellanormale"/>
    <w:uiPriority w:val="99"/>
    <w:tblPr>
      <w:tblStyleRowBandSize w:val="1"/>
      <w:tblStyleColBandSize w:val="1"/>
      <w:tblBorders>
        <w:bottom w:val="single" w:sz="4" w:space="0" w:color="5FCEF0" w:themeColor="accent1" w:themeTint="80"/>
        <w:right w:val="single" w:sz="4" w:space="0" w:color="5FCEF0" w:themeColor="accent1" w:themeTint="80"/>
        <w:insideH w:val="single" w:sz="4" w:space="0" w:color="5FCEF0" w:themeColor="accent1" w:themeTint="80"/>
        <w:insideV w:val="single" w:sz="4" w:space="0" w:color="5FCEF0" w:themeColor="accent1" w:themeTint="80"/>
      </w:tblBorders>
    </w:tblPr>
    <w:tblStylePr w:type="firstRow">
      <w:rPr>
        <w:rFonts w:ascii="Arial" w:hAnsi="Arial"/>
        <w:b/>
        <w:color w:val="5FCEF0" w:themeColor="accent1" w:themeTint="80" w:themeShade="95"/>
        <w:sz w:val="22"/>
      </w:rPr>
      <w:tblPr/>
      <w:tcPr>
        <w:tcBorders>
          <w:top w:val="none" w:sz="0" w:space="0" w:color="auto"/>
          <w:left w:val="none" w:sz="0" w:space="0" w:color="auto"/>
          <w:bottom w:val="single" w:sz="4" w:space="0" w:color="5FCEF0" w:themeColor="accent1" w:themeTint="80"/>
          <w:right w:val="none" w:sz="0" w:space="0" w:color="auto"/>
        </w:tcBorders>
        <w:shd w:val="clear" w:color="FFFFFF" w:themeColor="light1" w:fill="auto"/>
      </w:tcPr>
    </w:tblStylePr>
    <w:tblStylePr w:type="lastRow">
      <w:rPr>
        <w:rFonts w:ascii="Arial" w:hAnsi="Arial"/>
        <w:b/>
        <w:color w:val="5FCEF0" w:themeColor="accent1" w:themeTint="80" w:themeShade="95"/>
        <w:sz w:val="22"/>
      </w:rPr>
      <w:tblPr/>
      <w:tcPr>
        <w:tcBorders>
          <w:top w:val="single" w:sz="4" w:space="0" w:color="5FCEF0" w:themeColor="accent1" w:themeTint="8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5FCEF0" w:themeColor="accent1" w:themeTint="80" w:themeShade="95"/>
        <w:sz w:val="22"/>
      </w:rPr>
      <w:tblPr/>
      <w:tcPr>
        <w:tcBorders>
          <w:top w:val="none" w:sz="0" w:space="0" w:color="auto"/>
          <w:left w:val="none" w:sz="0" w:space="0" w:color="auto"/>
          <w:bottom w:val="none" w:sz="0" w:space="0" w:color="auto"/>
          <w:right w:val="single" w:sz="4" w:space="0" w:color="5FCEF0" w:themeColor="accent1" w:themeTint="80"/>
        </w:tcBorders>
        <w:shd w:val="clear" w:color="FFFFFF" w:fill="auto"/>
      </w:tcPr>
    </w:tblStylePr>
    <w:tblStylePr w:type="lastCol">
      <w:rPr>
        <w:rFonts w:ascii="Arial" w:hAnsi="Arial"/>
        <w:i/>
        <w:color w:val="5FCEF0" w:themeColor="accent1" w:themeTint="80" w:themeShade="95"/>
        <w:sz w:val="22"/>
      </w:rPr>
      <w:tblPr/>
      <w:tcPr>
        <w:tcBorders>
          <w:top w:val="none" w:sz="0" w:space="0" w:color="auto"/>
          <w:left w:val="single" w:sz="4" w:space="0" w:color="5FCEF0" w:themeColor="accent1" w:themeTint="80"/>
          <w:bottom w:val="none" w:sz="0" w:space="0" w:color="auto"/>
          <w:right w:val="none" w:sz="0" w:space="0" w:color="auto"/>
        </w:tcBorders>
        <w:shd w:val="clear" w:color="FFFFFF" w:fill="auto"/>
      </w:tcPr>
    </w:tblStylePr>
    <w:tblStylePr w:type="band1Vert">
      <w:tblPr/>
      <w:tcPr>
        <w:shd w:val="clear" w:color="BEEBF9" w:themeColor="accent1" w:themeTint="34" w:fill="auto"/>
      </w:tcPr>
    </w:tblStylePr>
    <w:tblStylePr w:type="band1Horz">
      <w:rPr>
        <w:rFonts w:ascii="Arial" w:hAnsi="Arial"/>
        <w:color w:val="5FCEF0" w:themeColor="accent1" w:themeTint="80" w:themeShade="95"/>
        <w:sz w:val="22"/>
      </w:rPr>
      <w:tblPr/>
      <w:tcPr>
        <w:shd w:val="clear" w:color="BEEBF9" w:themeColor="accent1" w:themeTint="34" w:fill="auto"/>
      </w:tcPr>
    </w:tblStylePr>
    <w:tblStylePr w:type="band2Horz">
      <w:rPr>
        <w:rFonts w:ascii="Arial" w:hAnsi="Arial"/>
        <w:color w:val="5FCEF0" w:themeColor="accent1" w:themeTint="80" w:themeShade="95"/>
        <w:sz w:val="22"/>
      </w:rPr>
    </w:tblStylePr>
  </w:style>
  <w:style w:type="table" w:customStyle="1" w:styleId="GridTable7Colorful-Accent21">
    <w:name w:val="Grid Table 7 Colorful - Accent 21"/>
    <w:basedOn w:val="Tabellanormale"/>
    <w:uiPriority w:val="99"/>
    <w:tblPr>
      <w:tblStyleRowBandSize w:val="1"/>
      <w:tblStyleColBandSize w:val="1"/>
      <w:tblBorders>
        <w:bottom w:val="single" w:sz="4" w:space="0" w:color="686868" w:themeColor="accent2" w:themeTint="97"/>
        <w:right w:val="single" w:sz="4" w:space="0" w:color="686868" w:themeColor="accent2" w:themeTint="97"/>
        <w:insideH w:val="single" w:sz="4" w:space="0" w:color="686868" w:themeColor="accent2" w:themeTint="97"/>
        <w:insideV w:val="single" w:sz="4" w:space="0" w:color="686868" w:themeColor="accent2" w:themeTint="97"/>
      </w:tblBorders>
    </w:tblPr>
    <w:tblStylePr w:type="firstRow">
      <w:rPr>
        <w:rFonts w:ascii="Arial" w:hAnsi="Arial"/>
        <w:b/>
        <w:color w:val="686868" w:themeColor="accent2" w:themeTint="97" w:themeShade="95"/>
        <w:sz w:val="22"/>
      </w:rPr>
      <w:tblPr/>
      <w:tcPr>
        <w:tcBorders>
          <w:top w:val="none" w:sz="0" w:space="0" w:color="auto"/>
          <w:left w:val="none" w:sz="0" w:space="0" w:color="auto"/>
          <w:bottom w:val="single" w:sz="4" w:space="0" w:color="686868" w:themeColor="accent2" w:themeTint="97"/>
          <w:right w:val="none" w:sz="0" w:space="0" w:color="auto"/>
        </w:tcBorders>
        <w:shd w:val="clear" w:color="FFFFFF" w:themeColor="light1" w:fill="auto"/>
      </w:tcPr>
    </w:tblStylePr>
    <w:tblStylePr w:type="lastRow">
      <w:rPr>
        <w:rFonts w:ascii="Arial" w:hAnsi="Arial"/>
        <w:b/>
        <w:color w:val="686868" w:themeColor="accent2" w:themeTint="97" w:themeShade="95"/>
        <w:sz w:val="22"/>
      </w:rPr>
      <w:tblPr/>
      <w:tcPr>
        <w:tcBorders>
          <w:top w:val="single" w:sz="4" w:space="0" w:color="686868"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686868" w:themeColor="accent2" w:themeTint="97" w:themeShade="95"/>
        <w:sz w:val="22"/>
      </w:rPr>
      <w:tblPr/>
      <w:tcPr>
        <w:tcBorders>
          <w:top w:val="none" w:sz="0" w:space="0" w:color="auto"/>
          <w:left w:val="none" w:sz="0" w:space="0" w:color="auto"/>
          <w:bottom w:val="none" w:sz="0" w:space="0" w:color="auto"/>
          <w:right w:val="single" w:sz="4" w:space="0" w:color="686868" w:themeColor="accent2" w:themeTint="97"/>
        </w:tcBorders>
        <w:shd w:val="clear" w:color="FFFFFF" w:fill="auto"/>
      </w:tcPr>
    </w:tblStylePr>
    <w:tblStylePr w:type="lastCol">
      <w:rPr>
        <w:rFonts w:ascii="Arial" w:hAnsi="Arial"/>
        <w:i/>
        <w:color w:val="686868" w:themeColor="accent2" w:themeTint="97" w:themeShade="95"/>
        <w:sz w:val="22"/>
      </w:rPr>
      <w:tblPr/>
      <w:tcPr>
        <w:tcBorders>
          <w:top w:val="none" w:sz="0" w:space="0" w:color="auto"/>
          <w:left w:val="single" w:sz="4" w:space="0" w:color="686868" w:themeColor="accent2" w:themeTint="97"/>
          <w:bottom w:val="none" w:sz="0" w:space="0" w:color="auto"/>
          <w:right w:val="none" w:sz="0" w:space="0" w:color="auto"/>
        </w:tcBorders>
        <w:shd w:val="clear" w:color="FFFFFF" w:fill="auto"/>
      </w:tcPr>
    </w:tblStylePr>
    <w:tblStylePr w:type="band1Vert">
      <w:tblPr/>
      <w:tcPr>
        <w:shd w:val="clear" w:color="CDCDCD" w:themeColor="accent2" w:themeTint="32" w:fill="auto"/>
      </w:tcPr>
    </w:tblStylePr>
    <w:tblStylePr w:type="band1Horz">
      <w:rPr>
        <w:rFonts w:ascii="Arial" w:hAnsi="Arial"/>
        <w:color w:val="686868" w:themeColor="accent2" w:themeTint="97" w:themeShade="95"/>
        <w:sz w:val="22"/>
      </w:rPr>
      <w:tblPr/>
      <w:tcPr>
        <w:shd w:val="clear" w:color="CDCDCD" w:themeColor="accent2" w:themeTint="32" w:fill="auto"/>
      </w:tcPr>
    </w:tblStylePr>
    <w:tblStylePr w:type="band2Horz">
      <w:rPr>
        <w:rFonts w:ascii="Arial" w:hAnsi="Arial"/>
        <w:color w:val="686868" w:themeColor="accent2" w:themeTint="97" w:themeShade="95"/>
        <w:sz w:val="22"/>
      </w:rPr>
    </w:tblStylePr>
  </w:style>
  <w:style w:type="table" w:customStyle="1" w:styleId="GridTable7Colorful-Accent31">
    <w:name w:val="Grid Table 7 Colorful - Accent 31"/>
    <w:basedOn w:val="Tabellanormale"/>
    <w:uiPriority w:val="99"/>
    <w:tblPr>
      <w:tblStyleRowBandSize w:val="1"/>
      <w:tblStyleColBandSize w:val="1"/>
      <w:tblBorders>
        <w:bottom w:val="single" w:sz="4" w:space="0" w:color="2197AC" w:themeColor="accent3" w:themeTint="FE"/>
        <w:right w:val="single" w:sz="4" w:space="0" w:color="2197AC" w:themeColor="accent3" w:themeTint="FE"/>
        <w:insideH w:val="single" w:sz="4" w:space="0" w:color="2197AC" w:themeColor="accent3" w:themeTint="FE"/>
        <w:insideV w:val="single" w:sz="4" w:space="0" w:color="2197AC" w:themeColor="accent3" w:themeTint="FE"/>
      </w:tblBorders>
    </w:tblPr>
    <w:tblStylePr w:type="firstRow">
      <w:rPr>
        <w:rFonts w:ascii="Arial" w:hAnsi="Arial"/>
        <w:b/>
        <w:color w:val="2197AC" w:themeColor="accent3" w:themeTint="FE" w:themeShade="95"/>
        <w:sz w:val="22"/>
      </w:rPr>
      <w:tblPr/>
      <w:tcPr>
        <w:tcBorders>
          <w:top w:val="none" w:sz="0" w:space="0" w:color="auto"/>
          <w:left w:val="none" w:sz="0" w:space="0" w:color="auto"/>
          <w:bottom w:val="single" w:sz="4" w:space="0" w:color="2197AC" w:themeColor="accent3" w:themeTint="FE"/>
          <w:right w:val="none" w:sz="0" w:space="0" w:color="auto"/>
        </w:tcBorders>
        <w:shd w:val="clear" w:color="FFFFFF" w:themeColor="light1" w:fill="auto"/>
      </w:tcPr>
    </w:tblStylePr>
    <w:tblStylePr w:type="lastRow">
      <w:rPr>
        <w:rFonts w:ascii="Arial" w:hAnsi="Arial"/>
        <w:b/>
        <w:color w:val="2197AC" w:themeColor="accent3" w:themeTint="FE" w:themeShade="95"/>
        <w:sz w:val="22"/>
      </w:rPr>
      <w:tblPr/>
      <w:tcPr>
        <w:tcBorders>
          <w:top w:val="single" w:sz="4" w:space="0" w:color="2197AC" w:themeColor="accent3" w:themeTint="FE"/>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2197AC" w:themeColor="accent3" w:themeTint="FE" w:themeShade="95"/>
        <w:sz w:val="22"/>
      </w:rPr>
      <w:tblPr/>
      <w:tcPr>
        <w:tcBorders>
          <w:top w:val="none" w:sz="0" w:space="0" w:color="auto"/>
          <w:left w:val="none" w:sz="0" w:space="0" w:color="auto"/>
          <w:bottom w:val="none" w:sz="0" w:space="0" w:color="auto"/>
          <w:right w:val="single" w:sz="4" w:space="0" w:color="2197AC" w:themeColor="accent3" w:themeTint="FE"/>
        </w:tcBorders>
        <w:shd w:val="clear" w:color="FFFFFF" w:fill="auto"/>
      </w:tcPr>
    </w:tblStylePr>
    <w:tblStylePr w:type="lastCol">
      <w:rPr>
        <w:rFonts w:ascii="Arial" w:hAnsi="Arial"/>
        <w:i/>
        <w:color w:val="2197AC" w:themeColor="accent3" w:themeTint="FE" w:themeShade="95"/>
        <w:sz w:val="22"/>
      </w:rPr>
      <w:tblPr/>
      <w:tcPr>
        <w:tcBorders>
          <w:top w:val="none" w:sz="0" w:space="0" w:color="auto"/>
          <w:left w:val="single" w:sz="4" w:space="0" w:color="2197AC" w:themeColor="accent3" w:themeTint="FE"/>
          <w:bottom w:val="none" w:sz="0" w:space="0" w:color="auto"/>
          <w:right w:val="none" w:sz="0" w:space="0" w:color="auto"/>
        </w:tcBorders>
        <w:shd w:val="clear" w:color="FFFFFF" w:fill="auto"/>
      </w:tcPr>
    </w:tblStylePr>
    <w:tblStylePr w:type="band1Vert">
      <w:tblPr/>
      <w:tcPr>
        <w:shd w:val="clear" w:color="CAEEF5" w:themeColor="accent3" w:themeTint="34" w:fill="auto"/>
      </w:tcPr>
    </w:tblStylePr>
    <w:tblStylePr w:type="band1Horz">
      <w:rPr>
        <w:rFonts w:ascii="Arial" w:hAnsi="Arial"/>
        <w:color w:val="2197AC" w:themeColor="accent3" w:themeTint="FE" w:themeShade="95"/>
        <w:sz w:val="22"/>
      </w:rPr>
      <w:tblPr/>
      <w:tcPr>
        <w:shd w:val="clear" w:color="CAEEF5" w:themeColor="accent3" w:themeTint="34" w:fill="auto"/>
      </w:tcPr>
    </w:tblStylePr>
    <w:tblStylePr w:type="band2Horz">
      <w:rPr>
        <w:rFonts w:ascii="Arial" w:hAnsi="Arial"/>
        <w:color w:val="2197AC" w:themeColor="accent3" w:themeTint="FE" w:themeShade="95"/>
        <w:sz w:val="22"/>
      </w:rPr>
    </w:tblStylePr>
  </w:style>
  <w:style w:type="table" w:customStyle="1" w:styleId="GridTable7Colorful-Accent41">
    <w:name w:val="Grid Table 7 Colorful - Accent 41"/>
    <w:basedOn w:val="Tabellanormale"/>
    <w:uiPriority w:val="99"/>
    <w:tblPr>
      <w:tblStyleRowBandSize w:val="1"/>
      <w:tblStyleColBandSize w:val="1"/>
      <w:tblBorders>
        <w:bottom w:val="single" w:sz="4" w:space="0" w:color="F8F5B7" w:themeColor="accent4" w:themeTint="9A"/>
        <w:right w:val="single" w:sz="4" w:space="0" w:color="F8F5B7" w:themeColor="accent4" w:themeTint="9A"/>
        <w:insideH w:val="single" w:sz="4" w:space="0" w:color="F8F5B7" w:themeColor="accent4" w:themeTint="9A"/>
        <w:insideV w:val="single" w:sz="4" w:space="0" w:color="F8F5B7" w:themeColor="accent4" w:themeTint="9A"/>
      </w:tblBorders>
    </w:tblPr>
    <w:tblStylePr w:type="firstRow">
      <w:rPr>
        <w:rFonts w:ascii="Arial" w:hAnsi="Arial"/>
        <w:b/>
        <w:color w:val="F8F5B7" w:themeColor="accent4" w:themeTint="9A" w:themeShade="95"/>
        <w:sz w:val="22"/>
      </w:rPr>
      <w:tblPr/>
      <w:tcPr>
        <w:tcBorders>
          <w:top w:val="none" w:sz="0" w:space="0" w:color="auto"/>
          <w:left w:val="none" w:sz="0" w:space="0" w:color="auto"/>
          <w:bottom w:val="single" w:sz="4" w:space="0" w:color="F8F5B7" w:themeColor="accent4" w:themeTint="9A"/>
          <w:right w:val="none" w:sz="0" w:space="0" w:color="auto"/>
        </w:tcBorders>
        <w:shd w:val="clear" w:color="FFFFFF" w:themeColor="light1" w:fill="auto"/>
      </w:tcPr>
    </w:tblStylePr>
    <w:tblStylePr w:type="lastRow">
      <w:rPr>
        <w:rFonts w:ascii="Arial" w:hAnsi="Arial"/>
        <w:b/>
        <w:color w:val="F8F5B7" w:themeColor="accent4" w:themeTint="9A" w:themeShade="95"/>
        <w:sz w:val="22"/>
      </w:rPr>
      <w:tblPr/>
      <w:tcPr>
        <w:tcBorders>
          <w:top w:val="single" w:sz="4" w:space="0" w:color="F8F5B7"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8F5B7" w:themeColor="accent4" w:themeTint="9A" w:themeShade="95"/>
        <w:sz w:val="22"/>
      </w:rPr>
      <w:tblPr/>
      <w:tcPr>
        <w:tcBorders>
          <w:top w:val="none" w:sz="0" w:space="0" w:color="auto"/>
          <w:left w:val="none" w:sz="0" w:space="0" w:color="auto"/>
          <w:bottom w:val="none" w:sz="0" w:space="0" w:color="auto"/>
          <w:right w:val="single" w:sz="4" w:space="0" w:color="F8F5B7" w:themeColor="accent4" w:themeTint="9A"/>
        </w:tcBorders>
        <w:shd w:val="clear" w:color="FFFFFF" w:fill="auto"/>
      </w:tcPr>
    </w:tblStylePr>
    <w:tblStylePr w:type="lastCol">
      <w:rPr>
        <w:rFonts w:ascii="Arial" w:hAnsi="Arial"/>
        <w:i/>
        <w:color w:val="F8F5B7" w:themeColor="accent4" w:themeTint="9A" w:themeShade="95"/>
        <w:sz w:val="22"/>
      </w:rPr>
      <w:tblPr/>
      <w:tcPr>
        <w:tcBorders>
          <w:top w:val="none" w:sz="0" w:space="0" w:color="auto"/>
          <w:left w:val="single" w:sz="4" w:space="0" w:color="F8F5B7" w:themeColor="accent4" w:themeTint="9A"/>
          <w:bottom w:val="none" w:sz="0" w:space="0" w:color="auto"/>
          <w:right w:val="none" w:sz="0" w:space="0" w:color="auto"/>
        </w:tcBorders>
        <w:shd w:val="clear" w:color="FFFFFF" w:fill="auto"/>
      </w:tcPr>
    </w:tblStylePr>
    <w:tblStylePr w:type="band1Vert">
      <w:tblPr/>
      <w:tcPr>
        <w:shd w:val="clear" w:color="FCFBE6" w:themeColor="accent4" w:themeTint="34" w:fill="auto"/>
      </w:tcPr>
    </w:tblStylePr>
    <w:tblStylePr w:type="band1Horz">
      <w:rPr>
        <w:rFonts w:ascii="Arial" w:hAnsi="Arial"/>
        <w:color w:val="F8F5B7" w:themeColor="accent4" w:themeTint="9A" w:themeShade="95"/>
        <w:sz w:val="22"/>
      </w:rPr>
      <w:tblPr/>
      <w:tcPr>
        <w:shd w:val="clear" w:color="FCFBE6" w:themeColor="accent4" w:themeTint="34" w:fill="auto"/>
      </w:tcPr>
    </w:tblStylePr>
    <w:tblStylePr w:type="band2Horz">
      <w:rPr>
        <w:rFonts w:ascii="Arial" w:hAnsi="Arial"/>
        <w:color w:val="F8F5B7" w:themeColor="accent4" w:themeTint="9A" w:themeShade="95"/>
        <w:sz w:val="22"/>
      </w:rPr>
    </w:tblStylePr>
  </w:style>
  <w:style w:type="table" w:customStyle="1" w:styleId="GridTable7Colorful-Accent51">
    <w:name w:val="Grid Table 7 Colorful - Accent 51"/>
    <w:basedOn w:val="Tabellanormale"/>
    <w:uiPriority w:val="99"/>
    <w:tblPr>
      <w:tblStyleRowBandSize w:val="1"/>
      <w:tblStyleColBandSize w:val="1"/>
      <w:tblBorders>
        <w:bottom w:val="single" w:sz="4" w:space="0" w:color="AAD6E0" w:themeColor="accent5" w:themeTint="90"/>
        <w:right w:val="single" w:sz="4" w:space="0" w:color="AAD6E0" w:themeColor="accent5" w:themeTint="90"/>
        <w:insideH w:val="single" w:sz="4" w:space="0" w:color="AAD6E0" w:themeColor="accent5" w:themeTint="90"/>
        <w:insideV w:val="single" w:sz="4" w:space="0" w:color="AAD6E0" w:themeColor="accent5" w:themeTint="90"/>
      </w:tblBorders>
    </w:tblPr>
    <w:tblStylePr w:type="firstRow">
      <w:rPr>
        <w:rFonts w:ascii="Arial" w:hAnsi="Arial"/>
        <w:b/>
        <w:color w:val="307382" w:themeColor="accent5" w:themeShade="95"/>
        <w:sz w:val="22"/>
      </w:rPr>
      <w:tblPr/>
      <w:tcPr>
        <w:tcBorders>
          <w:top w:val="none" w:sz="0" w:space="0" w:color="auto"/>
          <w:left w:val="none" w:sz="0" w:space="0" w:color="auto"/>
          <w:bottom w:val="single" w:sz="4" w:space="0" w:color="AAD6E0" w:themeColor="accent5" w:themeTint="90"/>
          <w:right w:val="none" w:sz="0" w:space="0" w:color="auto"/>
        </w:tcBorders>
        <w:shd w:val="clear" w:color="FFFFFF" w:themeColor="light1" w:fill="auto"/>
      </w:tcPr>
    </w:tblStylePr>
    <w:tblStylePr w:type="lastRow">
      <w:rPr>
        <w:rFonts w:ascii="Arial" w:hAnsi="Arial"/>
        <w:b/>
        <w:color w:val="307382" w:themeColor="accent5" w:themeShade="95"/>
        <w:sz w:val="22"/>
      </w:rPr>
      <w:tblPr/>
      <w:tcPr>
        <w:tcBorders>
          <w:top w:val="single" w:sz="4" w:space="0" w:color="AAD6E0" w:themeColor="accent5"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307382" w:themeColor="accent5" w:themeShade="95"/>
        <w:sz w:val="22"/>
      </w:rPr>
      <w:tblPr/>
      <w:tcPr>
        <w:tcBorders>
          <w:top w:val="none" w:sz="0" w:space="0" w:color="auto"/>
          <w:left w:val="none" w:sz="0" w:space="0" w:color="auto"/>
          <w:bottom w:val="none" w:sz="0" w:space="0" w:color="auto"/>
          <w:right w:val="single" w:sz="4" w:space="0" w:color="AAD6E0" w:themeColor="accent5" w:themeTint="90"/>
        </w:tcBorders>
        <w:shd w:val="clear" w:color="FFFFFF" w:fill="auto"/>
      </w:tcPr>
    </w:tblStylePr>
    <w:tblStylePr w:type="lastCol">
      <w:rPr>
        <w:rFonts w:ascii="Arial" w:hAnsi="Arial"/>
        <w:i/>
        <w:color w:val="307382" w:themeColor="accent5" w:themeShade="95"/>
        <w:sz w:val="22"/>
      </w:rPr>
      <w:tblPr/>
      <w:tcPr>
        <w:tcBorders>
          <w:top w:val="none" w:sz="0" w:space="0" w:color="auto"/>
          <w:left w:val="single" w:sz="4" w:space="0" w:color="AAD6E0" w:themeColor="accent5" w:themeTint="90"/>
          <w:bottom w:val="none" w:sz="0" w:space="0" w:color="auto"/>
          <w:right w:val="none" w:sz="0" w:space="0" w:color="auto"/>
        </w:tcBorders>
        <w:shd w:val="clear" w:color="FFFFFF" w:fill="auto"/>
      </w:tcPr>
    </w:tblStylePr>
    <w:tblStylePr w:type="band1Vert">
      <w:tblPr/>
      <w:tcPr>
        <w:shd w:val="clear" w:color="E0F0F3" w:themeColor="accent5" w:themeTint="34" w:fill="auto"/>
      </w:tcPr>
    </w:tblStylePr>
    <w:tblStylePr w:type="band1Horz">
      <w:rPr>
        <w:rFonts w:ascii="Arial" w:hAnsi="Arial"/>
        <w:color w:val="307382" w:themeColor="accent5" w:themeShade="95"/>
        <w:sz w:val="22"/>
      </w:rPr>
      <w:tblPr/>
      <w:tcPr>
        <w:shd w:val="clear" w:color="E0F0F3" w:themeColor="accent5" w:themeTint="34" w:fill="auto"/>
      </w:tcPr>
    </w:tblStylePr>
    <w:tblStylePr w:type="band2Horz">
      <w:rPr>
        <w:rFonts w:ascii="Arial" w:hAnsi="Arial"/>
        <w:color w:val="307382" w:themeColor="accent5" w:themeShade="95"/>
        <w:sz w:val="22"/>
      </w:rPr>
    </w:tblStylePr>
  </w:style>
  <w:style w:type="table" w:customStyle="1" w:styleId="GridTable7Colorful-Accent61">
    <w:name w:val="Grid Table 7 Colorful - Accent 61"/>
    <w:basedOn w:val="Tabellanormale"/>
    <w:uiPriority w:val="99"/>
    <w:tblPr>
      <w:tblStyleRowBandSize w:val="1"/>
      <w:tblStyleColBandSize w:val="1"/>
      <w:tblBorders>
        <w:bottom w:val="single" w:sz="4" w:space="0" w:color="FFF16F" w:themeColor="accent6" w:themeTint="90"/>
        <w:right w:val="single" w:sz="4" w:space="0" w:color="FFF16F" w:themeColor="accent6" w:themeTint="90"/>
        <w:insideH w:val="single" w:sz="4" w:space="0" w:color="FFF16F" w:themeColor="accent6" w:themeTint="90"/>
        <w:insideV w:val="single" w:sz="4" w:space="0" w:color="FFF16F" w:themeColor="accent6" w:themeTint="90"/>
      </w:tblBorders>
    </w:tblPr>
    <w:tblStylePr w:type="firstRow">
      <w:rPr>
        <w:rFonts w:ascii="Arial" w:hAnsi="Arial"/>
        <w:b/>
        <w:color w:val="958600" w:themeColor="accent6" w:themeShade="95"/>
        <w:sz w:val="22"/>
      </w:rPr>
      <w:tblPr/>
      <w:tcPr>
        <w:tcBorders>
          <w:top w:val="none" w:sz="0" w:space="0" w:color="auto"/>
          <w:left w:val="none" w:sz="0" w:space="0" w:color="auto"/>
          <w:bottom w:val="single" w:sz="4" w:space="0" w:color="FFF16F" w:themeColor="accent6" w:themeTint="90"/>
          <w:right w:val="none" w:sz="0" w:space="0" w:color="auto"/>
        </w:tcBorders>
        <w:shd w:val="clear" w:color="FFFFFF" w:themeColor="light1" w:fill="auto"/>
      </w:tcPr>
    </w:tblStylePr>
    <w:tblStylePr w:type="lastRow">
      <w:rPr>
        <w:rFonts w:ascii="Arial" w:hAnsi="Arial"/>
        <w:b/>
        <w:color w:val="958600" w:themeColor="accent6" w:themeShade="95"/>
        <w:sz w:val="22"/>
      </w:rPr>
      <w:tblPr/>
      <w:tcPr>
        <w:tcBorders>
          <w:top w:val="single" w:sz="4" w:space="0" w:color="FFF16F" w:themeColor="accent6" w:themeTint="90"/>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958600" w:themeColor="accent6" w:themeShade="95"/>
        <w:sz w:val="22"/>
      </w:rPr>
      <w:tblPr/>
      <w:tcPr>
        <w:tcBorders>
          <w:top w:val="none" w:sz="0" w:space="0" w:color="auto"/>
          <w:left w:val="none" w:sz="0" w:space="0" w:color="auto"/>
          <w:bottom w:val="none" w:sz="0" w:space="0" w:color="auto"/>
          <w:right w:val="single" w:sz="4" w:space="0" w:color="FFF16F" w:themeColor="accent6" w:themeTint="90"/>
        </w:tcBorders>
        <w:shd w:val="clear" w:color="FFFFFF" w:fill="auto"/>
      </w:tcPr>
    </w:tblStylePr>
    <w:tblStylePr w:type="lastCol">
      <w:rPr>
        <w:rFonts w:ascii="Arial" w:hAnsi="Arial"/>
        <w:i/>
        <w:color w:val="958600" w:themeColor="accent6" w:themeShade="95"/>
        <w:sz w:val="22"/>
      </w:rPr>
      <w:tblPr/>
      <w:tcPr>
        <w:tcBorders>
          <w:top w:val="none" w:sz="0" w:space="0" w:color="auto"/>
          <w:left w:val="single" w:sz="4" w:space="0" w:color="FFF16F" w:themeColor="accent6" w:themeTint="90"/>
          <w:bottom w:val="none" w:sz="0" w:space="0" w:color="auto"/>
          <w:right w:val="none" w:sz="0" w:space="0" w:color="auto"/>
        </w:tcBorders>
        <w:shd w:val="clear" w:color="FFFFFF" w:fill="auto"/>
      </w:tcPr>
    </w:tblStylePr>
    <w:tblStylePr w:type="band1Vert">
      <w:tblPr/>
      <w:tcPr>
        <w:shd w:val="clear" w:color="FFFACB" w:themeColor="accent6" w:themeTint="34" w:fill="auto"/>
      </w:tcPr>
    </w:tblStylePr>
    <w:tblStylePr w:type="band1Horz">
      <w:rPr>
        <w:rFonts w:ascii="Arial" w:hAnsi="Arial"/>
        <w:color w:val="958600" w:themeColor="accent6" w:themeShade="95"/>
        <w:sz w:val="22"/>
      </w:rPr>
      <w:tblPr/>
      <w:tcPr>
        <w:shd w:val="clear" w:color="FFFACB" w:themeColor="accent6" w:themeTint="34" w:fill="auto"/>
      </w:tcPr>
    </w:tblStylePr>
    <w:tblStylePr w:type="band2Horz">
      <w:rPr>
        <w:rFonts w:ascii="Arial" w:hAnsi="Arial"/>
        <w:color w:val="958600" w:themeColor="accent6" w:themeShade="95"/>
        <w:sz w:val="22"/>
      </w:rPr>
    </w:tblStylePr>
  </w:style>
  <w:style w:type="table" w:customStyle="1" w:styleId="ListTable1Light-Accent11">
    <w:name w:val="List Table 1 Light - Accent 11"/>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E7594" w:themeColor="accent1"/>
          <w:right w:val="none" w:sz="4" w:space="0" w:color="000000"/>
        </w:tcBorders>
      </w:tcPr>
    </w:tblStylePr>
    <w:tblStylePr w:type="lastRow">
      <w:rPr>
        <w:b/>
        <w:color w:val="404040"/>
      </w:rPr>
      <w:tblPr/>
      <w:tcPr>
        <w:tcBorders>
          <w:top w:val="single" w:sz="4" w:space="0" w:color="0E759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EE6F7" w:themeColor="accent1" w:themeTint="40" w:fill="auto"/>
      </w:tcPr>
    </w:tblStylePr>
    <w:tblStylePr w:type="band1Horz">
      <w:tblPr/>
      <w:tcPr>
        <w:shd w:val="clear" w:color="AEE6F7" w:themeColor="accent1" w:themeTint="40" w:fill="auto"/>
      </w:tcPr>
    </w:tblStylePr>
  </w:style>
  <w:style w:type="table" w:customStyle="1" w:styleId="ListTable1Light-Accent21">
    <w:name w:val="List Table 1 Light - Accent 21"/>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accent2"/>
          <w:right w:val="none" w:sz="4" w:space="0" w:color="000000"/>
        </w:tcBorders>
      </w:tcPr>
    </w:tblStylePr>
    <w:tblStylePr w:type="lastRow">
      <w:rPr>
        <w:b/>
        <w:color w:val="404040"/>
      </w:rPr>
      <w:tblPr/>
      <w:tcPr>
        <w:tcBorders>
          <w:top w:val="single" w:sz="4" w:space="0" w:color="000000"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accent2" w:themeTint="40" w:fill="auto"/>
      </w:tcPr>
    </w:tblStylePr>
    <w:tblStylePr w:type="band1Horz">
      <w:tblPr/>
      <w:tcPr>
        <w:shd w:val="clear" w:color="BFBFBF" w:themeColor="accent2" w:themeTint="40" w:fill="auto"/>
      </w:tcPr>
    </w:tblStylePr>
  </w:style>
  <w:style w:type="table" w:customStyle="1" w:styleId="ListTable1Light-Accent31">
    <w:name w:val="List Table 1 Light - Accent 31"/>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2197AC" w:themeColor="accent3"/>
          <w:right w:val="none" w:sz="4" w:space="0" w:color="000000"/>
        </w:tcBorders>
      </w:tcPr>
    </w:tblStylePr>
    <w:tblStylePr w:type="lastRow">
      <w:rPr>
        <w:b/>
        <w:color w:val="404040"/>
      </w:rPr>
      <w:tblPr/>
      <w:tcPr>
        <w:tcBorders>
          <w:top w:val="single" w:sz="4" w:space="0" w:color="2197AC"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EEAF2" w:themeColor="accent3" w:themeTint="40" w:fill="auto"/>
      </w:tcPr>
    </w:tblStylePr>
    <w:tblStylePr w:type="band1Horz">
      <w:tblPr/>
      <w:tcPr>
        <w:shd w:val="clear" w:color="BEEAF2" w:themeColor="accent3" w:themeTint="40" w:fill="auto"/>
      </w:tcPr>
    </w:tblStylePr>
  </w:style>
  <w:style w:type="table" w:customStyle="1" w:styleId="ListTable1Light-Accent41">
    <w:name w:val="List Table 1 Light - Accent 41"/>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4EF89" w:themeColor="accent4"/>
          <w:right w:val="none" w:sz="4" w:space="0" w:color="000000"/>
        </w:tcBorders>
      </w:tcPr>
    </w:tblStylePr>
    <w:tblStylePr w:type="lastRow">
      <w:rPr>
        <w:b/>
        <w:color w:val="404040"/>
      </w:rPr>
      <w:tblPr/>
      <w:tcPr>
        <w:tcBorders>
          <w:top w:val="single" w:sz="4" w:space="0" w:color="F4EF89"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CFBE1" w:themeColor="accent4" w:themeTint="40" w:fill="auto"/>
      </w:tcPr>
    </w:tblStylePr>
    <w:tblStylePr w:type="band1Horz">
      <w:tblPr/>
      <w:tcPr>
        <w:shd w:val="clear" w:color="FCFBE1" w:themeColor="accent4" w:themeTint="40" w:fill="auto"/>
      </w:tcPr>
    </w:tblStylePr>
  </w:style>
  <w:style w:type="table" w:customStyle="1" w:styleId="ListTable1Light-Accent51">
    <w:name w:val="List Table 1 Light - Accent 51"/>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AB7C8" w:themeColor="accent5"/>
          <w:right w:val="none" w:sz="4" w:space="0" w:color="000000"/>
        </w:tcBorders>
      </w:tcPr>
    </w:tblStylePr>
    <w:tblStylePr w:type="lastRow">
      <w:rPr>
        <w:b/>
        <w:color w:val="404040"/>
      </w:rPr>
      <w:tblPr/>
      <w:tcPr>
        <w:tcBorders>
          <w:top w:val="single" w:sz="4" w:space="0" w:color="6AB7C8"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9ECF1" w:themeColor="accent5" w:themeTint="40" w:fill="auto"/>
      </w:tcPr>
    </w:tblStylePr>
    <w:tblStylePr w:type="band1Horz">
      <w:tblPr/>
      <w:tcPr>
        <w:shd w:val="clear" w:color="D9ECF1" w:themeColor="accent5" w:themeTint="40" w:fill="auto"/>
      </w:tcPr>
    </w:tblStylePr>
  </w:style>
  <w:style w:type="table" w:customStyle="1" w:styleId="ListTable1Light-Accent61">
    <w:name w:val="List Table 1 Light - Accent 61"/>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E700" w:themeColor="accent6"/>
          <w:right w:val="none" w:sz="4" w:space="0" w:color="000000"/>
        </w:tcBorders>
      </w:tcPr>
    </w:tblStylePr>
    <w:tblStylePr w:type="lastRow">
      <w:rPr>
        <w:b/>
        <w:color w:val="404040"/>
      </w:rPr>
      <w:tblPr/>
      <w:tcPr>
        <w:tcBorders>
          <w:top w:val="single" w:sz="4" w:space="0" w:color="FFE700"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8BF" w:themeColor="accent6" w:themeTint="40" w:fill="auto"/>
      </w:tcPr>
    </w:tblStylePr>
    <w:tblStylePr w:type="band1Horz">
      <w:tblPr/>
      <w:tcPr>
        <w:shd w:val="clear" w:color="FFF8BF" w:themeColor="accent6" w:themeTint="40" w:fill="auto"/>
      </w:tcPr>
    </w:tblStylePr>
  </w:style>
  <w:style w:type="table" w:customStyle="1" w:styleId="ListTable2-Accent11">
    <w:name w:val="List Table 2 - Accent 11"/>
    <w:basedOn w:val="Tabellanormale"/>
    <w:uiPriority w:val="99"/>
    <w:tblPr>
      <w:tblStyleRowBandSize w:val="1"/>
      <w:tblStyleColBandSize w:val="1"/>
      <w:tblBorders>
        <w:top w:val="single" w:sz="4" w:space="0" w:color="4BC8EE" w:themeColor="accent1" w:themeTint="90"/>
        <w:bottom w:val="single" w:sz="4" w:space="0" w:color="4BC8EE" w:themeColor="accent1" w:themeTint="90"/>
        <w:insideH w:val="single" w:sz="4" w:space="0" w:color="4BC8EE" w:themeColor="accent1" w:themeTint="90"/>
      </w:tblBorders>
    </w:tblPr>
    <w:tblStylePr w:type="firstRow">
      <w:rPr>
        <w:rFonts w:ascii="Arial" w:hAnsi="Arial"/>
        <w:b/>
        <w:color w:val="404040"/>
        <w:sz w:val="22"/>
      </w:rPr>
      <w:tblPr/>
      <w:tcPr>
        <w:tcBorders>
          <w:top w:val="single" w:sz="4" w:space="0" w:color="4BC8EE" w:themeColor="accent1" w:themeTint="90"/>
          <w:left w:val="none" w:sz="4" w:space="0" w:color="000000"/>
          <w:bottom w:val="single" w:sz="4" w:space="0" w:color="4BC8EE" w:themeColor="accent1" w:themeTint="90"/>
          <w:right w:val="none" w:sz="4" w:space="0" w:color="000000"/>
        </w:tcBorders>
      </w:tcPr>
    </w:tblStylePr>
    <w:tblStylePr w:type="lastRow">
      <w:rPr>
        <w:rFonts w:ascii="Arial" w:hAnsi="Arial"/>
        <w:b/>
        <w:color w:val="404040"/>
        <w:sz w:val="22"/>
      </w:rPr>
      <w:tblPr/>
      <w:tcPr>
        <w:tcBorders>
          <w:top w:val="single" w:sz="4" w:space="0" w:color="4BC8EE" w:themeColor="accent1" w:themeTint="90"/>
          <w:left w:val="none" w:sz="4" w:space="0" w:color="000000"/>
          <w:bottom w:val="single" w:sz="4" w:space="0" w:color="4BC8EE"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EE6F7" w:themeColor="accent1" w:themeTint="40" w:fill="auto"/>
      </w:tcPr>
    </w:tblStylePr>
    <w:tblStylePr w:type="band1Horz">
      <w:rPr>
        <w:rFonts w:ascii="Arial" w:hAnsi="Arial"/>
        <w:color w:val="404040"/>
        <w:sz w:val="22"/>
      </w:rPr>
      <w:tblPr/>
      <w:tcPr>
        <w:shd w:val="clear" w:color="AEE6F7" w:themeColor="accent1" w:themeTint="40" w:fill="auto"/>
      </w:tcPr>
    </w:tblStylePr>
  </w:style>
  <w:style w:type="table" w:customStyle="1" w:styleId="ListTable2-Accent21">
    <w:name w:val="List Table 2 - Accent 21"/>
    <w:basedOn w:val="Tabellanormale"/>
    <w:uiPriority w:val="99"/>
    <w:tblPr>
      <w:tblStyleRowBandSize w:val="1"/>
      <w:tblStyleColBandSize w:val="1"/>
      <w:tblBorders>
        <w:top w:val="single" w:sz="4" w:space="0" w:color="6F6F6F" w:themeColor="accent2" w:themeTint="90"/>
        <w:bottom w:val="single" w:sz="4" w:space="0" w:color="6F6F6F" w:themeColor="accent2" w:themeTint="90"/>
        <w:insideH w:val="single" w:sz="4" w:space="0" w:color="6F6F6F" w:themeColor="accent2" w:themeTint="90"/>
      </w:tblBorders>
    </w:tblPr>
    <w:tblStylePr w:type="firstRow">
      <w:rPr>
        <w:rFonts w:ascii="Arial" w:hAnsi="Arial"/>
        <w:b/>
        <w:color w:val="404040"/>
        <w:sz w:val="22"/>
      </w:rPr>
      <w:tblPr/>
      <w:tcPr>
        <w:tcBorders>
          <w:top w:val="single" w:sz="4" w:space="0" w:color="6F6F6F" w:themeColor="accent2" w:themeTint="90"/>
          <w:left w:val="none" w:sz="4" w:space="0" w:color="000000"/>
          <w:bottom w:val="single" w:sz="4" w:space="0" w:color="6F6F6F" w:themeColor="accent2" w:themeTint="90"/>
          <w:right w:val="none" w:sz="4" w:space="0" w:color="000000"/>
        </w:tcBorders>
      </w:tcPr>
    </w:tblStylePr>
    <w:tblStylePr w:type="lastRow">
      <w:rPr>
        <w:rFonts w:ascii="Arial" w:hAnsi="Arial"/>
        <w:b/>
        <w:color w:val="404040"/>
        <w:sz w:val="22"/>
      </w:rPr>
      <w:tblPr/>
      <w:tcPr>
        <w:tcBorders>
          <w:top w:val="single" w:sz="4" w:space="0" w:color="6F6F6F" w:themeColor="accent2" w:themeTint="90"/>
          <w:left w:val="none" w:sz="4" w:space="0" w:color="000000"/>
          <w:bottom w:val="single" w:sz="4" w:space="0" w:color="6F6F6F"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accent2" w:themeTint="40" w:fill="auto"/>
      </w:tcPr>
    </w:tblStylePr>
    <w:tblStylePr w:type="band1Horz">
      <w:rPr>
        <w:rFonts w:ascii="Arial" w:hAnsi="Arial"/>
        <w:color w:val="404040"/>
        <w:sz w:val="22"/>
      </w:rPr>
      <w:tblPr/>
      <w:tcPr>
        <w:shd w:val="clear" w:color="BFBFBF" w:themeColor="accent2" w:themeTint="40" w:fill="auto"/>
      </w:tcPr>
    </w:tblStylePr>
  </w:style>
  <w:style w:type="table" w:customStyle="1" w:styleId="ListTable2-Accent31">
    <w:name w:val="List Table 2 - Accent 31"/>
    <w:basedOn w:val="Tabellanormale"/>
    <w:uiPriority w:val="99"/>
    <w:tblPr>
      <w:tblStyleRowBandSize w:val="1"/>
      <w:tblStyleColBandSize w:val="1"/>
      <w:tblBorders>
        <w:top w:val="single" w:sz="4" w:space="0" w:color="6ED1E3" w:themeColor="accent3" w:themeTint="90"/>
        <w:bottom w:val="single" w:sz="4" w:space="0" w:color="6ED1E3" w:themeColor="accent3" w:themeTint="90"/>
        <w:insideH w:val="single" w:sz="4" w:space="0" w:color="6ED1E3" w:themeColor="accent3" w:themeTint="90"/>
      </w:tblBorders>
    </w:tblPr>
    <w:tblStylePr w:type="firstRow">
      <w:rPr>
        <w:rFonts w:ascii="Arial" w:hAnsi="Arial"/>
        <w:b/>
        <w:color w:val="404040"/>
        <w:sz w:val="22"/>
      </w:rPr>
      <w:tblPr/>
      <w:tcPr>
        <w:tcBorders>
          <w:top w:val="single" w:sz="4" w:space="0" w:color="6ED1E3" w:themeColor="accent3" w:themeTint="90"/>
          <w:left w:val="none" w:sz="4" w:space="0" w:color="000000"/>
          <w:bottom w:val="single" w:sz="4" w:space="0" w:color="6ED1E3" w:themeColor="accent3" w:themeTint="90"/>
          <w:right w:val="none" w:sz="4" w:space="0" w:color="000000"/>
        </w:tcBorders>
      </w:tcPr>
    </w:tblStylePr>
    <w:tblStylePr w:type="lastRow">
      <w:rPr>
        <w:rFonts w:ascii="Arial" w:hAnsi="Arial"/>
        <w:b/>
        <w:color w:val="404040"/>
        <w:sz w:val="22"/>
      </w:rPr>
      <w:tblPr/>
      <w:tcPr>
        <w:tcBorders>
          <w:top w:val="single" w:sz="4" w:space="0" w:color="6ED1E3" w:themeColor="accent3" w:themeTint="90"/>
          <w:left w:val="none" w:sz="4" w:space="0" w:color="000000"/>
          <w:bottom w:val="single" w:sz="4" w:space="0" w:color="6ED1E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EEAF2" w:themeColor="accent3" w:themeTint="40" w:fill="auto"/>
      </w:tcPr>
    </w:tblStylePr>
    <w:tblStylePr w:type="band1Horz">
      <w:rPr>
        <w:rFonts w:ascii="Arial" w:hAnsi="Arial"/>
        <w:color w:val="404040"/>
        <w:sz w:val="22"/>
      </w:rPr>
      <w:tblPr/>
      <w:tcPr>
        <w:shd w:val="clear" w:color="BEEAF2" w:themeColor="accent3" w:themeTint="40" w:fill="auto"/>
      </w:tcPr>
    </w:tblStylePr>
  </w:style>
  <w:style w:type="table" w:customStyle="1" w:styleId="ListTable2-Accent41">
    <w:name w:val="List Table 2 - Accent 41"/>
    <w:basedOn w:val="Tabellanormale"/>
    <w:uiPriority w:val="99"/>
    <w:tblPr>
      <w:tblStyleRowBandSize w:val="1"/>
      <w:tblStyleColBandSize w:val="1"/>
      <w:tblBorders>
        <w:top w:val="single" w:sz="4" w:space="0" w:color="F8F5BC" w:themeColor="accent4" w:themeTint="90"/>
        <w:bottom w:val="single" w:sz="4" w:space="0" w:color="F8F5BC" w:themeColor="accent4" w:themeTint="90"/>
        <w:insideH w:val="single" w:sz="4" w:space="0" w:color="F8F5BC" w:themeColor="accent4" w:themeTint="90"/>
      </w:tblBorders>
    </w:tblPr>
    <w:tblStylePr w:type="firstRow">
      <w:rPr>
        <w:rFonts w:ascii="Arial" w:hAnsi="Arial"/>
        <w:b/>
        <w:color w:val="404040"/>
        <w:sz w:val="22"/>
      </w:rPr>
      <w:tblPr/>
      <w:tcPr>
        <w:tcBorders>
          <w:top w:val="single" w:sz="4" w:space="0" w:color="F8F5BC" w:themeColor="accent4" w:themeTint="90"/>
          <w:left w:val="none" w:sz="4" w:space="0" w:color="000000"/>
          <w:bottom w:val="single" w:sz="4" w:space="0" w:color="F8F5BC" w:themeColor="accent4" w:themeTint="90"/>
          <w:right w:val="none" w:sz="4" w:space="0" w:color="000000"/>
        </w:tcBorders>
      </w:tcPr>
    </w:tblStylePr>
    <w:tblStylePr w:type="lastRow">
      <w:rPr>
        <w:rFonts w:ascii="Arial" w:hAnsi="Arial"/>
        <w:b/>
        <w:color w:val="404040"/>
        <w:sz w:val="22"/>
      </w:rPr>
      <w:tblPr/>
      <w:tcPr>
        <w:tcBorders>
          <w:top w:val="single" w:sz="4" w:space="0" w:color="F8F5BC" w:themeColor="accent4" w:themeTint="90"/>
          <w:left w:val="none" w:sz="4" w:space="0" w:color="000000"/>
          <w:bottom w:val="single" w:sz="4" w:space="0" w:color="F8F5BC"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CFBE1" w:themeColor="accent4" w:themeTint="40" w:fill="auto"/>
      </w:tcPr>
    </w:tblStylePr>
    <w:tblStylePr w:type="band1Horz">
      <w:rPr>
        <w:rFonts w:ascii="Arial" w:hAnsi="Arial"/>
        <w:color w:val="404040"/>
        <w:sz w:val="22"/>
      </w:rPr>
      <w:tblPr/>
      <w:tcPr>
        <w:shd w:val="clear" w:color="FCFBE1" w:themeColor="accent4" w:themeTint="40" w:fill="auto"/>
      </w:tcPr>
    </w:tblStylePr>
  </w:style>
  <w:style w:type="table" w:customStyle="1" w:styleId="ListTable2-Accent51">
    <w:name w:val="List Table 2 - Accent 51"/>
    <w:basedOn w:val="Tabellanormale"/>
    <w:uiPriority w:val="99"/>
    <w:tblPr>
      <w:tblStyleRowBandSize w:val="1"/>
      <w:tblStyleColBandSize w:val="1"/>
      <w:tblBorders>
        <w:top w:val="single" w:sz="4" w:space="0" w:color="AAD6E0" w:themeColor="accent5" w:themeTint="90"/>
        <w:bottom w:val="single" w:sz="4" w:space="0" w:color="AAD6E0" w:themeColor="accent5" w:themeTint="90"/>
        <w:insideH w:val="single" w:sz="4" w:space="0" w:color="AAD6E0" w:themeColor="accent5" w:themeTint="90"/>
      </w:tblBorders>
    </w:tblPr>
    <w:tblStylePr w:type="firstRow">
      <w:rPr>
        <w:rFonts w:ascii="Arial" w:hAnsi="Arial"/>
        <w:b/>
        <w:color w:val="404040"/>
        <w:sz w:val="22"/>
      </w:rPr>
      <w:tblPr/>
      <w:tcPr>
        <w:tcBorders>
          <w:top w:val="single" w:sz="4" w:space="0" w:color="AAD6E0" w:themeColor="accent5" w:themeTint="90"/>
          <w:left w:val="none" w:sz="4" w:space="0" w:color="000000"/>
          <w:bottom w:val="single" w:sz="4" w:space="0" w:color="AAD6E0" w:themeColor="accent5" w:themeTint="90"/>
          <w:right w:val="none" w:sz="4" w:space="0" w:color="000000"/>
        </w:tcBorders>
      </w:tcPr>
    </w:tblStylePr>
    <w:tblStylePr w:type="lastRow">
      <w:rPr>
        <w:rFonts w:ascii="Arial" w:hAnsi="Arial"/>
        <w:b/>
        <w:color w:val="404040"/>
        <w:sz w:val="22"/>
      </w:rPr>
      <w:tblPr/>
      <w:tcPr>
        <w:tcBorders>
          <w:top w:val="single" w:sz="4" w:space="0" w:color="AAD6E0" w:themeColor="accent5" w:themeTint="90"/>
          <w:left w:val="none" w:sz="4" w:space="0" w:color="000000"/>
          <w:bottom w:val="single" w:sz="4" w:space="0" w:color="AAD6E0"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9ECF1" w:themeColor="accent5" w:themeTint="40" w:fill="auto"/>
      </w:tcPr>
    </w:tblStylePr>
    <w:tblStylePr w:type="band1Horz">
      <w:rPr>
        <w:rFonts w:ascii="Arial" w:hAnsi="Arial"/>
        <w:color w:val="404040"/>
        <w:sz w:val="22"/>
      </w:rPr>
      <w:tblPr/>
      <w:tcPr>
        <w:shd w:val="clear" w:color="D9ECF1" w:themeColor="accent5" w:themeTint="40" w:fill="auto"/>
      </w:tcPr>
    </w:tblStylePr>
  </w:style>
  <w:style w:type="table" w:customStyle="1" w:styleId="ListTable2-Accent61">
    <w:name w:val="List Table 2 - Accent 61"/>
    <w:basedOn w:val="Tabellanormale"/>
    <w:uiPriority w:val="99"/>
    <w:tblPr>
      <w:tblStyleRowBandSize w:val="1"/>
      <w:tblStyleColBandSize w:val="1"/>
      <w:tblBorders>
        <w:top w:val="single" w:sz="4" w:space="0" w:color="FFF16F" w:themeColor="accent6" w:themeTint="90"/>
        <w:bottom w:val="single" w:sz="4" w:space="0" w:color="FFF16F" w:themeColor="accent6" w:themeTint="90"/>
        <w:insideH w:val="single" w:sz="4" w:space="0" w:color="FFF16F" w:themeColor="accent6" w:themeTint="90"/>
      </w:tblBorders>
    </w:tblPr>
    <w:tblStylePr w:type="firstRow">
      <w:rPr>
        <w:rFonts w:ascii="Arial" w:hAnsi="Arial"/>
        <w:b/>
        <w:color w:val="404040"/>
        <w:sz w:val="22"/>
      </w:rPr>
      <w:tblPr/>
      <w:tcPr>
        <w:tcBorders>
          <w:top w:val="single" w:sz="4" w:space="0" w:color="FFF16F" w:themeColor="accent6" w:themeTint="90"/>
          <w:left w:val="none" w:sz="4" w:space="0" w:color="000000"/>
          <w:bottom w:val="single" w:sz="4" w:space="0" w:color="FFF16F" w:themeColor="accent6" w:themeTint="90"/>
          <w:right w:val="none" w:sz="4" w:space="0" w:color="000000"/>
        </w:tcBorders>
      </w:tcPr>
    </w:tblStylePr>
    <w:tblStylePr w:type="lastRow">
      <w:rPr>
        <w:rFonts w:ascii="Arial" w:hAnsi="Arial"/>
        <w:b/>
        <w:color w:val="404040"/>
        <w:sz w:val="22"/>
      </w:rPr>
      <w:tblPr/>
      <w:tcPr>
        <w:tcBorders>
          <w:top w:val="single" w:sz="4" w:space="0" w:color="FFF16F" w:themeColor="accent6" w:themeTint="90"/>
          <w:left w:val="none" w:sz="4" w:space="0" w:color="000000"/>
          <w:bottom w:val="single" w:sz="4" w:space="0" w:color="FFF16F"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8BF" w:themeColor="accent6" w:themeTint="40" w:fill="auto"/>
      </w:tcPr>
    </w:tblStylePr>
    <w:tblStylePr w:type="band1Horz">
      <w:rPr>
        <w:rFonts w:ascii="Arial" w:hAnsi="Arial"/>
        <w:color w:val="404040"/>
        <w:sz w:val="22"/>
      </w:rPr>
      <w:tblPr/>
      <w:tcPr>
        <w:shd w:val="clear" w:color="FFF8BF" w:themeColor="accent6" w:themeTint="40" w:fill="auto"/>
      </w:tcPr>
    </w:tblStylePr>
  </w:style>
  <w:style w:type="table" w:customStyle="1" w:styleId="ListTable3-Accent11">
    <w:name w:val="List Table 3 - Accent 11"/>
    <w:basedOn w:val="Tabellanormale"/>
    <w:uiPriority w:val="99"/>
    <w:tblPr>
      <w:tblStyleRowBandSize w:val="1"/>
      <w:tblStyleColBandSize w:val="1"/>
      <w:tblBorders>
        <w:top w:val="single" w:sz="4" w:space="0" w:color="0E7594" w:themeColor="accent1"/>
        <w:left w:val="single" w:sz="4" w:space="0" w:color="0E7594" w:themeColor="accent1"/>
        <w:bottom w:val="single" w:sz="4" w:space="0" w:color="0E7594" w:themeColor="accent1"/>
        <w:right w:val="single" w:sz="4" w:space="0" w:color="0E7594" w:themeColor="accent1"/>
      </w:tblBorders>
    </w:tblPr>
    <w:tblStylePr w:type="firstRow">
      <w:rPr>
        <w:rFonts w:ascii="Arial" w:hAnsi="Arial"/>
        <w:b/>
        <w:color w:val="FFFFFF"/>
        <w:sz w:val="22"/>
      </w:rPr>
      <w:tblPr/>
      <w:tcPr>
        <w:shd w:val="clear" w:color="0E7594"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E7594" w:themeColor="accent1"/>
          <w:right w:val="single" w:sz="4" w:space="0" w:color="0E7594" w:themeColor="accent1"/>
        </w:tcBorders>
      </w:tcPr>
    </w:tblStylePr>
    <w:tblStylePr w:type="band1Horz">
      <w:rPr>
        <w:rFonts w:ascii="Arial" w:hAnsi="Arial"/>
        <w:color w:val="404040"/>
        <w:sz w:val="22"/>
      </w:rPr>
      <w:tblPr/>
      <w:tcPr>
        <w:tcBorders>
          <w:top w:val="single" w:sz="4" w:space="0" w:color="0E7594" w:themeColor="accent1"/>
          <w:bottom w:val="single" w:sz="4" w:space="0" w:color="0E7594" w:themeColor="accent1"/>
        </w:tcBorders>
      </w:tcPr>
    </w:tblStylePr>
  </w:style>
  <w:style w:type="table" w:customStyle="1" w:styleId="ListTable3-Accent21">
    <w:name w:val="List Table 3 - Accent 21"/>
    <w:basedOn w:val="Tabellanormale"/>
    <w:uiPriority w:val="99"/>
    <w:tblPr>
      <w:tblStyleRowBandSize w:val="1"/>
      <w:tblStyleColBandSize w:val="1"/>
      <w:tblBorders>
        <w:top w:val="single" w:sz="4" w:space="0" w:color="686868" w:themeColor="accent2" w:themeTint="97"/>
        <w:left w:val="single" w:sz="4" w:space="0" w:color="686868" w:themeColor="accent2" w:themeTint="97"/>
        <w:bottom w:val="single" w:sz="4" w:space="0" w:color="686868" w:themeColor="accent2" w:themeTint="97"/>
        <w:right w:val="single" w:sz="4" w:space="0" w:color="686868" w:themeColor="accent2" w:themeTint="97"/>
      </w:tblBorders>
    </w:tblPr>
    <w:tblStylePr w:type="firstRow">
      <w:rPr>
        <w:rFonts w:ascii="Arial" w:hAnsi="Arial"/>
        <w:b/>
        <w:color w:val="FFFFFF"/>
        <w:sz w:val="22"/>
      </w:rPr>
      <w:tblPr/>
      <w:tcPr>
        <w:shd w:val="clear" w:color="686868"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86868" w:themeColor="accent2" w:themeTint="97"/>
          <w:right w:val="single" w:sz="4" w:space="0" w:color="686868" w:themeColor="accent2" w:themeTint="97"/>
        </w:tcBorders>
      </w:tcPr>
    </w:tblStylePr>
    <w:tblStylePr w:type="band1Horz">
      <w:rPr>
        <w:rFonts w:ascii="Arial" w:hAnsi="Arial"/>
        <w:color w:val="404040"/>
        <w:sz w:val="22"/>
      </w:rPr>
      <w:tblPr/>
      <w:tcPr>
        <w:tcBorders>
          <w:top w:val="single" w:sz="4" w:space="0" w:color="686868" w:themeColor="accent2" w:themeTint="97"/>
          <w:bottom w:val="single" w:sz="4" w:space="0" w:color="686868" w:themeColor="accent2" w:themeTint="97"/>
        </w:tcBorders>
      </w:tcPr>
    </w:tblStylePr>
  </w:style>
  <w:style w:type="table" w:customStyle="1" w:styleId="ListTable3-Accent31">
    <w:name w:val="List Table 3 - Accent 31"/>
    <w:basedOn w:val="Tabellanormale"/>
    <w:uiPriority w:val="99"/>
    <w:tblPr>
      <w:tblStyleRowBandSize w:val="1"/>
      <w:tblStyleColBandSize w:val="1"/>
      <w:tblBorders>
        <w:top w:val="single" w:sz="4" w:space="0" w:color="66CEE1" w:themeColor="accent3" w:themeTint="98"/>
        <w:left w:val="single" w:sz="4" w:space="0" w:color="66CEE1" w:themeColor="accent3" w:themeTint="98"/>
        <w:bottom w:val="single" w:sz="4" w:space="0" w:color="66CEE1" w:themeColor="accent3" w:themeTint="98"/>
        <w:right w:val="single" w:sz="4" w:space="0" w:color="66CEE1" w:themeColor="accent3" w:themeTint="98"/>
      </w:tblBorders>
    </w:tblPr>
    <w:tblStylePr w:type="firstRow">
      <w:rPr>
        <w:rFonts w:ascii="Arial" w:hAnsi="Arial"/>
        <w:b/>
        <w:color w:val="FFFFFF"/>
        <w:sz w:val="22"/>
      </w:rPr>
      <w:tblPr/>
      <w:tcPr>
        <w:shd w:val="clear" w:color="66CEE1"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6CEE1" w:themeColor="accent3" w:themeTint="98"/>
          <w:right w:val="single" w:sz="4" w:space="0" w:color="66CEE1" w:themeColor="accent3" w:themeTint="98"/>
        </w:tcBorders>
      </w:tcPr>
    </w:tblStylePr>
    <w:tblStylePr w:type="band1Horz">
      <w:rPr>
        <w:rFonts w:ascii="Arial" w:hAnsi="Arial"/>
        <w:color w:val="404040"/>
        <w:sz w:val="22"/>
      </w:rPr>
      <w:tblPr/>
      <w:tcPr>
        <w:tcBorders>
          <w:top w:val="single" w:sz="4" w:space="0" w:color="66CEE1" w:themeColor="accent3" w:themeTint="98"/>
          <w:bottom w:val="single" w:sz="4" w:space="0" w:color="66CEE1" w:themeColor="accent3" w:themeTint="98"/>
        </w:tcBorders>
      </w:tcPr>
    </w:tblStylePr>
  </w:style>
  <w:style w:type="table" w:customStyle="1" w:styleId="ListTable3-Accent41">
    <w:name w:val="List Table 3 - Accent 41"/>
    <w:basedOn w:val="Tabellanormale"/>
    <w:uiPriority w:val="99"/>
    <w:tblPr>
      <w:tblStyleRowBandSize w:val="1"/>
      <w:tblStyleColBandSize w:val="1"/>
      <w:tblBorders>
        <w:top w:val="single" w:sz="4" w:space="0" w:color="F8F5B7" w:themeColor="accent4" w:themeTint="9A"/>
        <w:left w:val="single" w:sz="4" w:space="0" w:color="F8F5B7" w:themeColor="accent4" w:themeTint="9A"/>
        <w:bottom w:val="single" w:sz="4" w:space="0" w:color="F8F5B7" w:themeColor="accent4" w:themeTint="9A"/>
        <w:right w:val="single" w:sz="4" w:space="0" w:color="F8F5B7" w:themeColor="accent4" w:themeTint="9A"/>
      </w:tblBorders>
    </w:tblPr>
    <w:tblStylePr w:type="firstRow">
      <w:rPr>
        <w:rFonts w:ascii="Arial" w:hAnsi="Arial"/>
        <w:b/>
        <w:color w:val="FFFFFF"/>
        <w:sz w:val="22"/>
      </w:rPr>
      <w:tblPr/>
      <w:tcPr>
        <w:shd w:val="clear" w:color="F8F5B7"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8F5B7" w:themeColor="accent4" w:themeTint="9A"/>
          <w:right w:val="single" w:sz="4" w:space="0" w:color="F8F5B7" w:themeColor="accent4" w:themeTint="9A"/>
        </w:tcBorders>
      </w:tcPr>
    </w:tblStylePr>
    <w:tblStylePr w:type="band1Horz">
      <w:rPr>
        <w:rFonts w:ascii="Arial" w:hAnsi="Arial"/>
        <w:color w:val="404040"/>
        <w:sz w:val="22"/>
      </w:rPr>
      <w:tblPr/>
      <w:tcPr>
        <w:tcBorders>
          <w:top w:val="single" w:sz="4" w:space="0" w:color="F8F5B7" w:themeColor="accent4" w:themeTint="9A"/>
          <w:bottom w:val="single" w:sz="4" w:space="0" w:color="F8F5B7" w:themeColor="accent4" w:themeTint="9A"/>
        </w:tcBorders>
      </w:tcPr>
    </w:tblStylePr>
  </w:style>
  <w:style w:type="table" w:customStyle="1" w:styleId="ListTable3-Accent51">
    <w:name w:val="List Table 3 - Accent 51"/>
    <w:basedOn w:val="Tabellanormale"/>
    <w:uiPriority w:val="99"/>
    <w:tblPr>
      <w:tblStyleRowBandSize w:val="1"/>
      <w:tblStyleColBandSize w:val="1"/>
      <w:tblBorders>
        <w:top w:val="single" w:sz="4" w:space="0" w:color="A4D3DD" w:themeColor="accent5" w:themeTint="9A"/>
        <w:left w:val="single" w:sz="4" w:space="0" w:color="A4D3DD" w:themeColor="accent5" w:themeTint="9A"/>
        <w:bottom w:val="single" w:sz="4" w:space="0" w:color="A4D3DD" w:themeColor="accent5" w:themeTint="9A"/>
        <w:right w:val="single" w:sz="4" w:space="0" w:color="A4D3DD" w:themeColor="accent5" w:themeTint="9A"/>
      </w:tblBorders>
    </w:tblPr>
    <w:tblStylePr w:type="firstRow">
      <w:rPr>
        <w:rFonts w:ascii="Arial" w:hAnsi="Arial"/>
        <w:b/>
        <w:color w:val="FFFFFF"/>
        <w:sz w:val="22"/>
      </w:rPr>
      <w:tblPr/>
      <w:tcPr>
        <w:shd w:val="clear" w:color="A4D3DD"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4D3DD" w:themeColor="accent5" w:themeTint="9A"/>
          <w:right w:val="single" w:sz="4" w:space="0" w:color="A4D3DD" w:themeColor="accent5" w:themeTint="9A"/>
        </w:tcBorders>
      </w:tcPr>
    </w:tblStylePr>
    <w:tblStylePr w:type="band1Horz">
      <w:rPr>
        <w:rFonts w:ascii="Arial" w:hAnsi="Arial"/>
        <w:color w:val="404040"/>
        <w:sz w:val="22"/>
      </w:rPr>
      <w:tblPr/>
      <w:tcPr>
        <w:tcBorders>
          <w:top w:val="single" w:sz="4" w:space="0" w:color="A4D3DD" w:themeColor="accent5" w:themeTint="9A"/>
          <w:bottom w:val="single" w:sz="4" w:space="0" w:color="A4D3DD" w:themeColor="accent5" w:themeTint="9A"/>
        </w:tcBorders>
      </w:tcPr>
    </w:tblStylePr>
  </w:style>
  <w:style w:type="table" w:customStyle="1" w:styleId="ListTable3-Accent61">
    <w:name w:val="List Table 3 - Accent 61"/>
    <w:basedOn w:val="Tabellanormale"/>
    <w:uiPriority w:val="99"/>
    <w:tblPr>
      <w:tblStyleRowBandSize w:val="1"/>
      <w:tblStyleColBandSize w:val="1"/>
      <w:tblBorders>
        <w:top w:val="single" w:sz="4" w:space="0" w:color="FFF067" w:themeColor="accent6" w:themeTint="98"/>
        <w:left w:val="single" w:sz="4" w:space="0" w:color="FFF067" w:themeColor="accent6" w:themeTint="98"/>
        <w:bottom w:val="single" w:sz="4" w:space="0" w:color="FFF067" w:themeColor="accent6" w:themeTint="98"/>
        <w:right w:val="single" w:sz="4" w:space="0" w:color="FFF067" w:themeColor="accent6" w:themeTint="98"/>
      </w:tblBorders>
    </w:tblPr>
    <w:tblStylePr w:type="firstRow">
      <w:rPr>
        <w:rFonts w:ascii="Arial" w:hAnsi="Arial"/>
        <w:b/>
        <w:color w:val="FFFFFF"/>
        <w:sz w:val="22"/>
      </w:rPr>
      <w:tblPr/>
      <w:tcPr>
        <w:shd w:val="clear" w:color="FFF067"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067" w:themeColor="accent6" w:themeTint="98"/>
          <w:right w:val="single" w:sz="4" w:space="0" w:color="FFF067" w:themeColor="accent6" w:themeTint="98"/>
        </w:tcBorders>
      </w:tcPr>
    </w:tblStylePr>
    <w:tblStylePr w:type="band1Horz">
      <w:rPr>
        <w:rFonts w:ascii="Arial" w:hAnsi="Arial"/>
        <w:color w:val="404040"/>
        <w:sz w:val="22"/>
      </w:rPr>
      <w:tblPr/>
      <w:tcPr>
        <w:tcBorders>
          <w:top w:val="single" w:sz="4" w:space="0" w:color="FFF067" w:themeColor="accent6" w:themeTint="98"/>
          <w:bottom w:val="single" w:sz="4" w:space="0" w:color="FFF067" w:themeColor="accent6" w:themeTint="98"/>
        </w:tcBorders>
      </w:tcPr>
    </w:tblStylePr>
  </w:style>
  <w:style w:type="table" w:customStyle="1" w:styleId="ListTable4-Accent11">
    <w:name w:val="List Table 4 - Accent 11"/>
    <w:basedOn w:val="Tabellanormale"/>
    <w:uiPriority w:val="99"/>
    <w:tblPr>
      <w:tblStyleRowBandSize w:val="1"/>
      <w:tblStyleColBandSize w:val="1"/>
      <w:tblBorders>
        <w:top w:val="single" w:sz="4" w:space="0" w:color="4BC8EE" w:themeColor="accent1" w:themeTint="90"/>
        <w:left w:val="single" w:sz="4" w:space="0" w:color="4BC8EE" w:themeColor="accent1" w:themeTint="90"/>
        <w:bottom w:val="single" w:sz="4" w:space="0" w:color="4BC8EE" w:themeColor="accent1" w:themeTint="90"/>
        <w:right w:val="single" w:sz="4" w:space="0" w:color="4BC8EE" w:themeColor="accent1" w:themeTint="90"/>
        <w:insideH w:val="single" w:sz="4" w:space="0" w:color="4BC8EE" w:themeColor="accent1" w:themeTint="90"/>
      </w:tblBorders>
    </w:tblPr>
    <w:tblStylePr w:type="firstRow">
      <w:rPr>
        <w:rFonts w:ascii="Arial" w:hAnsi="Arial"/>
        <w:b/>
        <w:color w:val="FFFFFF"/>
        <w:sz w:val="22"/>
      </w:rPr>
      <w:tblPr/>
      <w:tcPr>
        <w:shd w:val="clear" w:color="0E7594"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EE6F7" w:themeColor="accent1" w:themeTint="40" w:fill="auto"/>
      </w:tcPr>
    </w:tblStylePr>
    <w:tblStylePr w:type="band1Horz">
      <w:rPr>
        <w:rFonts w:ascii="Arial" w:hAnsi="Arial"/>
        <w:color w:val="404040"/>
        <w:sz w:val="22"/>
      </w:rPr>
      <w:tblPr/>
      <w:tcPr>
        <w:shd w:val="clear" w:color="AEE6F7" w:themeColor="accent1" w:themeTint="40" w:fill="auto"/>
      </w:tcPr>
    </w:tblStylePr>
  </w:style>
  <w:style w:type="table" w:customStyle="1" w:styleId="ListTable4-Accent21">
    <w:name w:val="List Table 4 - Accent 21"/>
    <w:basedOn w:val="Tabellanormale"/>
    <w:uiPriority w:val="99"/>
    <w:tblPr>
      <w:tblStyleRowBandSize w:val="1"/>
      <w:tblStyleColBandSize w:val="1"/>
      <w:tblBorders>
        <w:top w:val="single" w:sz="4" w:space="0" w:color="6F6F6F" w:themeColor="accent2" w:themeTint="90"/>
        <w:left w:val="single" w:sz="4" w:space="0" w:color="6F6F6F" w:themeColor="accent2" w:themeTint="90"/>
        <w:bottom w:val="single" w:sz="4" w:space="0" w:color="6F6F6F" w:themeColor="accent2" w:themeTint="90"/>
        <w:right w:val="single" w:sz="4" w:space="0" w:color="6F6F6F" w:themeColor="accent2" w:themeTint="90"/>
        <w:insideH w:val="single" w:sz="4" w:space="0" w:color="6F6F6F" w:themeColor="accent2" w:themeTint="90"/>
      </w:tblBorders>
    </w:tblPr>
    <w:tblStylePr w:type="firstRow">
      <w:rPr>
        <w:rFonts w:ascii="Arial" w:hAnsi="Arial"/>
        <w:b/>
        <w:color w:val="FFFFFF"/>
        <w:sz w:val="22"/>
      </w:rPr>
      <w:tblPr/>
      <w:tcPr>
        <w:shd w:val="clear" w:color="000000"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accent2" w:themeTint="40" w:fill="auto"/>
      </w:tcPr>
    </w:tblStylePr>
    <w:tblStylePr w:type="band1Horz">
      <w:rPr>
        <w:rFonts w:ascii="Arial" w:hAnsi="Arial"/>
        <w:color w:val="404040"/>
        <w:sz w:val="22"/>
      </w:rPr>
      <w:tblPr/>
      <w:tcPr>
        <w:shd w:val="clear" w:color="BFBFBF" w:themeColor="accent2" w:themeTint="40" w:fill="auto"/>
      </w:tcPr>
    </w:tblStylePr>
  </w:style>
  <w:style w:type="table" w:customStyle="1" w:styleId="ListTable4-Accent31">
    <w:name w:val="List Table 4 - Accent 31"/>
    <w:basedOn w:val="Tabellanormale"/>
    <w:uiPriority w:val="99"/>
    <w:tblPr>
      <w:tblStyleRowBandSize w:val="1"/>
      <w:tblStyleColBandSize w:val="1"/>
      <w:tblBorders>
        <w:top w:val="single" w:sz="4" w:space="0" w:color="6ED1E3" w:themeColor="accent3" w:themeTint="90"/>
        <w:left w:val="single" w:sz="4" w:space="0" w:color="6ED1E3" w:themeColor="accent3" w:themeTint="90"/>
        <w:bottom w:val="single" w:sz="4" w:space="0" w:color="6ED1E3" w:themeColor="accent3" w:themeTint="90"/>
        <w:right w:val="single" w:sz="4" w:space="0" w:color="6ED1E3" w:themeColor="accent3" w:themeTint="90"/>
        <w:insideH w:val="single" w:sz="4" w:space="0" w:color="6ED1E3" w:themeColor="accent3" w:themeTint="90"/>
      </w:tblBorders>
    </w:tblPr>
    <w:tblStylePr w:type="firstRow">
      <w:rPr>
        <w:rFonts w:ascii="Arial" w:hAnsi="Arial"/>
        <w:b/>
        <w:color w:val="FFFFFF"/>
        <w:sz w:val="22"/>
      </w:rPr>
      <w:tblPr/>
      <w:tcPr>
        <w:shd w:val="clear" w:color="2197AC"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EEAF2" w:themeColor="accent3" w:themeTint="40" w:fill="auto"/>
      </w:tcPr>
    </w:tblStylePr>
    <w:tblStylePr w:type="band1Horz">
      <w:rPr>
        <w:rFonts w:ascii="Arial" w:hAnsi="Arial"/>
        <w:color w:val="404040"/>
        <w:sz w:val="22"/>
      </w:rPr>
      <w:tblPr/>
      <w:tcPr>
        <w:shd w:val="clear" w:color="BEEAF2" w:themeColor="accent3" w:themeTint="40" w:fill="auto"/>
      </w:tcPr>
    </w:tblStylePr>
  </w:style>
  <w:style w:type="table" w:customStyle="1" w:styleId="ListTable4-Accent41">
    <w:name w:val="List Table 4 - Accent 41"/>
    <w:basedOn w:val="Tabellanormale"/>
    <w:uiPriority w:val="99"/>
    <w:tblPr>
      <w:tblStyleRowBandSize w:val="1"/>
      <w:tblStyleColBandSize w:val="1"/>
      <w:tblBorders>
        <w:top w:val="single" w:sz="4" w:space="0" w:color="F8F5BC" w:themeColor="accent4" w:themeTint="90"/>
        <w:left w:val="single" w:sz="4" w:space="0" w:color="F8F5BC" w:themeColor="accent4" w:themeTint="90"/>
        <w:bottom w:val="single" w:sz="4" w:space="0" w:color="F8F5BC" w:themeColor="accent4" w:themeTint="90"/>
        <w:right w:val="single" w:sz="4" w:space="0" w:color="F8F5BC" w:themeColor="accent4" w:themeTint="90"/>
        <w:insideH w:val="single" w:sz="4" w:space="0" w:color="F8F5BC" w:themeColor="accent4" w:themeTint="90"/>
      </w:tblBorders>
    </w:tblPr>
    <w:tblStylePr w:type="firstRow">
      <w:rPr>
        <w:rFonts w:ascii="Arial" w:hAnsi="Arial"/>
        <w:b/>
        <w:color w:val="FFFFFF"/>
        <w:sz w:val="22"/>
      </w:rPr>
      <w:tblPr/>
      <w:tcPr>
        <w:shd w:val="clear" w:color="F4EF89"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FBE1" w:themeColor="accent4" w:themeTint="40" w:fill="auto"/>
      </w:tcPr>
    </w:tblStylePr>
    <w:tblStylePr w:type="band1Horz">
      <w:rPr>
        <w:rFonts w:ascii="Arial" w:hAnsi="Arial"/>
        <w:color w:val="404040"/>
        <w:sz w:val="22"/>
      </w:rPr>
      <w:tblPr/>
      <w:tcPr>
        <w:shd w:val="clear" w:color="FCFBE1" w:themeColor="accent4" w:themeTint="40" w:fill="auto"/>
      </w:tcPr>
    </w:tblStylePr>
  </w:style>
  <w:style w:type="table" w:customStyle="1" w:styleId="ListTable4-Accent51">
    <w:name w:val="List Table 4 - Accent 51"/>
    <w:basedOn w:val="Tabellanormale"/>
    <w:uiPriority w:val="99"/>
    <w:tblPr>
      <w:tblStyleRowBandSize w:val="1"/>
      <w:tblStyleColBandSize w:val="1"/>
      <w:tblBorders>
        <w:top w:val="single" w:sz="4" w:space="0" w:color="AAD6E0" w:themeColor="accent5" w:themeTint="90"/>
        <w:left w:val="single" w:sz="4" w:space="0" w:color="AAD6E0" w:themeColor="accent5" w:themeTint="90"/>
        <w:bottom w:val="single" w:sz="4" w:space="0" w:color="AAD6E0" w:themeColor="accent5" w:themeTint="90"/>
        <w:right w:val="single" w:sz="4" w:space="0" w:color="AAD6E0" w:themeColor="accent5" w:themeTint="90"/>
        <w:insideH w:val="single" w:sz="4" w:space="0" w:color="AAD6E0" w:themeColor="accent5" w:themeTint="90"/>
      </w:tblBorders>
    </w:tblPr>
    <w:tblStylePr w:type="firstRow">
      <w:rPr>
        <w:rFonts w:ascii="Arial" w:hAnsi="Arial"/>
        <w:b/>
        <w:color w:val="FFFFFF"/>
        <w:sz w:val="22"/>
      </w:rPr>
      <w:tblPr/>
      <w:tcPr>
        <w:shd w:val="clear" w:color="6AB7C8"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9ECF1" w:themeColor="accent5" w:themeTint="40" w:fill="auto"/>
      </w:tcPr>
    </w:tblStylePr>
    <w:tblStylePr w:type="band1Horz">
      <w:rPr>
        <w:rFonts w:ascii="Arial" w:hAnsi="Arial"/>
        <w:color w:val="404040"/>
        <w:sz w:val="22"/>
      </w:rPr>
      <w:tblPr/>
      <w:tcPr>
        <w:shd w:val="clear" w:color="D9ECF1" w:themeColor="accent5" w:themeTint="40" w:fill="auto"/>
      </w:tcPr>
    </w:tblStylePr>
  </w:style>
  <w:style w:type="table" w:customStyle="1" w:styleId="ListTable4-Accent61">
    <w:name w:val="List Table 4 - Accent 61"/>
    <w:basedOn w:val="Tabellanormale"/>
    <w:uiPriority w:val="99"/>
    <w:tblPr>
      <w:tblStyleRowBandSize w:val="1"/>
      <w:tblStyleColBandSize w:val="1"/>
      <w:tblBorders>
        <w:top w:val="single" w:sz="4" w:space="0" w:color="FFF16F" w:themeColor="accent6" w:themeTint="90"/>
        <w:left w:val="single" w:sz="4" w:space="0" w:color="FFF16F" w:themeColor="accent6" w:themeTint="90"/>
        <w:bottom w:val="single" w:sz="4" w:space="0" w:color="FFF16F" w:themeColor="accent6" w:themeTint="90"/>
        <w:right w:val="single" w:sz="4" w:space="0" w:color="FFF16F" w:themeColor="accent6" w:themeTint="90"/>
        <w:insideH w:val="single" w:sz="4" w:space="0" w:color="FFF16F" w:themeColor="accent6" w:themeTint="90"/>
      </w:tblBorders>
    </w:tblPr>
    <w:tblStylePr w:type="firstRow">
      <w:rPr>
        <w:rFonts w:ascii="Arial" w:hAnsi="Arial"/>
        <w:b/>
        <w:color w:val="FFFFFF"/>
        <w:sz w:val="22"/>
      </w:rPr>
      <w:tblPr/>
      <w:tcPr>
        <w:shd w:val="clear" w:color="FFE700"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8BF" w:themeColor="accent6" w:themeTint="40" w:fill="auto"/>
      </w:tcPr>
    </w:tblStylePr>
    <w:tblStylePr w:type="band1Horz">
      <w:rPr>
        <w:rFonts w:ascii="Arial" w:hAnsi="Arial"/>
        <w:color w:val="404040"/>
        <w:sz w:val="22"/>
      </w:rPr>
      <w:tblPr/>
      <w:tcPr>
        <w:shd w:val="clear" w:color="FFF8BF" w:themeColor="accent6" w:themeTint="40" w:fill="auto"/>
      </w:tcPr>
    </w:tblStylePr>
  </w:style>
  <w:style w:type="table" w:customStyle="1" w:styleId="ListTable5Dark-Accent11">
    <w:name w:val="List Table 5 Dark - Accent 11"/>
    <w:basedOn w:val="Tabellanormale"/>
    <w:uiPriority w:val="99"/>
    <w:tblPr>
      <w:tblStyleRowBandSize w:val="1"/>
      <w:tblStyleColBandSize w:val="1"/>
      <w:tblBorders>
        <w:top w:val="single" w:sz="32" w:space="0" w:color="0E7594" w:themeColor="accent1"/>
        <w:left w:val="single" w:sz="32" w:space="0" w:color="0E7594" w:themeColor="accent1"/>
        <w:bottom w:val="single" w:sz="32" w:space="0" w:color="0E7594" w:themeColor="accent1"/>
        <w:right w:val="single" w:sz="32" w:space="0" w:color="0E7594" w:themeColor="accent1"/>
      </w:tblBorders>
      <w:shd w:val="clear" w:color="0E7594" w:themeColor="accent1" w:fill="auto"/>
    </w:tblPr>
    <w:tblStylePr w:type="firstRow">
      <w:rPr>
        <w:rFonts w:ascii="Arial" w:hAnsi="Arial"/>
        <w:b/>
        <w:color w:val="FFFFFF" w:themeColor="light1"/>
        <w:sz w:val="22"/>
      </w:rPr>
      <w:tblPr/>
      <w:tcPr>
        <w:tcBorders>
          <w:top w:val="single" w:sz="32" w:space="0" w:color="0E7594" w:themeColor="accent1"/>
          <w:bottom w:val="single" w:sz="12" w:space="0" w:color="FFFFFF" w:themeColor="light1"/>
        </w:tcBorders>
        <w:shd w:val="clear" w:color="0E7594"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0E7594" w:themeColor="accent1"/>
          <w:right w:val="single" w:sz="4" w:space="0" w:color="FFFFFF" w:themeColor="light1"/>
        </w:tcBorders>
      </w:tcPr>
    </w:tblStylePr>
    <w:tblStylePr w:type="lastCol">
      <w:tblPr/>
      <w:tcPr>
        <w:tcBorders>
          <w:left w:val="single" w:sz="4" w:space="0" w:color="FFFFFF" w:themeColor="light1"/>
          <w:right w:val="single" w:sz="32" w:space="0" w:color="0E7594" w:themeColor="accent1"/>
        </w:tcBorders>
      </w:tcPr>
    </w:tblStylePr>
    <w:tblStylePr w:type="band1Vert">
      <w:tblPr/>
      <w:tcPr>
        <w:tcBorders>
          <w:left w:val="single" w:sz="4" w:space="0" w:color="FFFFFF" w:themeColor="light1"/>
          <w:right w:val="single" w:sz="4" w:space="0" w:color="FFFFFF" w:themeColor="light1"/>
        </w:tcBorders>
        <w:shd w:val="clear" w:color="0E7594"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0E7594" w:themeColor="accent1" w:fill="auto"/>
      </w:tcPr>
    </w:tblStylePr>
    <w:tblStylePr w:type="band2Horz">
      <w:tblPr/>
      <w:tcPr>
        <w:tcBorders>
          <w:top w:val="single" w:sz="4" w:space="0" w:color="FFFFFF" w:themeColor="light1"/>
          <w:bottom w:val="single" w:sz="4" w:space="0" w:color="FFFFFF" w:themeColor="light1"/>
        </w:tcBorders>
        <w:shd w:val="clear" w:color="0E7594" w:themeColor="accent1" w:fill="auto"/>
      </w:tcPr>
    </w:tblStylePr>
  </w:style>
  <w:style w:type="table" w:customStyle="1" w:styleId="ListTable5Dark-Accent21">
    <w:name w:val="List Table 5 Dark - Accent 21"/>
    <w:basedOn w:val="Tabellanormale"/>
    <w:uiPriority w:val="99"/>
    <w:tblPr>
      <w:tblStyleRowBandSize w:val="1"/>
      <w:tblStyleColBandSize w:val="1"/>
      <w:tblBorders>
        <w:top w:val="single" w:sz="32" w:space="0" w:color="686868" w:themeColor="accent2" w:themeTint="97"/>
        <w:left w:val="single" w:sz="32" w:space="0" w:color="686868" w:themeColor="accent2" w:themeTint="97"/>
        <w:bottom w:val="single" w:sz="32" w:space="0" w:color="686868" w:themeColor="accent2" w:themeTint="97"/>
        <w:right w:val="single" w:sz="32" w:space="0" w:color="686868" w:themeColor="accent2" w:themeTint="97"/>
      </w:tblBorders>
      <w:shd w:val="clear" w:color="686868" w:themeColor="accent2" w:themeTint="97" w:fill="auto"/>
    </w:tblPr>
    <w:tblStylePr w:type="firstRow">
      <w:rPr>
        <w:rFonts w:ascii="Arial" w:hAnsi="Arial"/>
        <w:b/>
        <w:color w:val="FFFFFF" w:themeColor="light1"/>
        <w:sz w:val="22"/>
      </w:rPr>
      <w:tblPr/>
      <w:tcPr>
        <w:tcBorders>
          <w:top w:val="single" w:sz="32" w:space="0" w:color="686868" w:themeColor="accent2" w:themeTint="97"/>
          <w:bottom w:val="single" w:sz="12" w:space="0" w:color="FFFFFF" w:themeColor="light1"/>
        </w:tcBorders>
        <w:shd w:val="clear" w:color="686868"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86868" w:themeColor="accent2" w:themeTint="97"/>
          <w:right w:val="single" w:sz="4" w:space="0" w:color="FFFFFF" w:themeColor="light1"/>
        </w:tcBorders>
      </w:tcPr>
    </w:tblStylePr>
    <w:tblStylePr w:type="lastCol">
      <w:tblPr/>
      <w:tcPr>
        <w:tcBorders>
          <w:left w:val="single" w:sz="4" w:space="0" w:color="FFFFFF" w:themeColor="light1"/>
          <w:right w:val="single" w:sz="32" w:space="0" w:color="686868" w:themeColor="accent2" w:themeTint="97"/>
        </w:tcBorders>
      </w:tcPr>
    </w:tblStylePr>
    <w:tblStylePr w:type="band1Vert">
      <w:tblPr/>
      <w:tcPr>
        <w:tcBorders>
          <w:left w:val="single" w:sz="4" w:space="0" w:color="FFFFFF" w:themeColor="light1"/>
          <w:right w:val="single" w:sz="4" w:space="0" w:color="FFFFFF" w:themeColor="light1"/>
        </w:tcBorders>
        <w:shd w:val="clear" w:color="686868"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686868" w:themeColor="accent2" w:themeTint="97" w:fill="auto"/>
      </w:tcPr>
    </w:tblStylePr>
    <w:tblStylePr w:type="band2Horz">
      <w:tblPr/>
      <w:tcPr>
        <w:tcBorders>
          <w:top w:val="single" w:sz="4" w:space="0" w:color="FFFFFF" w:themeColor="light1"/>
          <w:bottom w:val="single" w:sz="4" w:space="0" w:color="FFFFFF" w:themeColor="light1"/>
        </w:tcBorders>
        <w:shd w:val="clear" w:color="686868" w:themeColor="accent2" w:themeTint="97" w:fill="auto"/>
      </w:tcPr>
    </w:tblStylePr>
  </w:style>
  <w:style w:type="table" w:customStyle="1" w:styleId="ListTable5Dark-Accent31">
    <w:name w:val="List Table 5 Dark - Accent 31"/>
    <w:basedOn w:val="Tabellanormale"/>
    <w:uiPriority w:val="99"/>
    <w:tblPr>
      <w:tblStyleRowBandSize w:val="1"/>
      <w:tblStyleColBandSize w:val="1"/>
      <w:tblBorders>
        <w:top w:val="single" w:sz="32" w:space="0" w:color="66CEE1" w:themeColor="accent3" w:themeTint="98"/>
        <w:left w:val="single" w:sz="32" w:space="0" w:color="66CEE1" w:themeColor="accent3" w:themeTint="98"/>
        <w:bottom w:val="single" w:sz="32" w:space="0" w:color="66CEE1" w:themeColor="accent3" w:themeTint="98"/>
        <w:right w:val="single" w:sz="32" w:space="0" w:color="66CEE1" w:themeColor="accent3" w:themeTint="98"/>
      </w:tblBorders>
      <w:shd w:val="clear" w:color="66CEE1" w:themeColor="accent3" w:themeTint="98" w:fill="auto"/>
    </w:tblPr>
    <w:tblStylePr w:type="firstRow">
      <w:rPr>
        <w:rFonts w:ascii="Arial" w:hAnsi="Arial"/>
        <w:b/>
        <w:color w:val="FFFFFF" w:themeColor="light1"/>
        <w:sz w:val="22"/>
      </w:rPr>
      <w:tblPr/>
      <w:tcPr>
        <w:tcBorders>
          <w:top w:val="single" w:sz="32" w:space="0" w:color="66CEE1" w:themeColor="accent3" w:themeTint="98"/>
          <w:bottom w:val="single" w:sz="12" w:space="0" w:color="FFFFFF" w:themeColor="light1"/>
        </w:tcBorders>
        <w:shd w:val="clear" w:color="66CEE1"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6CEE1" w:themeColor="accent3" w:themeTint="98"/>
          <w:right w:val="single" w:sz="4" w:space="0" w:color="FFFFFF" w:themeColor="light1"/>
        </w:tcBorders>
      </w:tcPr>
    </w:tblStylePr>
    <w:tblStylePr w:type="lastCol">
      <w:tblPr/>
      <w:tcPr>
        <w:tcBorders>
          <w:left w:val="single" w:sz="4" w:space="0" w:color="FFFFFF" w:themeColor="light1"/>
          <w:right w:val="single" w:sz="32" w:space="0" w:color="66CEE1" w:themeColor="accent3" w:themeTint="98"/>
        </w:tcBorders>
      </w:tcPr>
    </w:tblStylePr>
    <w:tblStylePr w:type="band1Vert">
      <w:tblPr/>
      <w:tcPr>
        <w:tcBorders>
          <w:left w:val="single" w:sz="4" w:space="0" w:color="FFFFFF" w:themeColor="light1"/>
          <w:right w:val="single" w:sz="4" w:space="0" w:color="FFFFFF" w:themeColor="light1"/>
        </w:tcBorders>
        <w:shd w:val="clear" w:color="66CEE1"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66CEE1" w:themeColor="accent3" w:themeTint="98" w:fill="auto"/>
      </w:tcPr>
    </w:tblStylePr>
    <w:tblStylePr w:type="band2Horz">
      <w:tblPr/>
      <w:tcPr>
        <w:tcBorders>
          <w:top w:val="single" w:sz="4" w:space="0" w:color="FFFFFF" w:themeColor="light1"/>
          <w:bottom w:val="single" w:sz="4" w:space="0" w:color="FFFFFF" w:themeColor="light1"/>
        </w:tcBorders>
        <w:shd w:val="clear" w:color="66CEE1" w:themeColor="accent3" w:themeTint="98" w:fill="auto"/>
      </w:tcPr>
    </w:tblStylePr>
  </w:style>
  <w:style w:type="table" w:customStyle="1" w:styleId="ListTable5Dark-Accent41">
    <w:name w:val="List Table 5 Dark - Accent 41"/>
    <w:basedOn w:val="Tabellanormale"/>
    <w:uiPriority w:val="99"/>
    <w:tblPr>
      <w:tblStyleRowBandSize w:val="1"/>
      <w:tblStyleColBandSize w:val="1"/>
      <w:tblBorders>
        <w:top w:val="single" w:sz="32" w:space="0" w:color="F8F5B7" w:themeColor="accent4" w:themeTint="9A"/>
        <w:left w:val="single" w:sz="32" w:space="0" w:color="F8F5B7" w:themeColor="accent4" w:themeTint="9A"/>
        <w:bottom w:val="single" w:sz="32" w:space="0" w:color="F8F5B7" w:themeColor="accent4" w:themeTint="9A"/>
        <w:right w:val="single" w:sz="32" w:space="0" w:color="F8F5B7" w:themeColor="accent4" w:themeTint="9A"/>
      </w:tblBorders>
      <w:shd w:val="clear" w:color="F8F5B7" w:themeColor="accent4" w:themeTint="9A" w:fill="auto"/>
    </w:tblPr>
    <w:tblStylePr w:type="firstRow">
      <w:rPr>
        <w:rFonts w:ascii="Arial" w:hAnsi="Arial"/>
        <w:b/>
        <w:color w:val="FFFFFF" w:themeColor="light1"/>
        <w:sz w:val="22"/>
      </w:rPr>
      <w:tblPr/>
      <w:tcPr>
        <w:tcBorders>
          <w:top w:val="single" w:sz="32" w:space="0" w:color="F8F5B7" w:themeColor="accent4" w:themeTint="9A"/>
          <w:bottom w:val="single" w:sz="12" w:space="0" w:color="FFFFFF" w:themeColor="light1"/>
        </w:tcBorders>
        <w:shd w:val="clear" w:color="F8F5B7"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8F5B7" w:themeColor="accent4" w:themeTint="9A"/>
          <w:right w:val="single" w:sz="4" w:space="0" w:color="FFFFFF" w:themeColor="light1"/>
        </w:tcBorders>
      </w:tcPr>
    </w:tblStylePr>
    <w:tblStylePr w:type="lastCol">
      <w:tblPr/>
      <w:tcPr>
        <w:tcBorders>
          <w:left w:val="single" w:sz="4" w:space="0" w:color="FFFFFF" w:themeColor="light1"/>
          <w:right w:val="single" w:sz="32" w:space="0" w:color="F8F5B7" w:themeColor="accent4" w:themeTint="9A"/>
        </w:tcBorders>
      </w:tcPr>
    </w:tblStylePr>
    <w:tblStylePr w:type="band1Vert">
      <w:tblPr/>
      <w:tcPr>
        <w:tcBorders>
          <w:left w:val="single" w:sz="4" w:space="0" w:color="FFFFFF" w:themeColor="light1"/>
          <w:right w:val="single" w:sz="4" w:space="0" w:color="FFFFFF" w:themeColor="light1"/>
        </w:tcBorders>
        <w:shd w:val="clear" w:color="F8F5B7"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8F5B7" w:themeColor="accent4" w:themeTint="9A" w:fill="auto"/>
      </w:tcPr>
    </w:tblStylePr>
    <w:tblStylePr w:type="band2Horz">
      <w:tblPr/>
      <w:tcPr>
        <w:tcBorders>
          <w:top w:val="single" w:sz="4" w:space="0" w:color="FFFFFF" w:themeColor="light1"/>
          <w:bottom w:val="single" w:sz="4" w:space="0" w:color="FFFFFF" w:themeColor="light1"/>
        </w:tcBorders>
        <w:shd w:val="clear" w:color="F8F5B7" w:themeColor="accent4" w:themeTint="9A" w:fill="auto"/>
      </w:tcPr>
    </w:tblStylePr>
  </w:style>
  <w:style w:type="table" w:customStyle="1" w:styleId="ListTable5Dark-Accent51">
    <w:name w:val="List Table 5 Dark - Accent 51"/>
    <w:basedOn w:val="Tabellanormale"/>
    <w:uiPriority w:val="99"/>
    <w:tblPr>
      <w:tblStyleRowBandSize w:val="1"/>
      <w:tblStyleColBandSize w:val="1"/>
      <w:tblBorders>
        <w:top w:val="single" w:sz="32" w:space="0" w:color="A4D3DD" w:themeColor="accent5" w:themeTint="9A"/>
        <w:left w:val="single" w:sz="32" w:space="0" w:color="A4D3DD" w:themeColor="accent5" w:themeTint="9A"/>
        <w:bottom w:val="single" w:sz="32" w:space="0" w:color="A4D3DD" w:themeColor="accent5" w:themeTint="9A"/>
        <w:right w:val="single" w:sz="32" w:space="0" w:color="A4D3DD" w:themeColor="accent5" w:themeTint="9A"/>
      </w:tblBorders>
      <w:shd w:val="clear" w:color="A4D3DD" w:themeColor="accent5" w:themeTint="9A" w:fill="auto"/>
    </w:tblPr>
    <w:tblStylePr w:type="firstRow">
      <w:rPr>
        <w:rFonts w:ascii="Arial" w:hAnsi="Arial"/>
        <w:b/>
        <w:color w:val="FFFFFF" w:themeColor="light1"/>
        <w:sz w:val="22"/>
      </w:rPr>
      <w:tblPr/>
      <w:tcPr>
        <w:tcBorders>
          <w:top w:val="single" w:sz="32" w:space="0" w:color="A4D3DD" w:themeColor="accent5" w:themeTint="9A"/>
          <w:bottom w:val="single" w:sz="12" w:space="0" w:color="FFFFFF" w:themeColor="light1"/>
        </w:tcBorders>
        <w:shd w:val="clear" w:color="A4D3DD"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4D3DD" w:themeColor="accent5" w:themeTint="9A"/>
          <w:right w:val="single" w:sz="4" w:space="0" w:color="FFFFFF" w:themeColor="light1"/>
        </w:tcBorders>
      </w:tcPr>
    </w:tblStylePr>
    <w:tblStylePr w:type="lastCol">
      <w:tblPr/>
      <w:tcPr>
        <w:tcBorders>
          <w:left w:val="single" w:sz="4" w:space="0" w:color="FFFFFF" w:themeColor="light1"/>
          <w:right w:val="single" w:sz="32" w:space="0" w:color="A4D3DD" w:themeColor="accent5" w:themeTint="9A"/>
        </w:tcBorders>
      </w:tcPr>
    </w:tblStylePr>
    <w:tblStylePr w:type="band1Vert">
      <w:tblPr/>
      <w:tcPr>
        <w:tcBorders>
          <w:left w:val="single" w:sz="4" w:space="0" w:color="FFFFFF" w:themeColor="light1"/>
          <w:right w:val="single" w:sz="4" w:space="0" w:color="FFFFFF" w:themeColor="light1"/>
        </w:tcBorders>
        <w:shd w:val="clear" w:color="A4D3DD"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4D3DD" w:themeColor="accent5" w:themeTint="9A" w:fill="auto"/>
      </w:tcPr>
    </w:tblStylePr>
    <w:tblStylePr w:type="band2Horz">
      <w:tblPr/>
      <w:tcPr>
        <w:tcBorders>
          <w:top w:val="single" w:sz="4" w:space="0" w:color="FFFFFF" w:themeColor="light1"/>
          <w:bottom w:val="single" w:sz="4" w:space="0" w:color="FFFFFF" w:themeColor="light1"/>
        </w:tcBorders>
        <w:shd w:val="clear" w:color="A4D3DD" w:themeColor="accent5" w:themeTint="9A" w:fill="auto"/>
      </w:tcPr>
    </w:tblStylePr>
  </w:style>
  <w:style w:type="table" w:customStyle="1" w:styleId="ListTable5Dark-Accent61">
    <w:name w:val="List Table 5 Dark - Accent 61"/>
    <w:basedOn w:val="Tabellanormale"/>
    <w:uiPriority w:val="99"/>
    <w:tblPr>
      <w:tblStyleRowBandSize w:val="1"/>
      <w:tblStyleColBandSize w:val="1"/>
      <w:tblBorders>
        <w:top w:val="single" w:sz="32" w:space="0" w:color="FFF067" w:themeColor="accent6" w:themeTint="98"/>
        <w:left w:val="single" w:sz="32" w:space="0" w:color="FFF067" w:themeColor="accent6" w:themeTint="98"/>
        <w:bottom w:val="single" w:sz="32" w:space="0" w:color="FFF067" w:themeColor="accent6" w:themeTint="98"/>
        <w:right w:val="single" w:sz="32" w:space="0" w:color="FFF067" w:themeColor="accent6" w:themeTint="98"/>
      </w:tblBorders>
      <w:shd w:val="clear" w:color="FFF067" w:themeColor="accent6" w:themeTint="98" w:fill="auto"/>
    </w:tblPr>
    <w:tblStylePr w:type="firstRow">
      <w:rPr>
        <w:rFonts w:ascii="Arial" w:hAnsi="Arial"/>
        <w:b/>
        <w:color w:val="FFFFFF" w:themeColor="light1"/>
        <w:sz w:val="22"/>
      </w:rPr>
      <w:tblPr/>
      <w:tcPr>
        <w:tcBorders>
          <w:top w:val="single" w:sz="32" w:space="0" w:color="FFF067" w:themeColor="accent6" w:themeTint="98"/>
          <w:bottom w:val="single" w:sz="12" w:space="0" w:color="FFFFFF" w:themeColor="light1"/>
        </w:tcBorders>
        <w:shd w:val="clear" w:color="FFF067"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067" w:themeColor="accent6" w:themeTint="98"/>
          <w:right w:val="single" w:sz="4" w:space="0" w:color="FFFFFF" w:themeColor="light1"/>
        </w:tcBorders>
      </w:tcPr>
    </w:tblStylePr>
    <w:tblStylePr w:type="lastCol">
      <w:tblPr/>
      <w:tcPr>
        <w:tcBorders>
          <w:left w:val="single" w:sz="4" w:space="0" w:color="FFFFFF" w:themeColor="light1"/>
          <w:right w:val="single" w:sz="32" w:space="0" w:color="FFF067" w:themeColor="accent6" w:themeTint="98"/>
        </w:tcBorders>
      </w:tcPr>
    </w:tblStylePr>
    <w:tblStylePr w:type="band1Vert">
      <w:tblPr/>
      <w:tcPr>
        <w:tcBorders>
          <w:left w:val="single" w:sz="4" w:space="0" w:color="FFFFFF" w:themeColor="light1"/>
          <w:right w:val="single" w:sz="4" w:space="0" w:color="FFFFFF" w:themeColor="light1"/>
        </w:tcBorders>
        <w:shd w:val="clear" w:color="FFF067"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067" w:themeColor="accent6" w:themeTint="98" w:fill="auto"/>
      </w:tcPr>
    </w:tblStylePr>
    <w:tblStylePr w:type="band2Horz">
      <w:tblPr/>
      <w:tcPr>
        <w:tcBorders>
          <w:top w:val="single" w:sz="4" w:space="0" w:color="FFFFFF" w:themeColor="light1"/>
          <w:bottom w:val="single" w:sz="4" w:space="0" w:color="FFFFFF" w:themeColor="light1"/>
        </w:tcBorders>
        <w:shd w:val="clear" w:color="FFF067" w:themeColor="accent6" w:themeTint="98" w:fill="auto"/>
      </w:tcPr>
    </w:tblStylePr>
  </w:style>
  <w:style w:type="table" w:customStyle="1" w:styleId="ListTable6Colorful-Accent11">
    <w:name w:val="List Table 6 Colorful - Accent 11"/>
    <w:basedOn w:val="Tabellanormale"/>
    <w:uiPriority w:val="99"/>
    <w:tblPr>
      <w:tblStyleRowBandSize w:val="1"/>
      <w:tblStyleColBandSize w:val="1"/>
      <w:tblBorders>
        <w:top w:val="single" w:sz="4" w:space="0" w:color="0E7594" w:themeColor="accent1"/>
        <w:bottom w:val="single" w:sz="4" w:space="0" w:color="0E7594" w:themeColor="accent1"/>
      </w:tblBorders>
    </w:tblPr>
    <w:tblStylePr w:type="firstRow">
      <w:rPr>
        <w:b/>
        <w:color w:val="084456" w:themeColor="accent1" w:themeShade="95"/>
      </w:rPr>
      <w:tblPr/>
      <w:tcPr>
        <w:tcBorders>
          <w:bottom w:val="single" w:sz="4" w:space="0" w:color="0E7594" w:themeColor="accent1"/>
        </w:tcBorders>
      </w:tcPr>
    </w:tblStylePr>
    <w:tblStylePr w:type="lastRow">
      <w:rPr>
        <w:b/>
        <w:color w:val="084456" w:themeColor="accent1" w:themeShade="95"/>
      </w:rPr>
      <w:tblPr/>
      <w:tcPr>
        <w:tcBorders>
          <w:top w:val="single" w:sz="4" w:space="0" w:color="0E7594" w:themeColor="accent1"/>
        </w:tcBorders>
      </w:tcPr>
    </w:tblStylePr>
    <w:tblStylePr w:type="firstCol">
      <w:rPr>
        <w:b/>
        <w:color w:val="084456" w:themeColor="accent1" w:themeShade="95"/>
      </w:rPr>
    </w:tblStylePr>
    <w:tblStylePr w:type="lastCol">
      <w:rPr>
        <w:b/>
        <w:color w:val="084456" w:themeColor="accent1" w:themeShade="95"/>
      </w:rPr>
    </w:tblStylePr>
    <w:tblStylePr w:type="band1Vert">
      <w:tblPr/>
      <w:tcPr>
        <w:shd w:val="clear" w:color="AEE6F7" w:themeColor="accent1" w:themeTint="40" w:fill="auto"/>
      </w:tcPr>
    </w:tblStylePr>
    <w:tblStylePr w:type="band1Horz">
      <w:rPr>
        <w:rFonts w:ascii="Arial" w:hAnsi="Arial"/>
        <w:color w:val="084456" w:themeColor="accent1" w:themeShade="95"/>
        <w:sz w:val="22"/>
      </w:rPr>
      <w:tblPr/>
      <w:tcPr>
        <w:shd w:val="clear" w:color="AEE6F7" w:themeColor="accent1" w:themeTint="40" w:fill="auto"/>
      </w:tcPr>
    </w:tblStylePr>
    <w:tblStylePr w:type="band2Horz">
      <w:rPr>
        <w:rFonts w:ascii="Arial" w:hAnsi="Arial"/>
        <w:color w:val="084456" w:themeColor="accent1" w:themeShade="95"/>
        <w:sz w:val="22"/>
      </w:rPr>
    </w:tblStylePr>
  </w:style>
  <w:style w:type="table" w:customStyle="1" w:styleId="ListTable6Colorful-Accent21">
    <w:name w:val="List Table 6 Colorful - Accent 21"/>
    <w:basedOn w:val="Tabellanormale"/>
    <w:uiPriority w:val="99"/>
    <w:tblPr>
      <w:tblStyleRowBandSize w:val="1"/>
      <w:tblStyleColBandSize w:val="1"/>
      <w:tblBorders>
        <w:top w:val="single" w:sz="4" w:space="0" w:color="686868" w:themeColor="accent2" w:themeTint="97"/>
        <w:bottom w:val="single" w:sz="4" w:space="0" w:color="686868" w:themeColor="accent2" w:themeTint="97"/>
      </w:tblBorders>
    </w:tblPr>
    <w:tblStylePr w:type="firstRow">
      <w:rPr>
        <w:b/>
        <w:color w:val="686868" w:themeColor="accent2" w:themeTint="97" w:themeShade="95"/>
      </w:rPr>
      <w:tblPr/>
      <w:tcPr>
        <w:tcBorders>
          <w:bottom w:val="single" w:sz="4" w:space="0" w:color="686868" w:themeColor="accent2" w:themeTint="97"/>
        </w:tcBorders>
      </w:tcPr>
    </w:tblStylePr>
    <w:tblStylePr w:type="lastRow">
      <w:rPr>
        <w:b/>
        <w:color w:val="686868" w:themeColor="accent2" w:themeTint="97" w:themeShade="95"/>
      </w:rPr>
      <w:tblPr/>
      <w:tcPr>
        <w:tcBorders>
          <w:top w:val="single" w:sz="4" w:space="0" w:color="686868" w:themeColor="accent2" w:themeTint="97"/>
        </w:tcBorders>
      </w:tcPr>
    </w:tblStylePr>
    <w:tblStylePr w:type="firstCol">
      <w:rPr>
        <w:b/>
        <w:color w:val="686868" w:themeColor="accent2" w:themeTint="97" w:themeShade="95"/>
      </w:rPr>
    </w:tblStylePr>
    <w:tblStylePr w:type="lastCol">
      <w:rPr>
        <w:b/>
        <w:color w:val="686868" w:themeColor="accent2" w:themeTint="97" w:themeShade="95"/>
      </w:rPr>
    </w:tblStylePr>
    <w:tblStylePr w:type="band1Vert">
      <w:tblPr/>
      <w:tcPr>
        <w:shd w:val="clear" w:color="BFBFBF" w:themeColor="accent2" w:themeTint="40" w:fill="auto"/>
      </w:tcPr>
    </w:tblStylePr>
    <w:tblStylePr w:type="band1Horz">
      <w:rPr>
        <w:rFonts w:ascii="Arial" w:hAnsi="Arial"/>
        <w:color w:val="686868" w:themeColor="accent2" w:themeTint="97" w:themeShade="95"/>
        <w:sz w:val="22"/>
      </w:rPr>
      <w:tblPr/>
      <w:tcPr>
        <w:shd w:val="clear" w:color="BFBFBF" w:themeColor="accent2" w:themeTint="40" w:fill="auto"/>
      </w:tcPr>
    </w:tblStylePr>
    <w:tblStylePr w:type="band2Horz">
      <w:rPr>
        <w:rFonts w:ascii="Arial" w:hAnsi="Arial"/>
        <w:color w:val="686868" w:themeColor="accent2" w:themeTint="97" w:themeShade="95"/>
        <w:sz w:val="22"/>
      </w:rPr>
    </w:tblStylePr>
  </w:style>
  <w:style w:type="table" w:customStyle="1" w:styleId="ListTable6Colorful-Accent31">
    <w:name w:val="List Table 6 Colorful - Accent 31"/>
    <w:basedOn w:val="Tabellanormale"/>
    <w:uiPriority w:val="99"/>
    <w:tblPr>
      <w:tblStyleRowBandSize w:val="1"/>
      <w:tblStyleColBandSize w:val="1"/>
      <w:tblBorders>
        <w:top w:val="single" w:sz="4" w:space="0" w:color="66CEE1" w:themeColor="accent3" w:themeTint="98"/>
        <w:bottom w:val="single" w:sz="4" w:space="0" w:color="66CEE1" w:themeColor="accent3" w:themeTint="98"/>
      </w:tblBorders>
    </w:tblPr>
    <w:tblStylePr w:type="firstRow">
      <w:rPr>
        <w:b/>
        <w:color w:val="66CEE1" w:themeColor="accent3" w:themeTint="98" w:themeShade="95"/>
      </w:rPr>
      <w:tblPr/>
      <w:tcPr>
        <w:tcBorders>
          <w:bottom w:val="single" w:sz="4" w:space="0" w:color="66CEE1" w:themeColor="accent3" w:themeTint="98"/>
        </w:tcBorders>
      </w:tcPr>
    </w:tblStylePr>
    <w:tblStylePr w:type="lastRow">
      <w:rPr>
        <w:b/>
        <w:color w:val="66CEE1" w:themeColor="accent3" w:themeTint="98" w:themeShade="95"/>
      </w:rPr>
      <w:tblPr/>
      <w:tcPr>
        <w:tcBorders>
          <w:top w:val="single" w:sz="4" w:space="0" w:color="66CEE1" w:themeColor="accent3" w:themeTint="98"/>
        </w:tcBorders>
      </w:tcPr>
    </w:tblStylePr>
    <w:tblStylePr w:type="firstCol">
      <w:rPr>
        <w:b/>
        <w:color w:val="66CEE1" w:themeColor="accent3" w:themeTint="98" w:themeShade="95"/>
      </w:rPr>
    </w:tblStylePr>
    <w:tblStylePr w:type="lastCol">
      <w:rPr>
        <w:b/>
        <w:color w:val="66CEE1" w:themeColor="accent3" w:themeTint="98" w:themeShade="95"/>
      </w:rPr>
    </w:tblStylePr>
    <w:tblStylePr w:type="band1Vert">
      <w:tblPr/>
      <w:tcPr>
        <w:shd w:val="clear" w:color="BEEAF2" w:themeColor="accent3" w:themeTint="40" w:fill="auto"/>
      </w:tcPr>
    </w:tblStylePr>
    <w:tblStylePr w:type="band1Horz">
      <w:rPr>
        <w:rFonts w:ascii="Arial" w:hAnsi="Arial"/>
        <w:color w:val="66CEE1" w:themeColor="accent3" w:themeTint="98" w:themeShade="95"/>
        <w:sz w:val="22"/>
      </w:rPr>
      <w:tblPr/>
      <w:tcPr>
        <w:shd w:val="clear" w:color="BEEAF2" w:themeColor="accent3" w:themeTint="40" w:fill="auto"/>
      </w:tcPr>
    </w:tblStylePr>
    <w:tblStylePr w:type="band2Horz">
      <w:rPr>
        <w:rFonts w:ascii="Arial" w:hAnsi="Arial"/>
        <w:color w:val="66CEE1" w:themeColor="accent3" w:themeTint="98" w:themeShade="95"/>
        <w:sz w:val="22"/>
      </w:rPr>
    </w:tblStylePr>
  </w:style>
  <w:style w:type="table" w:customStyle="1" w:styleId="ListTable6Colorful-Accent41">
    <w:name w:val="List Table 6 Colorful - Accent 41"/>
    <w:basedOn w:val="Tabellanormale"/>
    <w:uiPriority w:val="99"/>
    <w:tblPr>
      <w:tblStyleRowBandSize w:val="1"/>
      <w:tblStyleColBandSize w:val="1"/>
      <w:tblBorders>
        <w:top w:val="single" w:sz="4" w:space="0" w:color="F8F5B7" w:themeColor="accent4" w:themeTint="9A"/>
        <w:bottom w:val="single" w:sz="4" w:space="0" w:color="F8F5B7" w:themeColor="accent4" w:themeTint="9A"/>
      </w:tblBorders>
    </w:tblPr>
    <w:tblStylePr w:type="firstRow">
      <w:rPr>
        <w:b/>
        <w:color w:val="F8F5B7" w:themeColor="accent4" w:themeTint="9A" w:themeShade="95"/>
      </w:rPr>
      <w:tblPr/>
      <w:tcPr>
        <w:tcBorders>
          <w:bottom w:val="single" w:sz="4" w:space="0" w:color="F8F5B7" w:themeColor="accent4" w:themeTint="9A"/>
        </w:tcBorders>
      </w:tcPr>
    </w:tblStylePr>
    <w:tblStylePr w:type="lastRow">
      <w:rPr>
        <w:b/>
        <w:color w:val="F8F5B7" w:themeColor="accent4" w:themeTint="9A" w:themeShade="95"/>
      </w:rPr>
      <w:tblPr/>
      <w:tcPr>
        <w:tcBorders>
          <w:top w:val="single" w:sz="4" w:space="0" w:color="F8F5B7" w:themeColor="accent4" w:themeTint="9A"/>
        </w:tcBorders>
      </w:tcPr>
    </w:tblStylePr>
    <w:tblStylePr w:type="firstCol">
      <w:rPr>
        <w:b/>
        <w:color w:val="F8F5B7" w:themeColor="accent4" w:themeTint="9A" w:themeShade="95"/>
      </w:rPr>
    </w:tblStylePr>
    <w:tblStylePr w:type="lastCol">
      <w:rPr>
        <w:b/>
        <w:color w:val="F8F5B7" w:themeColor="accent4" w:themeTint="9A" w:themeShade="95"/>
      </w:rPr>
    </w:tblStylePr>
    <w:tblStylePr w:type="band1Vert">
      <w:tblPr/>
      <w:tcPr>
        <w:shd w:val="clear" w:color="FCFBE1" w:themeColor="accent4" w:themeTint="40" w:fill="auto"/>
      </w:tcPr>
    </w:tblStylePr>
    <w:tblStylePr w:type="band1Horz">
      <w:rPr>
        <w:rFonts w:ascii="Arial" w:hAnsi="Arial"/>
        <w:color w:val="F8F5B7" w:themeColor="accent4" w:themeTint="9A" w:themeShade="95"/>
        <w:sz w:val="22"/>
      </w:rPr>
      <w:tblPr/>
      <w:tcPr>
        <w:shd w:val="clear" w:color="FCFBE1" w:themeColor="accent4" w:themeTint="40" w:fill="auto"/>
      </w:tcPr>
    </w:tblStylePr>
    <w:tblStylePr w:type="band2Horz">
      <w:rPr>
        <w:rFonts w:ascii="Arial" w:hAnsi="Arial"/>
        <w:color w:val="F8F5B7" w:themeColor="accent4" w:themeTint="9A" w:themeShade="95"/>
        <w:sz w:val="22"/>
      </w:rPr>
    </w:tblStylePr>
  </w:style>
  <w:style w:type="table" w:customStyle="1" w:styleId="ListTable6Colorful-Accent51">
    <w:name w:val="List Table 6 Colorful - Accent 51"/>
    <w:basedOn w:val="Tabellanormale"/>
    <w:uiPriority w:val="99"/>
    <w:tblPr>
      <w:tblStyleRowBandSize w:val="1"/>
      <w:tblStyleColBandSize w:val="1"/>
      <w:tblBorders>
        <w:top w:val="single" w:sz="4" w:space="0" w:color="A4D3DD" w:themeColor="accent5" w:themeTint="9A"/>
        <w:bottom w:val="single" w:sz="4" w:space="0" w:color="A4D3DD" w:themeColor="accent5" w:themeTint="9A"/>
      </w:tblBorders>
    </w:tblPr>
    <w:tblStylePr w:type="firstRow">
      <w:rPr>
        <w:b/>
        <w:color w:val="A4D3DD" w:themeColor="accent5" w:themeTint="9A" w:themeShade="95"/>
      </w:rPr>
      <w:tblPr/>
      <w:tcPr>
        <w:tcBorders>
          <w:bottom w:val="single" w:sz="4" w:space="0" w:color="A4D3DD" w:themeColor="accent5" w:themeTint="9A"/>
        </w:tcBorders>
      </w:tcPr>
    </w:tblStylePr>
    <w:tblStylePr w:type="lastRow">
      <w:rPr>
        <w:b/>
        <w:color w:val="A4D3DD" w:themeColor="accent5" w:themeTint="9A" w:themeShade="95"/>
      </w:rPr>
      <w:tblPr/>
      <w:tcPr>
        <w:tcBorders>
          <w:top w:val="single" w:sz="4" w:space="0" w:color="A4D3DD" w:themeColor="accent5" w:themeTint="9A"/>
        </w:tcBorders>
      </w:tcPr>
    </w:tblStylePr>
    <w:tblStylePr w:type="firstCol">
      <w:rPr>
        <w:b/>
        <w:color w:val="A4D3DD" w:themeColor="accent5" w:themeTint="9A" w:themeShade="95"/>
      </w:rPr>
    </w:tblStylePr>
    <w:tblStylePr w:type="lastCol">
      <w:rPr>
        <w:b/>
        <w:color w:val="A4D3DD" w:themeColor="accent5" w:themeTint="9A" w:themeShade="95"/>
      </w:rPr>
    </w:tblStylePr>
    <w:tblStylePr w:type="band1Vert">
      <w:tblPr/>
      <w:tcPr>
        <w:shd w:val="clear" w:color="D9ECF1" w:themeColor="accent5" w:themeTint="40" w:fill="auto"/>
      </w:tcPr>
    </w:tblStylePr>
    <w:tblStylePr w:type="band1Horz">
      <w:rPr>
        <w:rFonts w:ascii="Arial" w:hAnsi="Arial"/>
        <w:color w:val="A4D3DD" w:themeColor="accent5" w:themeTint="9A" w:themeShade="95"/>
        <w:sz w:val="22"/>
      </w:rPr>
      <w:tblPr/>
      <w:tcPr>
        <w:shd w:val="clear" w:color="D9ECF1" w:themeColor="accent5" w:themeTint="40" w:fill="auto"/>
      </w:tcPr>
    </w:tblStylePr>
    <w:tblStylePr w:type="band2Horz">
      <w:rPr>
        <w:rFonts w:ascii="Arial" w:hAnsi="Arial"/>
        <w:color w:val="A4D3DD" w:themeColor="accent5" w:themeTint="9A" w:themeShade="95"/>
        <w:sz w:val="22"/>
      </w:rPr>
    </w:tblStylePr>
  </w:style>
  <w:style w:type="table" w:customStyle="1" w:styleId="ListTable6Colorful-Accent61">
    <w:name w:val="List Table 6 Colorful - Accent 61"/>
    <w:basedOn w:val="Tabellanormale"/>
    <w:uiPriority w:val="99"/>
    <w:tblPr>
      <w:tblStyleRowBandSize w:val="1"/>
      <w:tblStyleColBandSize w:val="1"/>
      <w:tblBorders>
        <w:top w:val="single" w:sz="4" w:space="0" w:color="FFF067" w:themeColor="accent6" w:themeTint="98"/>
        <w:bottom w:val="single" w:sz="4" w:space="0" w:color="FFF067" w:themeColor="accent6" w:themeTint="98"/>
      </w:tblBorders>
    </w:tblPr>
    <w:tblStylePr w:type="firstRow">
      <w:rPr>
        <w:b/>
        <w:color w:val="FFF067" w:themeColor="accent6" w:themeTint="98" w:themeShade="95"/>
      </w:rPr>
      <w:tblPr/>
      <w:tcPr>
        <w:tcBorders>
          <w:bottom w:val="single" w:sz="4" w:space="0" w:color="FFF067" w:themeColor="accent6" w:themeTint="98"/>
        </w:tcBorders>
      </w:tcPr>
    </w:tblStylePr>
    <w:tblStylePr w:type="lastRow">
      <w:rPr>
        <w:b/>
        <w:color w:val="FFF067" w:themeColor="accent6" w:themeTint="98" w:themeShade="95"/>
      </w:rPr>
      <w:tblPr/>
      <w:tcPr>
        <w:tcBorders>
          <w:top w:val="single" w:sz="4" w:space="0" w:color="FFF067" w:themeColor="accent6" w:themeTint="98"/>
        </w:tcBorders>
      </w:tcPr>
    </w:tblStylePr>
    <w:tblStylePr w:type="firstCol">
      <w:rPr>
        <w:b/>
        <w:color w:val="FFF067" w:themeColor="accent6" w:themeTint="98" w:themeShade="95"/>
      </w:rPr>
    </w:tblStylePr>
    <w:tblStylePr w:type="lastCol">
      <w:rPr>
        <w:b/>
        <w:color w:val="FFF067" w:themeColor="accent6" w:themeTint="98" w:themeShade="95"/>
      </w:rPr>
    </w:tblStylePr>
    <w:tblStylePr w:type="band1Vert">
      <w:tblPr/>
      <w:tcPr>
        <w:shd w:val="clear" w:color="FFF8BF" w:themeColor="accent6" w:themeTint="40" w:fill="auto"/>
      </w:tcPr>
    </w:tblStylePr>
    <w:tblStylePr w:type="band1Horz">
      <w:rPr>
        <w:rFonts w:ascii="Arial" w:hAnsi="Arial"/>
        <w:color w:val="FFF067" w:themeColor="accent6" w:themeTint="98" w:themeShade="95"/>
        <w:sz w:val="22"/>
      </w:rPr>
      <w:tblPr/>
      <w:tcPr>
        <w:shd w:val="clear" w:color="FFF8BF" w:themeColor="accent6" w:themeTint="40" w:fill="auto"/>
      </w:tcPr>
    </w:tblStylePr>
    <w:tblStylePr w:type="band2Horz">
      <w:rPr>
        <w:rFonts w:ascii="Arial" w:hAnsi="Arial"/>
        <w:color w:val="FFF067" w:themeColor="accent6" w:themeTint="98" w:themeShade="95"/>
        <w:sz w:val="22"/>
      </w:rPr>
    </w:tblStylePr>
  </w:style>
  <w:style w:type="table" w:customStyle="1" w:styleId="ListTable7Colorful-Accent11">
    <w:name w:val="List Table 7 Colorful - Accent 11"/>
    <w:basedOn w:val="Tabellanormale"/>
    <w:uiPriority w:val="99"/>
    <w:tblPr>
      <w:tblStyleRowBandSize w:val="1"/>
      <w:tblStyleColBandSize w:val="1"/>
      <w:tblBorders>
        <w:right w:val="single" w:sz="4" w:space="0" w:color="0E7594" w:themeColor="accent1"/>
      </w:tblBorders>
    </w:tblPr>
    <w:tblStylePr w:type="firstRow">
      <w:rPr>
        <w:rFonts w:ascii="Arial" w:hAnsi="Arial"/>
        <w:i/>
        <w:color w:val="084456" w:themeColor="accent1" w:themeShade="95"/>
        <w:sz w:val="22"/>
      </w:rPr>
      <w:tblPr/>
      <w:tcPr>
        <w:tcBorders>
          <w:top w:val="none" w:sz="0" w:space="0" w:color="auto"/>
          <w:left w:val="none" w:sz="0" w:space="0" w:color="auto"/>
          <w:bottom w:val="single" w:sz="4" w:space="0" w:color="0E7594" w:themeColor="accent1"/>
          <w:right w:val="none" w:sz="0" w:space="0" w:color="auto"/>
        </w:tcBorders>
        <w:shd w:val="clear" w:color="FFFFFF" w:themeColor="light1" w:fill="auto"/>
      </w:tcPr>
    </w:tblStylePr>
    <w:tblStylePr w:type="lastRow">
      <w:rPr>
        <w:rFonts w:ascii="Arial" w:hAnsi="Arial"/>
        <w:i/>
        <w:color w:val="084456" w:themeColor="accent1" w:themeShade="95"/>
        <w:sz w:val="22"/>
      </w:rPr>
      <w:tblPr/>
      <w:tcPr>
        <w:tcBorders>
          <w:top w:val="single" w:sz="4" w:space="0" w:color="0E7594" w:themeColor="accent1"/>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084456" w:themeColor="accent1" w:themeShade="95"/>
        <w:sz w:val="22"/>
      </w:rPr>
      <w:tblPr/>
      <w:tcPr>
        <w:tcBorders>
          <w:top w:val="none" w:sz="0" w:space="0" w:color="auto"/>
          <w:left w:val="none" w:sz="0" w:space="0" w:color="auto"/>
          <w:bottom w:val="none" w:sz="0" w:space="0" w:color="auto"/>
          <w:right w:val="single" w:sz="4" w:space="0" w:color="0E7594" w:themeColor="accent1"/>
        </w:tcBorders>
        <w:shd w:val="clear" w:color="FFFFFF" w:fill="auto"/>
      </w:tcPr>
    </w:tblStylePr>
    <w:tblStylePr w:type="lastCol">
      <w:rPr>
        <w:rFonts w:ascii="Arial" w:hAnsi="Arial"/>
        <w:i/>
        <w:color w:val="084456" w:themeColor="accent1" w:themeShade="95"/>
        <w:sz w:val="22"/>
      </w:rPr>
      <w:tblPr/>
      <w:tcPr>
        <w:tcBorders>
          <w:top w:val="none" w:sz="0" w:space="0" w:color="auto"/>
          <w:left w:val="single" w:sz="4" w:space="0" w:color="0E7594" w:themeColor="accent1"/>
          <w:bottom w:val="none" w:sz="0" w:space="0" w:color="auto"/>
          <w:right w:val="none" w:sz="0" w:space="0" w:color="auto"/>
        </w:tcBorders>
        <w:shd w:val="clear" w:color="FFFFFF" w:fill="auto"/>
      </w:tcPr>
    </w:tblStylePr>
    <w:tblStylePr w:type="band1Vert">
      <w:tblPr/>
      <w:tcPr>
        <w:shd w:val="clear" w:color="AEE6F7" w:themeColor="accent1" w:themeTint="40" w:fill="auto"/>
      </w:tcPr>
    </w:tblStylePr>
    <w:tblStylePr w:type="band1Horz">
      <w:rPr>
        <w:rFonts w:ascii="Arial" w:hAnsi="Arial"/>
        <w:color w:val="084456" w:themeColor="accent1" w:themeShade="95"/>
        <w:sz w:val="22"/>
      </w:rPr>
      <w:tblPr/>
      <w:tcPr>
        <w:shd w:val="clear" w:color="AEE6F7" w:themeColor="accent1" w:themeTint="40" w:fill="auto"/>
      </w:tcPr>
    </w:tblStylePr>
    <w:tblStylePr w:type="band2Horz">
      <w:rPr>
        <w:rFonts w:ascii="Arial" w:hAnsi="Arial"/>
        <w:color w:val="084456" w:themeColor="accent1" w:themeShade="95"/>
        <w:sz w:val="22"/>
      </w:rPr>
    </w:tblStylePr>
  </w:style>
  <w:style w:type="table" w:customStyle="1" w:styleId="ListTable7Colorful-Accent21">
    <w:name w:val="List Table 7 Colorful - Accent 21"/>
    <w:basedOn w:val="Tabellanormale"/>
    <w:uiPriority w:val="99"/>
    <w:tblPr>
      <w:tblStyleRowBandSize w:val="1"/>
      <w:tblStyleColBandSize w:val="1"/>
      <w:tblBorders>
        <w:right w:val="single" w:sz="4" w:space="0" w:color="686868" w:themeColor="accent2" w:themeTint="97"/>
      </w:tblBorders>
    </w:tblPr>
    <w:tblStylePr w:type="firstRow">
      <w:rPr>
        <w:rFonts w:ascii="Arial" w:hAnsi="Arial"/>
        <w:i/>
        <w:color w:val="686868" w:themeColor="accent2" w:themeTint="97" w:themeShade="95"/>
        <w:sz w:val="22"/>
      </w:rPr>
      <w:tblPr/>
      <w:tcPr>
        <w:tcBorders>
          <w:top w:val="none" w:sz="0" w:space="0" w:color="auto"/>
          <w:left w:val="none" w:sz="0" w:space="0" w:color="auto"/>
          <w:bottom w:val="single" w:sz="4" w:space="0" w:color="686868" w:themeColor="accent2" w:themeTint="97"/>
          <w:right w:val="none" w:sz="0" w:space="0" w:color="auto"/>
        </w:tcBorders>
        <w:shd w:val="clear" w:color="FFFFFF" w:themeColor="light1" w:fill="auto"/>
      </w:tcPr>
    </w:tblStylePr>
    <w:tblStylePr w:type="lastRow">
      <w:rPr>
        <w:rFonts w:ascii="Arial" w:hAnsi="Arial"/>
        <w:i/>
        <w:color w:val="686868" w:themeColor="accent2" w:themeTint="97" w:themeShade="95"/>
        <w:sz w:val="22"/>
      </w:rPr>
      <w:tblPr/>
      <w:tcPr>
        <w:tcBorders>
          <w:top w:val="single" w:sz="4" w:space="0" w:color="686868" w:themeColor="accent2" w:themeTint="97"/>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686868" w:themeColor="accent2" w:themeTint="97" w:themeShade="95"/>
        <w:sz w:val="22"/>
      </w:rPr>
      <w:tblPr/>
      <w:tcPr>
        <w:tcBorders>
          <w:top w:val="none" w:sz="0" w:space="0" w:color="auto"/>
          <w:left w:val="none" w:sz="0" w:space="0" w:color="auto"/>
          <w:bottom w:val="none" w:sz="0" w:space="0" w:color="auto"/>
          <w:right w:val="single" w:sz="4" w:space="0" w:color="686868" w:themeColor="accent2" w:themeTint="97"/>
        </w:tcBorders>
        <w:shd w:val="clear" w:color="FFFFFF" w:fill="auto"/>
      </w:tcPr>
    </w:tblStylePr>
    <w:tblStylePr w:type="lastCol">
      <w:rPr>
        <w:rFonts w:ascii="Arial" w:hAnsi="Arial"/>
        <w:i/>
        <w:color w:val="686868" w:themeColor="accent2" w:themeTint="97" w:themeShade="95"/>
        <w:sz w:val="22"/>
      </w:rPr>
      <w:tblPr/>
      <w:tcPr>
        <w:tcBorders>
          <w:top w:val="none" w:sz="0" w:space="0" w:color="auto"/>
          <w:left w:val="single" w:sz="4" w:space="0" w:color="686868" w:themeColor="accent2" w:themeTint="97"/>
          <w:bottom w:val="none" w:sz="0" w:space="0" w:color="auto"/>
          <w:right w:val="none" w:sz="0" w:space="0" w:color="auto"/>
        </w:tcBorders>
        <w:shd w:val="clear" w:color="FFFFFF" w:fill="auto"/>
      </w:tcPr>
    </w:tblStylePr>
    <w:tblStylePr w:type="band1Vert">
      <w:tblPr/>
      <w:tcPr>
        <w:shd w:val="clear" w:color="BFBFBF" w:themeColor="accent2" w:themeTint="40" w:fill="auto"/>
      </w:tcPr>
    </w:tblStylePr>
    <w:tblStylePr w:type="band1Horz">
      <w:rPr>
        <w:rFonts w:ascii="Arial" w:hAnsi="Arial"/>
        <w:color w:val="686868" w:themeColor="accent2" w:themeTint="97" w:themeShade="95"/>
        <w:sz w:val="22"/>
      </w:rPr>
      <w:tblPr/>
      <w:tcPr>
        <w:shd w:val="clear" w:color="BFBFBF" w:themeColor="accent2" w:themeTint="40" w:fill="auto"/>
      </w:tcPr>
    </w:tblStylePr>
    <w:tblStylePr w:type="band2Horz">
      <w:rPr>
        <w:rFonts w:ascii="Arial" w:hAnsi="Arial"/>
        <w:color w:val="686868" w:themeColor="accent2" w:themeTint="97" w:themeShade="95"/>
        <w:sz w:val="22"/>
      </w:rPr>
    </w:tblStylePr>
  </w:style>
  <w:style w:type="table" w:customStyle="1" w:styleId="ListTable7Colorful-Accent31">
    <w:name w:val="List Table 7 Colorful - Accent 31"/>
    <w:basedOn w:val="Tabellanormale"/>
    <w:uiPriority w:val="99"/>
    <w:tblPr>
      <w:tblStyleRowBandSize w:val="1"/>
      <w:tblStyleColBandSize w:val="1"/>
      <w:tblBorders>
        <w:right w:val="single" w:sz="4" w:space="0" w:color="66CEE1" w:themeColor="accent3" w:themeTint="98"/>
      </w:tblBorders>
    </w:tblPr>
    <w:tblStylePr w:type="firstRow">
      <w:rPr>
        <w:rFonts w:ascii="Arial" w:hAnsi="Arial"/>
        <w:i/>
        <w:color w:val="66CEE1" w:themeColor="accent3" w:themeTint="98" w:themeShade="95"/>
        <w:sz w:val="22"/>
      </w:rPr>
      <w:tblPr/>
      <w:tcPr>
        <w:tcBorders>
          <w:top w:val="none" w:sz="0" w:space="0" w:color="auto"/>
          <w:left w:val="none" w:sz="0" w:space="0" w:color="auto"/>
          <w:bottom w:val="single" w:sz="4" w:space="0" w:color="66CEE1" w:themeColor="accent3" w:themeTint="98"/>
          <w:right w:val="none" w:sz="0" w:space="0" w:color="auto"/>
        </w:tcBorders>
        <w:shd w:val="clear" w:color="FFFFFF" w:themeColor="light1" w:fill="auto"/>
      </w:tcPr>
    </w:tblStylePr>
    <w:tblStylePr w:type="lastRow">
      <w:rPr>
        <w:rFonts w:ascii="Arial" w:hAnsi="Arial"/>
        <w:i/>
        <w:color w:val="66CEE1" w:themeColor="accent3" w:themeTint="98" w:themeShade="95"/>
        <w:sz w:val="22"/>
      </w:rPr>
      <w:tblPr/>
      <w:tcPr>
        <w:tcBorders>
          <w:top w:val="single" w:sz="4" w:space="0" w:color="66CEE1" w:themeColor="accent3"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66CEE1" w:themeColor="accent3" w:themeTint="98" w:themeShade="95"/>
        <w:sz w:val="22"/>
      </w:rPr>
      <w:tblPr/>
      <w:tcPr>
        <w:tcBorders>
          <w:top w:val="none" w:sz="0" w:space="0" w:color="auto"/>
          <w:left w:val="none" w:sz="0" w:space="0" w:color="auto"/>
          <w:bottom w:val="none" w:sz="0" w:space="0" w:color="auto"/>
          <w:right w:val="single" w:sz="4" w:space="0" w:color="66CEE1" w:themeColor="accent3" w:themeTint="98"/>
        </w:tcBorders>
        <w:shd w:val="clear" w:color="FFFFFF" w:fill="auto"/>
      </w:tcPr>
    </w:tblStylePr>
    <w:tblStylePr w:type="lastCol">
      <w:rPr>
        <w:rFonts w:ascii="Arial" w:hAnsi="Arial"/>
        <w:i/>
        <w:color w:val="66CEE1" w:themeColor="accent3" w:themeTint="98" w:themeShade="95"/>
        <w:sz w:val="22"/>
      </w:rPr>
      <w:tblPr/>
      <w:tcPr>
        <w:tcBorders>
          <w:top w:val="none" w:sz="0" w:space="0" w:color="auto"/>
          <w:left w:val="single" w:sz="4" w:space="0" w:color="66CEE1" w:themeColor="accent3" w:themeTint="98"/>
          <w:bottom w:val="none" w:sz="0" w:space="0" w:color="auto"/>
          <w:right w:val="none" w:sz="0" w:space="0" w:color="auto"/>
        </w:tcBorders>
        <w:shd w:val="clear" w:color="FFFFFF" w:fill="auto"/>
      </w:tcPr>
    </w:tblStylePr>
    <w:tblStylePr w:type="band1Vert">
      <w:tblPr/>
      <w:tcPr>
        <w:shd w:val="clear" w:color="BEEAF2" w:themeColor="accent3" w:themeTint="40" w:fill="auto"/>
      </w:tcPr>
    </w:tblStylePr>
    <w:tblStylePr w:type="band1Horz">
      <w:rPr>
        <w:rFonts w:ascii="Arial" w:hAnsi="Arial"/>
        <w:color w:val="66CEE1" w:themeColor="accent3" w:themeTint="98" w:themeShade="95"/>
        <w:sz w:val="22"/>
      </w:rPr>
      <w:tblPr/>
      <w:tcPr>
        <w:shd w:val="clear" w:color="BEEAF2" w:themeColor="accent3" w:themeTint="40" w:fill="auto"/>
      </w:tcPr>
    </w:tblStylePr>
    <w:tblStylePr w:type="band2Horz">
      <w:rPr>
        <w:rFonts w:ascii="Arial" w:hAnsi="Arial"/>
        <w:color w:val="66CEE1" w:themeColor="accent3" w:themeTint="98" w:themeShade="95"/>
        <w:sz w:val="22"/>
      </w:rPr>
    </w:tblStylePr>
  </w:style>
  <w:style w:type="table" w:customStyle="1" w:styleId="ListTable7Colorful-Accent41">
    <w:name w:val="List Table 7 Colorful - Accent 41"/>
    <w:basedOn w:val="Tabellanormale"/>
    <w:uiPriority w:val="99"/>
    <w:tblPr>
      <w:tblStyleRowBandSize w:val="1"/>
      <w:tblStyleColBandSize w:val="1"/>
      <w:tblBorders>
        <w:right w:val="single" w:sz="4" w:space="0" w:color="F8F5B7" w:themeColor="accent4" w:themeTint="9A"/>
      </w:tblBorders>
    </w:tblPr>
    <w:tblStylePr w:type="firstRow">
      <w:rPr>
        <w:rFonts w:ascii="Arial" w:hAnsi="Arial"/>
        <w:i/>
        <w:color w:val="F8F5B7" w:themeColor="accent4" w:themeTint="9A" w:themeShade="95"/>
        <w:sz w:val="22"/>
      </w:rPr>
      <w:tblPr/>
      <w:tcPr>
        <w:tcBorders>
          <w:top w:val="none" w:sz="0" w:space="0" w:color="auto"/>
          <w:left w:val="none" w:sz="0" w:space="0" w:color="auto"/>
          <w:bottom w:val="single" w:sz="4" w:space="0" w:color="F8F5B7" w:themeColor="accent4" w:themeTint="9A"/>
          <w:right w:val="none" w:sz="0" w:space="0" w:color="auto"/>
        </w:tcBorders>
        <w:shd w:val="clear" w:color="FFFFFF" w:themeColor="light1" w:fill="auto"/>
      </w:tcPr>
    </w:tblStylePr>
    <w:tblStylePr w:type="lastRow">
      <w:rPr>
        <w:rFonts w:ascii="Arial" w:hAnsi="Arial"/>
        <w:i/>
        <w:color w:val="F8F5B7" w:themeColor="accent4" w:themeTint="9A" w:themeShade="95"/>
        <w:sz w:val="22"/>
      </w:rPr>
      <w:tblPr/>
      <w:tcPr>
        <w:tcBorders>
          <w:top w:val="single" w:sz="4" w:space="0" w:color="F8F5B7" w:themeColor="accent4"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8F5B7" w:themeColor="accent4" w:themeTint="9A" w:themeShade="95"/>
        <w:sz w:val="22"/>
      </w:rPr>
      <w:tblPr/>
      <w:tcPr>
        <w:tcBorders>
          <w:top w:val="none" w:sz="0" w:space="0" w:color="auto"/>
          <w:left w:val="none" w:sz="0" w:space="0" w:color="auto"/>
          <w:bottom w:val="none" w:sz="0" w:space="0" w:color="auto"/>
          <w:right w:val="single" w:sz="4" w:space="0" w:color="F8F5B7" w:themeColor="accent4" w:themeTint="9A"/>
        </w:tcBorders>
        <w:shd w:val="clear" w:color="FFFFFF" w:fill="auto"/>
      </w:tcPr>
    </w:tblStylePr>
    <w:tblStylePr w:type="lastCol">
      <w:rPr>
        <w:rFonts w:ascii="Arial" w:hAnsi="Arial"/>
        <w:i/>
        <w:color w:val="F8F5B7" w:themeColor="accent4" w:themeTint="9A" w:themeShade="95"/>
        <w:sz w:val="22"/>
      </w:rPr>
      <w:tblPr/>
      <w:tcPr>
        <w:tcBorders>
          <w:top w:val="none" w:sz="0" w:space="0" w:color="auto"/>
          <w:left w:val="single" w:sz="4" w:space="0" w:color="F8F5B7" w:themeColor="accent4" w:themeTint="9A"/>
          <w:bottom w:val="none" w:sz="0" w:space="0" w:color="auto"/>
          <w:right w:val="none" w:sz="0" w:space="0" w:color="auto"/>
        </w:tcBorders>
        <w:shd w:val="clear" w:color="FFFFFF" w:fill="auto"/>
      </w:tcPr>
    </w:tblStylePr>
    <w:tblStylePr w:type="band1Vert">
      <w:tblPr/>
      <w:tcPr>
        <w:shd w:val="clear" w:color="FCFBE1" w:themeColor="accent4" w:themeTint="40" w:fill="auto"/>
      </w:tcPr>
    </w:tblStylePr>
    <w:tblStylePr w:type="band1Horz">
      <w:rPr>
        <w:rFonts w:ascii="Arial" w:hAnsi="Arial"/>
        <w:color w:val="F8F5B7" w:themeColor="accent4" w:themeTint="9A" w:themeShade="95"/>
        <w:sz w:val="22"/>
      </w:rPr>
      <w:tblPr/>
      <w:tcPr>
        <w:shd w:val="clear" w:color="FCFBE1" w:themeColor="accent4" w:themeTint="40" w:fill="auto"/>
      </w:tcPr>
    </w:tblStylePr>
    <w:tblStylePr w:type="band2Horz">
      <w:rPr>
        <w:rFonts w:ascii="Arial" w:hAnsi="Arial"/>
        <w:color w:val="F8F5B7" w:themeColor="accent4" w:themeTint="9A" w:themeShade="95"/>
        <w:sz w:val="22"/>
      </w:rPr>
    </w:tblStylePr>
  </w:style>
  <w:style w:type="table" w:customStyle="1" w:styleId="ListTable7Colorful-Accent51">
    <w:name w:val="List Table 7 Colorful - Accent 51"/>
    <w:basedOn w:val="Tabellanormale"/>
    <w:uiPriority w:val="99"/>
    <w:tblPr>
      <w:tblStyleRowBandSize w:val="1"/>
      <w:tblStyleColBandSize w:val="1"/>
      <w:tblBorders>
        <w:right w:val="single" w:sz="4" w:space="0" w:color="A4D3DD" w:themeColor="accent5" w:themeTint="9A"/>
      </w:tblBorders>
    </w:tblPr>
    <w:tblStylePr w:type="firstRow">
      <w:rPr>
        <w:rFonts w:ascii="Arial" w:hAnsi="Arial"/>
        <w:i/>
        <w:color w:val="A4D3DD" w:themeColor="accent5" w:themeTint="9A" w:themeShade="95"/>
        <w:sz w:val="22"/>
      </w:rPr>
      <w:tblPr/>
      <w:tcPr>
        <w:tcBorders>
          <w:top w:val="none" w:sz="0" w:space="0" w:color="auto"/>
          <w:left w:val="none" w:sz="0" w:space="0" w:color="auto"/>
          <w:bottom w:val="single" w:sz="4" w:space="0" w:color="A4D3DD" w:themeColor="accent5" w:themeTint="9A"/>
          <w:right w:val="none" w:sz="0" w:space="0" w:color="auto"/>
        </w:tcBorders>
        <w:shd w:val="clear" w:color="FFFFFF" w:themeColor="light1" w:fill="auto"/>
      </w:tcPr>
    </w:tblStylePr>
    <w:tblStylePr w:type="lastRow">
      <w:rPr>
        <w:rFonts w:ascii="Arial" w:hAnsi="Arial"/>
        <w:i/>
        <w:color w:val="A4D3DD" w:themeColor="accent5" w:themeTint="9A" w:themeShade="95"/>
        <w:sz w:val="22"/>
      </w:rPr>
      <w:tblPr/>
      <w:tcPr>
        <w:tcBorders>
          <w:top w:val="single" w:sz="4" w:space="0" w:color="A4D3DD" w:themeColor="accent5" w:themeTint="9A"/>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A4D3DD" w:themeColor="accent5" w:themeTint="9A" w:themeShade="95"/>
        <w:sz w:val="22"/>
      </w:rPr>
      <w:tblPr/>
      <w:tcPr>
        <w:tcBorders>
          <w:top w:val="none" w:sz="0" w:space="0" w:color="auto"/>
          <w:left w:val="none" w:sz="0" w:space="0" w:color="auto"/>
          <w:bottom w:val="none" w:sz="0" w:space="0" w:color="auto"/>
          <w:right w:val="single" w:sz="4" w:space="0" w:color="A4D3DD" w:themeColor="accent5" w:themeTint="9A"/>
        </w:tcBorders>
        <w:shd w:val="clear" w:color="FFFFFF" w:fill="auto"/>
      </w:tcPr>
    </w:tblStylePr>
    <w:tblStylePr w:type="lastCol">
      <w:rPr>
        <w:rFonts w:ascii="Arial" w:hAnsi="Arial"/>
        <w:i/>
        <w:color w:val="A4D3DD" w:themeColor="accent5" w:themeTint="9A" w:themeShade="95"/>
        <w:sz w:val="22"/>
      </w:rPr>
      <w:tblPr/>
      <w:tcPr>
        <w:tcBorders>
          <w:top w:val="none" w:sz="0" w:space="0" w:color="auto"/>
          <w:left w:val="single" w:sz="4" w:space="0" w:color="A4D3DD" w:themeColor="accent5" w:themeTint="9A"/>
          <w:bottom w:val="none" w:sz="0" w:space="0" w:color="auto"/>
          <w:right w:val="none" w:sz="0" w:space="0" w:color="auto"/>
        </w:tcBorders>
        <w:shd w:val="clear" w:color="FFFFFF" w:fill="auto"/>
      </w:tcPr>
    </w:tblStylePr>
    <w:tblStylePr w:type="band1Vert">
      <w:tblPr/>
      <w:tcPr>
        <w:shd w:val="clear" w:color="D9ECF1" w:themeColor="accent5" w:themeTint="40" w:fill="auto"/>
      </w:tcPr>
    </w:tblStylePr>
    <w:tblStylePr w:type="band1Horz">
      <w:rPr>
        <w:rFonts w:ascii="Arial" w:hAnsi="Arial"/>
        <w:color w:val="A4D3DD" w:themeColor="accent5" w:themeTint="9A" w:themeShade="95"/>
        <w:sz w:val="22"/>
      </w:rPr>
      <w:tblPr/>
      <w:tcPr>
        <w:shd w:val="clear" w:color="D9ECF1" w:themeColor="accent5" w:themeTint="40" w:fill="auto"/>
      </w:tcPr>
    </w:tblStylePr>
    <w:tblStylePr w:type="band2Horz">
      <w:rPr>
        <w:rFonts w:ascii="Arial" w:hAnsi="Arial"/>
        <w:color w:val="A4D3DD" w:themeColor="accent5" w:themeTint="9A" w:themeShade="95"/>
        <w:sz w:val="22"/>
      </w:rPr>
    </w:tblStylePr>
  </w:style>
  <w:style w:type="table" w:customStyle="1" w:styleId="ListTable7Colorful-Accent61">
    <w:name w:val="List Table 7 Colorful - Accent 61"/>
    <w:basedOn w:val="Tabellanormale"/>
    <w:uiPriority w:val="99"/>
    <w:tblPr>
      <w:tblStyleRowBandSize w:val="1"/>
      <w:tblStyleColBandSize w:val="1"/>
      <w:tblBorders>
        <w:right w:val="single" w:sz="4" w:space="0" w:color="FFF067" w:themeColor="accent6" w:themeTint="98"/>
      </w:tblBorders>
    </w:tblPr>
    <w:tblStylePr w:type="firstRow">
      <w:rPr>
        <w:rFonts w:ascii="Arial" w:hAnsi="Arial"/>
        <w:i/>
        <w:color w:val="FFF067" w:themeColor="accent6" w:themeTint="98" w:themeShade="95"/>
        <w:sz w:val="22"/>
      </w:rPr>
      <w:tblPr/>
      <w:tcPr>
        <w:tcBorders>
          <w:top w:val="none" w:sz="0" w:space="0" w:color="auto"/>
          <w:left w:val="none" w:sz="0" w:space="0" w:color="auto"/>
          <w:bottom w:val="single" w:sz="4" w:space="0" w:color="FFF067" w:themeColor="accent6" w:themeTint="98"/>
          <w:right w:val="none" w:sz="0" w:space="0" w:color="auto"/>
        </w:tcBorders>
        <w:shd w:val="clear" w:color="FFFFFF" w:themeColor="light1" w:fill="auto"/>
      </w:tcPr>
    </w:tblStylePr>
    <w:tblStylePr w:type="lastRow">
      <w:rPr>
        <w:rFonts w:ascii="Arial" w:hAnsi="Arial"/>
        <w:i/>
        <w:color w:val="FFF067" w:themeColor="accent6" w:themeTint="98" w:themeShade="95"/>
        <w:sz w:val="22"/>
      </w:rPr>
      <w:tblPr/>
      <w:tcPr>
        <w:tcBorders>
          <w:top w:val="single" w:sz="4" w:space="0" w:color="FFF067" w:themeColor="accent6" w:themeTint="98"/>
          <w:left w:val="none" w:sz="0" w:space="0" w:color="auto"/>
          <w:bottom w:val="none" w:sz="0" w:space="0" w:color="auto"/>
          <w:right w:val="none" w:sz="0" w:space="0" w:color="auto"/>
        </w:tcBorders>
        <w:shd w:val="clear" w:color="FFFFFF" w:themeColor="light1" w:fill="auto"/>
      </w:tcPr>
    </w:tblStylePr>
    <w:tblStylePr w:type="firstCol">
      <w:pPr>
        <w:jc w:val="right"/>
      </w:pPr>
      <w:rPr>
        <w:rFonts w:ascii="Arial" w:hAnsi="Arial"/>
        <w:i/>
        <w:color w:val="FFF067" w:themeColor="accent6" w:themeTint="98" w:themeShade="95"/>
        <w:sz w:val="22"/>
      </w:rPr>
      <w:tblPr/>
      <w:tcPr>
        <w:tcBorders>
          <w:top w:val="none" w:sz="0" w:space="0" w:color="auto"/>
          <w:left w:val="none" w:sz="0" w:space="0" w:color="auto"/>
          <w:bottom w:val="none" w:sz="0" w:space="0" w:color="auto"/>
          <w:right w:val="single" w:sz="4" w:space="0" w:color="FFF067" w:themeColor="accent6" w:themeTint="98"/>
        </w:tcBorders>
        <w:shd w:val="clear" w:color="FFFFFF" w:fill="auto"/>
      </w:tcPr>
    </w:tblStylePr>
    <w:tblStylePr w:type="lastCol">
      <w:rPr>
        <w:rFonts w:ascii="Arial" w:hAnsi="Arial"/>
        <w:i/>
        <w:color w:val="FFF067" w:themeColor="accent6" w:themeTint="98" w:themeShade="95"/>
        <w:sz w:val="22"/>
      </w:rPr>
      <w:tblPr/>
      <w:tcPr>
        <w:tcBorders>
          <w:top w:val="none" w:sz="0" w:space="0" w:color="auto"/>
          <w:left w:val="single" w:sz="4" w:space="0" w:color="FFF067" w:themeColor="accent6" w:themeTint="98"/>
          <w:bottom w:val="none" w:sz="0" w:space="0" w:color="auto"/>
          <w:right w:val="none" w:sz="0" w:space="0" w:color="auto"/>
        </w:tcBorders>
        <w:shd w:val="clear" w:color="FFFFFF" w:fill="auto"/>
      </w:tcPr>
    </w:tblStylePr>
    <w:tblStylePr w:type="band1Vert">
      <w:tblPr/>
      <w:tcPr>
        <w:shd w:val="clear" w:color="FFF8BF" w:themeColor="accent6" w:themeTint="40" w:fill="auto"/>
      </w:tcPr>
    </w:tblStylePr>
    <w:tblStylePr w:type="band1Horz">
      <w:rPr>
        <w:rFonts w:ascii="Arial" w:hAnsi="Arial"/>
        <w:color w:val="FFF067" w:themeColor="accent6" w:themeTint="98" w:themeShade="95"/>
        <w:sz w:val="22"/>
      </w:rPr>
      <w:tblPr/>
      <w:tcPr>
        <w:shd w:val="clear" w:color="FFF8BF" w:themeColor="accent6" w:themeTint="40" w:fill="auto"/>
      </w:tcPr>
    </w:tblStylePr>
    <w:tblStylePr w:type="band2Horz">
      <w:rPr>
        <w:rFonts w:ascii="Arial" w:hAnsi="Arial"/>
        <w:color w:val="FFF067" w:themeColor="accent6" w:themeTint="98" w:themeShade="95"/>
        <w:sz w:val="22"/>
      </w:rPr>
    </w:tblStyle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character" w:customStyle="1" w:styleId="IntenseQuoteChar">
    <w:name w:val="Intense Quote Char"/>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styleId="Tabellasemplice-1">
    <w:name w:val="Plain Table 1"/>
    <w:basedOn w:val="Tabellanorma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styleId="Tabellasemplice-2">
    <w:name w:val="Plain Table 2"/>
    <w:basedOn w:val="Tabellanorma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styleId="Tabellasemplice4">
    <w:name w:val="Plain Table 4"/>
    <w:basedOn w:val="Tabellanorma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styleId="Tabellasemplice5">
    <w:name w:val="Plain Table 5"/>
    <w:basedOn w:val="Tabellanorma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styleId="Tabellagriglia1chiara">
    <w:name w:val="Grid Table 1 Light"/>
    <w:basedOn w:val="Tabellanorma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Tabellagriglia2">
    <w:name w:val="Grid Table 2"/>
    <w:basedOn w:val="Tabellanorma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styleId="Grigliatab3">
    <w:name w:val="Grid Table 3"/>
    <w:basedOn w:val="Tabellanorma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styleId="Grigliatab4">
    <w:name w:val="Grid Table 4"/>
    <w:basedOn w:val="Tabellanorma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styleId="Tabellagriglia5scura">
    <w:name w:val="Grid Table 5 Dark"/>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hemeColor="light1"/>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Tabellagriglia5scura-colore11">
    <w:name w:val="Tabella griglia 5 scura - colore 11"/>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EEBF9"/>
    </w:tblPr>
    <w:tblStylePr w:type="firstRow">
      <w:rPr>
        <w:rFonts w:ascii="Arial" w:hAnsi="Arial"/>
        <w:b/>
        <w:color w:val="FFFFFF"/>
        <w:sz w:val="22"/>
      </w:rPr>
      <w:tblPr/>
      <w:tcPr>
        <w:shd w:val="clear" w:color="auto" w:fill="0E7594"/>
      </w:tcPr>
    </w:tblStylePr>
    <w:tblStylePr w:type="lastRow">
      <w:rPr>
        <w:rFonts w:ascii="Arial" w:hAnsi="Arial"/>
        <w:b/>
        <w:color w:val="FFFFFF"/>
        <w:sz w:val="22"/>
      </w:rPr>
      <w:tblPr/>
      <w:tcPr>
        <w:tcBorders>
          <w:top w:val="single" w:sz="4" w:space="0" w:color="FFFFFF" w:themeColor="light1"/>
        </w:tcBorders>
        <w:shd w:val="clear" w:color="auto" w:fill="0E7594"/>
      </w:tcPr>
    </w:tblStylePr>
    <w:tblStylePr w:type="firstCol">
      <w:rPr>
        <w:rFonts w:ascii="Arial" w:hAnsi="Arial"/>
        <w:b/>
        <w:color w:val="FFFFFF"/>
        <w:sz w:val="22"/>
      </w:rPr>
      <w:tblPr/>
      <w:tcPr>
        <w:shd w:val="clear" w:color="auto" w:fill="0E7594"/>
      </w:tcPr>
    </w:tblStylePr>
    <w:tblStylePr w:type="lastCol">
      <w:rPr>
        <w:rFonts w:ascii="Arial" w:hAnsi="Arial"/>
        <w:b/>
        <w:color w:val="FFFFFF"/>
        <w:sz w:val="22"/>
      </w:rPr>
      <w:tblPr/>
      <w:tcPr>
        <w:shd w:val="clear" w:color="auto" w:fill="0E7594"/>
      </w:tcPr>
    </w:tblStylePr>
    <w:tblStylePr w:type="band1Vert">
      <w:tblPr/>
      <w:tcPr>
        <w:shd w:val="clear" w:color="auto" w:fill="6CD2F1"/>
      </w:tcPr>
    </w:tblStylePr>
    <w:tblStylePr w:type="band1Horz">
      <w:tblPr/>
      <w:tcPr>
        <w:shd w:val="clear" w:color="auto" w:fill="6CD2F1"/>
      </w:tcPr>
    </w:tblStylePr>
  </w:style>
  <w:style w:type="table" w:customStyle="1" w:styleId="Tabellagriglia5scura-colore41">
    <w:name w:val="Tabella griglia 5 scura - colore 41"/>
    <w:basedOn w:val="Tabellanorma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CFBE6"/>
    </w:tblPr>
    <w:tblStylePr w:type="firstRow">
      <w:rPr>
        <w:rFonts w:ascii="Arial" w:hAnsi="Arial"/>
        <w:b/>
        <w:color w:val="FFFFFF"/>
        <w:sz w:val="22"/>
      </w:rPr>
      <w:tblPr/>
      <w:tcPr>
        <w:shd w:val="clear" w:color="auto" w:fill="F4EF89"/>
      </w:tcPr>
    </w:tblStylePr>
    <w:tblStylePr w:type="lastRow">
      <w:rPr>
        <w:rFonts w:ascii="Arial" w:hAnsi="Arial"/>
        <w:b/>
        <w:color w:val="FFFFFF"/>
        <w:sz w:val="22"/>
      </w:rPr>
      <w:tblPr/>
      <w:tcPr>
        <w:tcBorders>
          <w:top w:val="single" w:sz="4" w:space="0" w:color="FFFFFF" w:themeColor="light1"/>
        </w:tcBorders>
        <w:shd w:val="clear" w:color="auto" w:fill="F4EF89"/>
      </w:tcPr>
    </w:tblStylePr>
    <w:tblStylePr w:type="firstCol">
      <w:rPr>
        <w:rFonts w:ascii="Arial" w:hAnsi="Arial"/>
        <w:b/>
        <w:color w:val="FFFFFF"/>
        <w:sz w:val="22"/>
      </w:rPr>
      <w:tblPr/>
      <w:tcPr>
        <w:shd w:val="clear" w:color="auto" w:fill="F4EF89"/>
      </w:tcPr>
    </w:tblStylePr>
    <w:tblStylePr w:type="lastCol">
      <w:rPr>
        <w:rFonts w:ascii="Arial" w:hAnsi="Arial"/>
        <w:b/>
        <w:color w:val="FFFFFF"/>
        <w:sz w:val="22"/>
      </w:rPr>
      <w:tblPr/>
      <w:tcPr>
        <w:shd w:val="clear" w:color="auto" w:fill="F4EF89"/>
      </w:tcPr>
    </w:tblStylePr>
    <w:tblStylePr w:type="band1Vert">
      <w:tblPr/>
      <w:tcPr>
        <w:shd w:val="clear" w:color="auto" w:fill="FAF7C8"/>
      </w:tcPr>
    </w:tblStylePr>
    <w:tblStylePr w:type="band1Horz">
      <w:tblPr/>
      <w:tcPr>
        <w:shd w:val="clear" w:color="auto" w:fill="FAF7C8"/>
      </w:tcPr>
    </w:tblStylePr>
  </w:style>
  <w:style w:type="table" w:styleId="Tabellagriglia6acolori">
    <w:name w:val="Grid Table 6 Colorful"/>
    <w:basedOn w:val="Tabellanorma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cPr>
    </w:tblStylePr>
    <w:tblStylePr w:type="band1Horz">
      <w:rPr>
        <w:rFonts w:ascii="Arial" w:hAnsi="Arial"/>
        <w:color w:val="7F7F7F" w:themeColor="text1" w:themeTint="80" w:themeShade="95"/>
        <w:sz w:val="22"/>
      </w:rPr>
      <w:tblPr/>
      <w:tcPr>
        <w:shd w:val="clear" w:color="auto" w:fill="CBCBCB"/>
      </w:tcPr>
    </w:tblStylePr>
    <w:tblStylePr w:type="band2Horz">
      <w:rPr>
        <w:rFonts w:ascii="Arial" w:hAnsi="Arial"/>
        <w:color w:val="7F7F7F" w:themeColor="text1" w:themeTint="80" w:themeShade="95"/>
        <w:sz w:val="22"/>
      </w:rPr>
    </w:tblStylePr>
  </w:style>
  <w:style w:type="table" w:styleId="Tabellagriglia7acolori">
    <w:name w:val="Grid Table 7 Colorful"/>
    <w:basedOn w:val="Tabellanorma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cPr>
    </w:tblStylePr>
    <w:tblStylePr w:type="band1Horz">
      <w:rPr>
        <w:rFonts w:ascii="Arial" w:hAnsi="Arial"/>
        <w:color w:val="7F7F7F" w:themeColor="text1" w:themeTint="80" w:themeShade="95"/>
        <w:sz w:val="22"/>
      </w:rPr>
      <w:tblPr/>
      <w:tcPr>
        <w:shd w:val="clear" w:color="auto" w:fill="F2F2F2"/>
      </w:tcPr>
    </w:tblStylePr>
    <w:tblStylePr w:type="band2Horz">
      <w:rPr>
        <w:rFonts w:ascii="Arial" w:hAnsi="Arial"/>
        <w:color w:val="7F7F7F" w:themeColor="text1" w:themeTint="80" w:themeShade="95"/>
        <w:sz w:val="22"/>
      </w:rPr>
    </w:tblStylePr>
  </w:style>
  <w:style w:type="table" w:styleId="Tabellaelenco1chiara">
    <w:name w:val="List Table 1 Light"/>
    <w:basedOn w:val="Tabellanorma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styleId="Tabellaelenco2">
    <w:name w:val="List Table 2"/>
    <w:basedOn w:val="Tabellanorma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styleId="Elencotab3">
    <w:name w:val="List Table 3"/>
    <w:basedOn w:val="Tabellanorma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Elencotab4">
    <w:name w:val="List Table 4"/>
    <w:basedOn w:val="Tabellanorma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styleId="Tabellaelenco5scura">
    <w:name w:val="List Table 5 Dark"/>
    <w:basedOn w:val="Tabellanorma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cPr>
    </w:tblStylePr>
    <w:tblStylePr w:type="band2Horz">
      <w:tblPr/>
      <w:tcPr>
        <w:tcBorders>
          <w:top w:val="single" w:sz="4" w:space="0" w:color="FFFFFF" w:themeColor="light1"/>
          <w:bottom w:val="single" w:sz="4" w:space="0" w:color="FFFFFF" w:themeColor="light1"/>
        </w:tcBorders>
        <w:shd w:val="clear" w:color="auto" w:fill="7F7F7F"/>
      </w:tcPr>
    </w:tblStylePr>
  </w:style>
  <w:style w:type="table" w:styleId="Tabellaelenco6acolori">
    <w:name w:val="List Table 6 Colorful"/>
    <w:basedOn w:val="Tabellanorma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cPr>
    </w:tblStylePr>
    <w:tblStylePr w:type="band1Horz">
      <w:rPr>
        <w:rFonts w:ascii="Arial" w:hAnsi="Arial"/>
        <w:color w:val="000000" w:themeColor="text1"/>
        <w:sz w:val="22"/>
      </w:rPr>
      <w:tblPr/>
      <w:tcPr>
        <w:shd w:val="clear" w:color="auto" w:fill="BFBFBF"/>
      </w:tcPr>
    </w:tblStylePr>
    <w:tblStylePr w:type="band2Horz">
      <w:rPr>
        <w:rFonts w:ascii="Arial" w:hAnsi="Arial"/>
        <w:color w:val="000000" w:themeColor="text1"/>
        <w:sz w:val="22"/>
      </w:rPr>
    </w:tblStylePr>
  </w:style>
  <w:style w:type="table" w:styleId="Tabellaelenco7acolori">
    <w:name w:val="List Table 7 Colorful"/>
    <w:basedOn w:val="Tabellanorma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cPr>
    </w:tblStylePr>
    <w:tblStylePr w:type="band1Horz">
      <w:rPr>
        <w:rFonts w:ascii="Arial" w:hAnsi="Arial"/>
        <w:color w:val="7F7F7F" w:themeColor="text1" w:themeTint="80" w:themeShade="95"/>
        <w:sz w:val="22"/>
      </w:rPr>
      <w:tblPr/>
      <w:tcPr>
        <w:shd w:val="clear" w:color="auto" w:fill="BFBFBF"/>
      </w:tcPr>
    </w:tblStylePr>
    <w:tblStylePr w:type="band2Horz">
      <w:rPr>
        <w:rFonts w:ascii="Arial" w:hAnsi="Arial"/>
        <w:color w:val="7F7F7F" w:themeColor="text1" w:themeTint="80" w:themeShade="95"/>
        <w:sz w:val="22"/>
      </w:rPr>
    </w:tblStylePr>
  </w:style>
  <w:style w:type="table" w:customStyle="1" w:styleId="Lined-Accent">
    <w:name w:val="Lined - Accent"/>
    <w:basedOn w:val="Tabellanormale"/>
    <w:uiPriority w:val="99"/>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ellanormale"/>
    <w:uiPriority w:val="99"/>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uto" w:fill="1089AD"/>
      </w:tcPr>
    </w:tblStylePr>
    <w:tblStylePr w:type="lastRow">
      <w:rPr>
        <w:rFonts w:ascii="Arial" w:hAnsi="Arial"/>
        <w:color w:val="F2F2F2"/>
        <w:sz w:val="22"/>
      </w:rPr>
      <w:tblPr/>
      <w:tcPr>
        <w:shd w:val="clear" w:color="auto" w:fill="1089AD"/>
      </w:tcPr>
    </w:tblStylePr>
    <w:tblStylePr w:type="firstCol">
      <w:rPr>
        <w:rFonts w:ascii="Arial" w:hAnsi="Arial"/>
        <w:color w:val="F2F2F2"/>
        <w:sz w:val="22"/>
      </w:rPr>
      <w:tblPr/>
      <w:tcPr>
        <w:shd w:val="clear" w:color="auto" w:fill="1089AD"/>
      </w:tcPr>
    </w:tblStylePr>
    <w:tblStylePr w:type="lastCol">
      <w:rPr>
        <w:rFonts w:ascii="Arial" w:hAnsi="Arial"/>
        <w:color w:val="F2F2F2"/>
        <w:sz w:val="22"/>
      </w:rPr>
      <w:tblPr/>
      <w:tcPr>
        <w:shd w:val="clear" w:color="auto" w:fill="1089AD"/>
      </w:tcPr>
    </w:tblStylePr>
    <w:tblStylePr w:type="band1Vert">
      <w:rPr>
        <w:rFonts w:ascii="Arial" w:hAnsi="Arial"/>
        <w:color w:val="404040"/>
        <w:sz w:val="22"/>
      </w:rPr>
    </w:tblStylePr>
    <w:tblStylePr w:type="band2Vert">
      <w:rPr>
        <w:rFonts w:ascii="Arial" w:hAnsi="Arial"/>
        <w:color w:val="404040"/>
        <w:sz w:val="22"/>
      </w:rPr>
      <w:tblPr/>
      <w:tcPr>
        <w:shd w:val="clear" w:color="auto" w:fill="9BE0F5"/>
      </w:tcPr>
    </w:tblStylePr>
    <w:tblStylePr w:type="band1Horz">
      <w:rPr>
        <w:rFonts w:ascii="Arial" w:hAnsi="Arial"/>
        <w:color w:val="404040"/>
        <w:sz w:val="22"/>
      </w:rPr>
    </w:tblStylePr>
    <w:tblStylePr w:type="band2Horz">
      <w:rPr>
        <w:rFonts w:ascii="Arial" w:hAnsi="Arial"/>
        <w:color w:val="404040"/>
        <w:sz w:val="22"/>
      </w:rPr>
      <w:tblPr/>
      <w:tcPr>
        <w:shd w:val="clear" w:color="auto" w:fill="9BE0F5"/>
      </w:tcPr>
    </w:tblStylePr>
  </w:style>
  <w:style w:type="table" w:customStyle="1" w:styleId="Lined-Accent2">
    <w:name w:val="Lined - Accent 2"/>
    <w:basedOn w:val="Tabellanormale"/>
    <w:uiPriority w:val="99"/>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uto" w:fill="686868"/>
      </w:tcPr>
    </w:tblStylePr>
    <w:tblStylePr w:type="lastRow">
      <w:rPr>
        <w:rFonts w:ascii="Arial" w:hAnsi="Arial"/>
        <w:color w:val="F2F2F2"/>
        <w:sz w:val="22"/>
      </w:rPr>
      <w:tblPr/>
      <w:tcPr>
        <w:shd w:val="clear" w:color="auto" w:fill="686868"/>
      </w:tcPr>
    </w:tblStylePr>
    <w:tblStylePr w:type="firstCol">
      <w:rPr>
        <w:rFonts w:ascii="Arial" w:hAnsi="Arial"/>
        <w:color w:val="F2F2F2"/>
        <w:sz w:val="22"/>
      </w:rPr>
      <w:tblPr/>
      <w:tcPr>
        <w:shd w:val="clear" w:color="auto" w:fill="686868"/>
      </w:tcPr>
    </w:tblStylePr>
    <w:tblStylePr w:type="lastCol">
      <w:rPr>
        <w:rFonts w:ascii="Arial" w:hAnsi="Arial"/>
        <w:color w:val="F2F2F2"/>
        <w:sz w:val="22"/>
      </w:rPr>
      <w:tblPr/>
      <w:tcPr>
        <w:shd w:val="clear" w:color="auto" w:fill="686868"/>
      </w:tcPr>
    </w:tblStylePr>
    <w:tblStylePr w:type="band1Vert">
      <w:rPr>
        <w:rFonts w:ascii="Arial" w:hAnsi="Arial"/>
        <w:color w:val="404040"/>
        <w:sz w:val="22"/>
      </w:rPr>
    </w:tblStylePr>
    <w:tblStylePr w:type="band2Vert">
      <w:rPr>
        <w:rFonts w:ascii="Arial" w:hAnsi="Arial"/>
        <w:color w:val="404040"/>
        <w:sz w:val="22"/>
      </w:rPr>
      <w:tblPr/>
      <w:tcPr>
        <w:shd w:val="clear" w:color="auto" w:fill="CDCDCD"/>
      </w:tcPr>
    </w:tblStylePr>
    <w:tblStylePr w:type="band1Horz">
      <w:rPr>
        <w:rFonts w:ascii="Arial" w:hAnsi="Arial"/>
        <w:color w:val="404040"/>
        <w:sz w:val="22"/>
      </w:rPr>
    </w:tblStylePr>
    <w:tblStylePr w:type="band2Horz">
      <w:rPr>
        <w:rFonts w:ascii="Arial" w:hAnsi="Arial"/>
        <w:color w:val="404040"/>
        <w:sz w:val="22"/>
      </w:rPr>
      <w:tblPr/>
      <w:tcPr>
        <w:shd w:val="clear" w:color="auto" w:fill="CDCDCD"/>
      </w:tcPr>
    </w:tblStylePr>
  </w:style>
  <w:style w:type="table" w:customStyle="1" w:styleId="Lined-Accent3">
    <w:name w:val="Lined - Accent 3"/>
    <w:basedOn w:val="Tabellanormale"/>
    <w:uiPriority w:val="99"/>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uto" w:fill="2197AC"/>
      </w:tcPr>
    </w:tblStylePr>
    <w:tblStylePr w:type="lastRow">
      <w:rPr>
        <w:rFonts w:ascii="Arial" w:hAnsi="Arial"/>
        <w:color w:val="F2F2F2"/>
        <w:sz w:val="22"/>
      </w:rPr>
      <w:tblPr/>
      <w:tcPr>
        <w:shd w:val="clear" w:color="auto" w:fill="2197AC"/>
      </w:tcPr>
    </w:tblStylePr>
    <w:tblStylePr w:type="firstCol">
      <w:rPr>
        <w:rFonts w:ascii="Arial" w:hAnsi="Arial"/>
        <w:color w:val="F2F2F2"/>
        <w:sz w:val="22"/>
      </w:rPr>
      <w:tblPr/>
      <w:tcPr>
        <w:shd w:val="clear" w:color="auto" w:fill="2197AC"/>
      </w:tcPr>
    </w:tblStylePr>
    <w:tblStylePr w:type="lastCol">
      <w:rPr>
        <w:rFonts w:ascii="Arial" w:hAnsi="Arial"/>
        <w:color w:val="F2F2F2"/>
        <w:sz w:val="22"/>
      </w:rPr>
      <w:tblPr/>
      <w:tcPr>
        <w:shd w:val="clear" w:color="auto" w:fill="2197AC"/>
      </w:tcPr>
    </w:tblStylePr>
    <w:tblStylePr w:type="band1Vert">
      <w:rPr>
        <w:rFonts w:ascii="Arial" w:hAnsi="Arial"/>
        <w:color w:val="404040"/>
        <w:sz w:val="22"/>
      </w:rPr>
    </w:tblStylePr>
    <w:tblStylePr w:type="band2Vert">
      <w:rPr>
        <w:rFonts w:ascii="Arial" w:hAnsi="Arial"/>
        <w:color w:val="404040"/>
        <w:sz w:val="22"/>
      </w:rPr>
      <w:tblPr/>
      <w:tcPr>
        <w:shd w:val="clear" w:color="auto" w:fill="CAEEF5"/>
      </w:tcPr>
    </w:tblStylePr>
    <w:tblStylePr w:type="band1Horz">
      <w:rPr>
        <w:rFonts w:ascii="Arial" w:hAnsi="Arial"/>
        <w:color w:val="404040"/>
        <w:sz w:val="22"/>
      </w:rPr>
    </w:tblStylePr>
    <w:tblStylePr w:type="band2Horz">
      <w:rPr>
        <w:rFonts w:ascii="Arial" w:hAnsi="Arial"/>
        <w:color w:val="404040"/>
        <w:sz w:val="22"/>
      </w:rPr>
      <w:tblPr/>
      <w:tcPr>
        <w:shd w:val="clear" w:color="auto" w:fill="CAEEF5"/>
      </w:tcPr>
    </w:tblStylePr>
  </w:style>
  <w:style w:type="table" w:customStyle="1" w:styleId="Lined-Accent4">
    <w:name w:val="Lined - Accent 4"/>
    <w:basedOn w:val="Tabellanormale"/>
    <w:uiPriority w:val="99"/>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uto" w:fill="F8F5B7"/>
      </w:tcPr>
    </w:tblStylePr>
    <w:tblStylePr w:type="lastRow">
      <w:rPr>
        <w:rFonts w:ascii="Arial" w:hAnsi="Arial"/>
        <w:color w:val="F2F2F2"/>
        <w:sz w:val="22"/>
      </w:rPr>
      <w:tblPr/>
      <w:tcPr>
        <w:shd w:val="clear" w:color="auto" w:fill="F8F5B7"/>
      </w:tcPr>
    </w:tblStylePr>
    <w:tblStylePr w:type="firstCol">
      <w:rPr>
        <w:rFonts w:ascii="Arial" w:hAnsi="Arial"/>
        <w:color w:val="F2F2F2"/>
        <w:sz w:val="22"/>
      </w:rPr>
      <w:tblPr/>
      <w:tcPr>
        <w:shd w:val="clear" w:color="auto" w:fill="F8F5B7"/>
      </w:tcPr>
    </w:tblStylePr>
    <w:tblStylePr w:type="lastCol">
      <w:rPr>
        <w:rFonts w:ascii="Arial" w:hAnsi="Arial"/>
        <w:color w:val="F2F2F2"/>
        <w:sz w:val="22"/>
      </w:rPr>
      <w:tblPr/>
      <w:tcPr>
        <w:shd w:val="clear" w:color="auto" w:fill="F8F5B7"/>
      </w:tcPr>
    </w:tblStylePr>
    <w:tblStylePr w:type="band1Vert">
      <w:rPr>
        <w:rFonts w:ascii="Arial" w:hAnsi="Arial"/>
        <w:color w:val="404040"/>
        <w:sz w:val="22"/>
      </w:rPr>
    </w:tblStylePr>
    <w:tblStylePr w:type="band2Vert">
      <w:rPr>
        <w:rFonts w:ascii="Arial" w:hAnsi="Arial"/>
        <w:color w:val="404040"/>
        <w:sz w:val="22"/>
      </w:rPr>
      <w:tblPr/>
      <w:tcPr>
        <w:shd w:val="clear" w:color="auto" w:fill="FCFBE6"/>
      </w:tcPr>
    </w:tblStylePr>
    <w:tblStylePr w:type="band1Horz">
      <w:rPr>
        <w:rFonts w:ascii="Arial" w:hAnsi="Arial"/>
        <w:color w:val="404040"/>
        <w:sz w:val="22"/>
      </w:rPr>
    </w:tblStylePr>
    <w:tblStylePr w:type="band2Horz">
      <w:rPr>
        <w:rFonts w:ascii="Arial" w:hAnsi="Arial"/>
        <w:color w:val="404040"/>
        <w:sz w:val="22"/>
      </w:rPr>
      <w:tblPr/>
      <w:tcPr>
        <w:shd w:val="clear" w:color="auto" w:fill="FCFBE6"/>
      </w:tcPr>
    </w:tblStylePr>
  </w:style>
  <w:style w:type="table" w:customStyle="1" w:styleId="Lined-Accent5">
    <w:name w:val="Lined - Accent 5"/>
    <w:basedOn w:val="Tabellanormale"/>
    <w:uiPriority w:val="99"/>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uto" w:fill="6AB7C8"/>
      </w:tcPr>
    </w:tblStylePr>
    <w:tblStylePr w:type="lastRow">
      <w:rPr>
        <w:rFonts w:ascii="Arial" w:hAnsi="Arial"/>
        <w:color w:val="F2F2F2"/>
        <w:sz w:val="22"/>
      </w:rPr>
      <w:tblPr/>
      <w:tcPr>
        <w:shd w:val="clear" w:color="auto" w:fill="6AB7C8"/>
      </w:tcPr>
    </w:tblStylePr>
    <w:tblStylePr w:type="firstCol">
      <w:rPr>
        <w:rFonts w:ascii="Arial" w:hAnsi="Arial"/>
        <w:color w:val="F2F2F2"/>
        <w:sz w:val="22"/>
      </w:rPr>
      <w:tblPr/>
      <w:tcPr>
        <w:shd w:val="clear" w:color="auto" w:fill="6AB7C8"/>
      </w:tcPr>
    </w:tblStylePr>
    <w:tblStylePr w:type="lastCol">
      <w:rPr>
        <w:rFonts w:ascii="Arial" w:hAnsi="Arial"/>
        <w:color w:val="F2F2F2"/>
        <w:sz w:val="22"/>
      </w:rPr>
      <w:tblPr/>
      <w:tcPr>
        <w:shd w:val="clear" w:color="auto" w:fill="6AB7C8"/>
      </w:tcPr>
    </w:tblStylePr>
    <w:tblStylePr w:type="band1Vert">
      <w:rPr>
        <w:rFonts w:ascii="Arial" w:hAnsi="Arial"/>
        <w:color w:val="404040"/>
        <w:sz w:val="22"/>
      </w:rPr>
    </w:tblStylePr>
    <w:tblStylePr w:type="band2Vert">
      <w:rPr>
        <w:rFonts w:ascii="Arial" w:hAnsi="Arial"/>
        <w:color w:val="404040"/>
        <w:sz w:val="22"/>
      </w:rPr>
      <w:tblPr/>
      <w:tcPr>
        <w:shd w:val="clear" w:color="auto" w:fill="E0F0F3"/>
      </w:tcPr>
    </w:tblStylePr>
    <w:tblStylePr w:type="band1Horz">
      <w:rPr>
        <w:rFonts w:ascii="Arial" w:hAnsi="Arial"/>
        <w:color w:val="404040"/>
        <w:sz w:val="22"/>
      </w:rPr>
    </w:tblStylePr>
    <w:tblStylePr w:type="band2Horz">
      <w:rPr>
        <w:rFonts w:ascii="Arial" w:hAnsi="Arial"/>
        <w:color w:val="404040"/>
        <w:sz w:val="22"/>
      </w:rPr>
      <w:tblPr/>
      <w:tcPr>
        <w:shd w:val="clear" w:color="auto" w:fill="E0F0F3"/>
      </w:tcPr>
    </w:tblStylePr>
  </w:style>
  <w:style w:type="table" w:customStyle="1" w:styleId="Lined-Accent6">
    <w:name w:val="Lined - Accent 6"/>
    <w:basedOn w:val="Tabellanormale"/>
    <w:uiPriority w:val="99"/>
    <w:rPr>
      <w:color w:val="404040"/>
      <w:sz w:val="20"/>
      <w:szCs w:val="20"/>
      <w:lang w:val="el-GR" w:eastAsia="el-GR"/>
    </w:rPr>
    <w:tblPr>
      <w:tblStyleRowBandSize w:val="1"/>
      <w:tblStyleColBandSize w:val="1"/>
    </w:tblPr>
    <w:tblStylePr w:type="firstRow">
      <w:rPr>
        <w:rFonts w:ascii="Arial" w:hAnsi="Arial"/>
        <w:color w:val="F2F2F2"/>
        <w:sz w:val="22"/>
      </w:rPr>
      <w:tblPr/>
      <w:tcPr>
        <w:shd w:val="clear" w:color="auto" w:fill="FFE700"/>
      </w:tcPr>
    </w:tblStylePr>
    <w:tblStylePr w:type="lastRow">
      <w:rPr>
        <w:rFonts w:ascii="Arial" w:hAnsi="Arial"/>
        <w:color w:val="F2F2F2"/>
        <w:sz w:val="22"/>
      </w:rPr>
      <w:tblPr/>
      <w:tcPr>
        <w:shd w:val="clear" w:color="auto" w:fill="FFE700"/>
      </w:tcPr>
    </w:tblStylePr>
    <w:tblStylePr w:type="firstCol">
      <w:rPr>
        <w:rFonts w:ascii="Arial" w:hAnsi="Arial"/>
        <w:color w:val="F2F2F2"/>
        <w:sz w:val="22"/>
      </w:rPr>
      <w:tblPr/>
      <w:tcPr>
        <w:shd w:val="clear" w:color="auto" w:fill="FFE700"/>
      </w:tcPr>
    </w:tblStylePr>
    <w:tblStylePr w:type="lastCol">
      <w:rPr>
        <w:rFonts w:ascii="Arial" w:hAnsi="Arial"/>
        <w:color w:val="F2F2F2"/>
        <w:sz w:val="22"/>
      </w:rPr>
      <w:tblPr/>
      <w:tcPr>
        <w:shd w:val="clear" w:color="auto" w:fill="FFE700"/>
      </w:tcPr>
    </w:tblStylePr>
    <w:tblStylePr w:type="band1Vert">
      <w:rPr>
        <w:rFonts w:ascii="Arial" w:hAnsi="Arial"/>
        <w:color w:val="404040"/>
        <w:sz w:val="22"/>
      </w:rPr>
    </w:tblStylePr>
    <w:tblStylePr w:type="band2Vert">
      <w:rPr>
        <w:rFonts w:ascii="Arial" w:hAnsi="Arial"/>
        <w:color w:val="404040"/>
        <w:sz w:val="22"/>
      </w:rPr>
      <w:tblPr/>
      <w:tcPr>
        <w:shd w:val="clear" w:color="auto" w:fill="FFFACB"/>
      </w:tcPr>
    </w:tblStylePr>
    <w:tblStylePr w:type="band1Horz">
      <w:rPr>
        <w:rFonts w:ascii="Arial" w:hAnsi="Arial"/>
        <w:color w:val="404040"/>
        <w:sz w:val="22"/>
      </w:rPr>
    </w:tblStylePr>
    <w:tblStylePr w:type="band2Horz">
      <w:rPr>
        <w:rFonts w:ascii="Arial" w:hAnsi="Arial"/>
        <w:color w:val="404040"/>
        <w:sz w:val="22"/>
      </w:rPr>
      <w:tblPr/>
      <w:tcPr>
        <w:shd w:val="clear" w:color="auto" w:fill="FFFACB"/>
      </w:tcPr>
    </w:tblStylePr>
  </w:style>
  <w:style w:type="table" w:customStyle="1" w:styleId="BorderedLined-Accent">
    <w:name w:val="Bordered &amp; Lined - Accent"/>
    <w:basedOn w:val="Tabellanormale"/>
    <w:uiPriority w:val="99"/>
    <w:rPr>
      <w:color w:val="404040"/>
      <w:sz w:val="20"/>
      <w:szCs w:val="20"/>
      <w:lang w:val="el-GR" w:eastAsia="el-G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ellanormale"/>
    <w:uiPriority w:val="99"/>
    <w:rPr>
      <w:color w:val="404040"/>
      <w:sz w:val="20"/>
      <w:szCs w:val="20"/>
      <w:lang w:val="el-GR" w:eastAsia="el-GR"/>
    </w:rPr>
    <w:tblPr>
      <w:tblStyleRowBandSize w:val="1"/>
      <w:tblStyleColBandSize w:val="1"/>
      <w:tblBorders>
        <w:top w:val="single" w:sz="4" w:space="0" w:color="084456" w:themeColor="accent1" w:themeShade="95"/>
        <w:left w:val="single" w:sz="4" w:space="0" w:color="084456" w:themeColor="accent1" w:themeShade="95"/>
        <w:bottom w:val="single" w:sz="4" w:space="0" w:color="084456" w:themeColor="accent1" w:themeShade="95"/>
        <w:right w:val="single" w:sz="4" w:space="0" w:color="084456" w:themeColor="accent1" w:themeShade="95"/>
        <w:insideH w:val="single" w:sz="4" w:space="0" w:color="084456" w:themeColor="accent1" w:themeShade="95"/>
        <w:insideV w:val="single" w:sz="4" w:space="0" w:color="084456" w:themeColor="accent1" w:themeShade="95"/>
      </w:tblBorders>
    </w:tblPr>
    <w:tblStylePr w:type="firstRow">
      <w:rPr>
        <w:rFonts w:ascii="Arial" w:hAnsi="Arial"/>
        <w:color w:val="F2F2F2"/>
        <w:sz w:val="22"/>
      </w:rPr>
      <w:tblPr/>
      <w:tcPr>
        <w:shd w:val="clear" w:color="auto" w:fill="1089AD"/>
      </w:tcPr>
    </w:tblStylePr>
    <w:tblStylePr w:type="lastRow">
      <w:rPr>
        <w:rFonts w:ascii="Arial" w:hAnsi="Arial"/>
        <w:color w:val="F2F2F2"/>
        <w:sz w:val="22"/>
      </w:rPr>
      <w:tblPr/>
      <w:tcPr>
        <w:shd w:val="clear" w:color="auto" w:fill="1089AD"/>
      </w:tcPr>
    </w:tblStylePr>
    <w:tblStylePr w:type="firstCol">
      <w:rPr>
        <w:rFonts w:ascii="Arial" w:hAnsi="Arial"/>
        <w:color w:val="F2F2F2"/>
        <w:sz w:val="22"/>
      </w:rPr>
      <w:tblPr/>
      <w:tcPr>
        <w:shd w:val="clear" w:color="auto" w:fill="1089AD"/>
      </w:tcPr>
    </w:tblStylePr>
    <w:tblStylePr w:type="lastCol">
      <w:rPr>
        <w:rFonts w:ascii="Arial" w:hAnsi="Arial"/>
        <w:color w:val="F2F2F2"/>
        <w:sz w:val="22"/>
      </w:rPr>
      <w:tblPr/>
      <w:tcPr>
        <w:shd w:val="clear" w:color="auto" w:fill="1089AD"/>
      </w:tcPr>
    </w:tblStylePr>
    <w:tblStylePr w:type="band1Vert">
      <w:rPr>
        <w:rFonts w:ascii="Arial" w:hAnsi="Arial"/>
        <w:color w:val="404040"/>
        <w:sz w:val="22"/>
      </w:rPr>
    </w:tblStylePr>
    <w:tblStylePr w:type="band2Vert">
      <w:rPr>
        <w:rFonts w:ascii="Arial" w:hAnsi="Arial"/>
        <w:color w:val="404040"/>
        <w:sz w:val="22"/>
      </w:rPr>
      <w:tblPr/>
      <w:tcPr>
        <w:shd w:val="clear" w:color="auto" w:fill="9BE0F5"/>
      </w:tcPr>
    </w:tblStylePr>
    <w:tblStylePr w:type="band1Horz">
      <w:rPr>
        <w:rFonts w:ascii="Arial" w:hAnsi="Arial"/>
        <w:color w:val="404040"/>
        <w:sz w:val="22"/>
      </w:rPr>
    </w:tblStylePr>
    <w:tblStylePr w:type="band2Horz">
      <w:rPr>
        <w:rFonts w:ascii="Arial" w:hAnsi="Arial"/>
        <w:color w:val="404040"/>
        <w:sz w:val="22"/>
      </w:rPr>
      <w:tblPr/>
      <w:tcPr>
        <w:shd w:val="clear" w:color="auto" w:fill="9BE0F5"/>
      </w:tcPr>
    </w:tblStylePr>
  </w:style>
  <w:style w:type="table" w:customStyle="1" w:styleId="BorderedLined-Accent2">
    <w:name w:val="Bordered &amp; Lined - Accent 2"/>
    <w:basedOn w:val="Tabellanormale"/>
    <w:uiPriority w:val="99"/>
    <w:rPr>
      <w:color w:val="404040"/>
      <w:sz w:val="20"/>
      <w:szCs w:val="20"/>
      <w:lang w:val="el-GR" w:eastAsia="el-GR"/>
    </w:rPr>
    <w:tblPr>
      <w:tblStyleRowBandSize w:val="1"/>
      <w:tblStyleColBandSize w:val="1"/>
      <w:tblBorders>
        <w:top w:val="single" w:sz="4" w:space="0" w:color="000000" w:themeColor="accent2" w:themeShade="95"/>
        <w:left w:val="single" w:sz="4" w:space="0" w:color="000000" w:themeColor="accent2" w:themeShade="95"/>
        <w:bottom w:val="single" w:sz="4" w:space="0" w:color="000000" w:themeColor="accent2" w:themeShade="95"/>
        <w:right w:val="single" w:sz="4" w:space="0" w:color="000000" w:themeColor="accent2" w:themeShade="95"/>
        <w:insideH w:val="single" w:sz="4" w:space="0" w:color="000000" w:themeColor="accent2" w:themeShade="95"/>
        <w:insideV w:val="single" w:sz="4" w:space="0" w:color="000000" w:themeColor="accent2" w:themeShade="95"/>
      </w:tblBorders>
    </w:tblPr>
    <w:tblStylePr w:type="firstRow">
      <w:rPr>
        <w:rFonts w:ascii="Arial" w:hAnsi="Arial"/>
        <w:color w:val="F2F2F2"/>
        <w:sz w:val="22"/>
      </w:rPr>
      <w:tblPr/>
      <w:tcPr>
        <w:shd w:val="clear" w:color="auto" w:fill="686868"/>
      </w:tcPr>
    </w:tblStylePr>
    <w:tblStylePr w:type="lastRow">
      <w:rPr>
        <w:rFonts w:ascii="Arial" w:hAnsi="Arial"/>
        <w:color w:val="F2F2F2"/>
        <w:sz w:val="22"/>
      </w:rPr>
      <w:tblPr/>
      <w:tcPr>
        <w:shd w:val="clear" w:color="auto" w:fill="686868"/>
      </w:tcPr>
    </w:tblStylePr>
    <w:tblStylePr w:type="firstCol">
      <w:rPr>
        <w:rFonts w:ascii="Arial" w:hAnsi="Arial"/>
        <w:color w:val="F2F2F2"/>
        <w:sz w:val="22"/>
      </w:rPr>
      <w:tblPr/>
      <w:tcPr>
        <w:shd w:val="clear" w:color="auto" w:fill="686868"/>
      </w:tcPr>
    </w:tblStylePr>
    <w:tblStylePr w:type="lastCol">
      <w:rPr>
        <w:rFonts w:ascii="Arial" w:hAnsi="Arial"/>
        <w:color w:val="F2F2F2"/>
        <w:sz w:val="22"/>
      </w:rPr>
      <w:tblPr/>
      <w:tcPr>
        <w:shd w:val="clear" w:color="auto" w:fill="686868"/>
      </w:tcPr>
    </w:tblStylePr>
    <w:tblStylePr w:type="band1Vert">
      <w:rPr>
        <w:rFonts w:ascii="Arial" w:hAnsi="Arial"/>
        <w:color w:val="404040"/>
        <w:sz w:val="22"/>
      </w:rPr>
    </w:tblStylePr>
    <w:tblStylePr w:type="band2Vert">
      <w:rPr>
        <w:rFonts w:ascii="Arial" w:hAnsi="Arial"/>
        <w:color w:val="404040"/>
        <w:sz w:val="22"/>
      </w:rPr>
      <w:tblPr/>
      <w:tcPr>
        <w:shd w:val="clear" w:color="auto" w:fill="CDCDCD"/>
      </w:tcPr>
    </w:tblStylePr>
    <w:tblStylePr w:type="band1Horz">
      <w:rPr>
        <w:rFonts w:ascii="Arial" w:hAnsi="Arial"/>
        <w:color w:val="404040"/>
        <w:sz w:val="22"/>
      </w:rPr>
    </w:tblStylePr>
    <w:tblStylePr w:type="band2Horz">
      <w:rPr>
        <w:rFonts w:ascii="Arial" w:hAnsi="Arial"/>
        <w:color w:val="404040"/>
        <w:sz w:val="22"/>
      </w:rPr>
      <w:tblPr/>
      <w:tcPr>
        <w:shd w:val="clear" w:color="auto" w:fill="CDCDCD"/>
      </w:tcPr>
    </w:tblStylePr>
  </w:style>
  <w:style w:type="table" w:customStyle="1" w:styleId="BorderedLined-Accent3">
    <w:name w:val="Bordered &amp; Lined - Accent 3"/>
    <w:basedOn w:val="Tabellanormale"/>
    <w:uiPriority w:val="99"/>
    <w:rPr>
      <w:color w:val="404040"/>
      <w:sz w:val="20"/>
      <w:szCs w:val="20"/>
      <w:lang w:val="el-GR" w:eastAsia="el-GR"/>
    </w:rPr>
    <w:tblPr>
      <w:tblStyleRowBandSize w:val="1"/>
      <w:tblStyleColBandSize w:val="1"/>
      <w:tblBorders>
        <w:top w:val="single" w:sz="4" w:space="0" w:color="135764" w:themeColor="accent3" w:themeShade="95"/>
        <w:left w:val="single" w:sz="4" w:space="0" w:color="135764" w:themeColor="accent3" w:themeShade="95"/>
        <w:bottom w:val="single" w:sz="4" w:space="0" w:color="135764" w:themeColor="accent3" w:themeShade="95"/>
        <w:right w:val="single" w:sz="4" w:space="0" w:color="135764" w:themeColor="accent3" w:themeShade="95"/>
        <w:insideH w:val="single" w:sz="4" w:space="0" w:color="135764" w:themeColor="accent3" w:themeShade="95"/>
        <w:insideV w:val="single" w:sz="4" w:space="0" w:color="135764" w:themeColor="accent3" w:themeShade="95"/>
      </w:tblBorders>
    </w:tblPr>
    <w:tblStylePr w:type="firstRow">
      <w:rPr>
        <w:rFonts w:ascii="Arial" w:hAnsi="Arial"/>
        <w:color w:val="F2F2F2"/>
        <w:sz w:val="22"/>
      </w:rPr>
      <w:tblPr/>
      <w:tcPr>
        <w:shd w:val="clear" w:color="auto" w:fill="2197AC"/>
      </w:tcPr>
    </w:tblStylePr>
    <w:tblStylePr w:type="lastRow">
      <w:rPr>
        <w:rFonts w:ascii="Arial" w:hAnsi="Arial"/>
        <w:color w:val="F2F2F2"/>
        <w:sz w:val="22"/>
      </w:rPr>
      <w:tblPr/>
      <w:tcPr>
        <w:shd w:val="clear" w:color="auto" w:fill="2197AC"/>
      </w:tcPr>
    </w:tblStylePr>
    <w:tblStylePr w:type="firstCol">
      <w:rPr>
        <w:rFonts w:ascii="Arial" w:hAnsi="Arial"/>
        <w:color w:val="F2F2F2"/>
        <w:sz w:val="22"/>
      </w:rPr>
      <w:tblPr/>
      <w:tcPr>
        <w:shd w:val="clear" w:color="auto" w:fill="2197AC"/>
      </w:tcPr>
    </w:tblStylePr>
    <w:tblStylePr w:type="lastCol">
      <w:rPr>
        <w:rFonts w:ascii="Arial" w:hAnsi="Arial"/>
        <w:color w:val="F2F2F2"/>
        <w:sz w:val="22"/>
      </w:rPr>
      <w:tblPr/>
      <w:tcPr>
        <w:shd w:val="clear" w:color="auto" w:fill="2197AC"/>
      </w:tcPr>
    </w:tblStylePr>
    <w:tblStylePr w:type="band1Vert">
      <w:rPr>
        <w:rFonts w:ascii="Arial" w:hAnsi="Arial"/>
        <w:color w:val="404040"/>
        <w:sz w:val="22"/>
      </w:rPr>
    </w:tblStylePr>
    <w:tblStylePr w:type="band2Vert">
      <w:rPr>
        <w:rFonts w:ascii="Arial" w:hAnsi="Arial"/>
        <w:color w:val="404040"/>
        <w:sz w:val="22"/>
      </w:rPr>
      <w:tblPr/>
      <w:tcPr>
        <w:shd w:val="clear" w:color="auto" w:fill="CAEEF5"/>
      </w:tcPr>
    </w:tblStylePr>
    <w:tblStylePr w:type="band1Horz">
      <w:rPr>
        <w:rFonts w:ascii="Arial" w:hAnsi="Arial"/>
        <w:color w:val="404040"/>
        <w:sz w:val="22"/>
      </w:rPr>
    </w:tblStylePr>
    <w:tblStylePr w:type="band2Horz">
      <w:rPr>
        <w:rFonts w:ascii="Arial" w:hAnsi="Arial"/>
        <w:color w:val="404040"/>
        <w:sz w:val="22"/>
      </w:rPr>
      <w:tblPr/>
      <w:tcPr>
        <w:shd w:val="clear" w:color="auto" w:fill="CAEEF5"/>
      </w:tcPr>
    </w:tblStylePr>
  </w:style>
  <w:style w:type="table" w:customStyle="1" w:styleId="BorderedLined-Accent4">
    <w:name w:val="Bordered &amp; Lined - Accent 4"/>
    <w:basedOn w:val="Tabellanormale"/>
    <w:uiPriority w:val="99"/>
    <w:rPr>
      <w:color w:val="404040"/>
      <w:sz w:val="20"/>
      <w:szCs w:val="20"/>
      <w:lang w:val="el-GR" w:eastAsia="el-GR"/>
    </w:rPr>
    <w:tblPr>
      <w:tblStyleRowBandSize w:val="1"/>
      <w:tblStyleColBandSize w:val="1"/>
      <w:tblBorders>
        <w:top w:val="single" w:sz="4" w:space="0" w:color="CBC213" w:themeColor="accent4" w:themeShade="95"/>
        <w:left w:val="single" w:sz="4" w:space="0" w:color="CBC213" w:themeColor="accent4" w:themeShade="95"/>
        <w:bottom w:val="single" w:sz="4" w:space="0" w:color="CBC213" w:themeColor="accent4" w:themeShade="95"/>
        <w:right w:val="single" w:sz="4" w:space="0" w:color="CBC213" w:themeColor="accent4" w:themeShade="95"/>
        <w:insideH w:val="single" w:sz="4" w:space="0" w:color="CBC213" w:themeColor="accent4" w:themeShade="95"/>
        <w:insideV w:val="single" w:sz="4" w:space="0" w:color="CBC213" w:themeColor="accent4" w:themeShade="95"/>
      </w:tblBorders>
    </w:tblPr>
    <w:tblStylePr w:type="firstRow">
      <w:rPr>
        <w:rFonts w:ascii="Arial" w:hAnsi="Arial"/>
        <w:color w:val="F2F2F2"/>
        <w:sz w:val="22"/>
      </w:rPr>
      <w:tblPr/>
      <w:tcPr>
        <w:shd w:val="clear" w:color="auto" w:fill="F8F5B7"/>
      </w:tcPr>
    </w:tblStylePr>
    <w:tblStylePr w:type="lastRow">
      <w:rPr>
        <w:rFonts w:ascii="Arial" w:hAnsi="Arial"/>
        <w:color w:val="F2F2F2"/>
        <w:sz w:val="22"/>
      </w:rPr>
      <w:tblPr/>
      <w:tcPr>
        <w:shd w:val="clear" w:color="auto" w:fill="F8F5B7"/>
      </w:tcPr>
    </w:tblStylePr>
    <w:tblStylePr w:type="firstCol">
      <w:rPr>
        <w:rFonts w:ascii="Arial" w:hAnsi="Arial"/>
        <w:color w:val="F2F2F2"/>
        <w:sz w:val="22"/>
      </w:rPr>
      <w:tblPr/>
      <w:tcPr>
        <w:shd w:val="clear" w:color="auto" w:fill="F8F5B7"/>
      </w:tcPr>
    </w:tblStylePr>
    <w:tblStylePr w:type="lastCol">
      <w:rPr>
        <w:rFonts w:ascii="Arial" w:hAnsi="Arial"/>
        <w:color w:val="F2F2F2"/>
        <w:sz w:val="22"/>
      </w:rPr>
      <w:tblPr/>
      <w:tcPr>
        <w:shd w:val="clear" w:color="auto" w:fill="F8F5B7"/>
      </w:tcPr>
    </w:tblStylePr>
    <w:tblStylePr w:type="band1Vert">
      <w:rPr>
        <w:rFonts w:ascii="Arial" w:hAnsi="Arial"/>
        <w:color w:val="404040"/>
        <w:sz w:val="22"/>
      </w:rPr>
    </w:tblStylePr>
    <w:tblStylePr w:type="band2Vert">
      <w:rPr>
        <w:rFonts w:ascii="Arial" w:hAnsi="Arial"/>
        <w:color w:val="404040"/>
        <w:sz w:val="22"/>
      </w:rPr>
      <w:tblPr/>
      <w:tcPr>
        <w:shd w:val="clear" w:color="auto" w:fill="FCFBE6"/>
      </w:tcPr>
    </w:tblStylePr>
    <w:tblStylePr w:type="band1Horz">
      <w:rPr>
        <w:rFonts w:ascii="Arial" w:hAnsi="Arial"/>
        <w:color w:val="404040"/>
        <w:sz w:val="22"/>
      </w:rPr>
    </w:tblStylePr>
    <w:tblStylePr w:type="band2Horz">
      <w:rPr>
        <w:rFonts w:ascii="Arial" w:hAnsi="Arial"/>
        <w:color w:val="404040"/>
        <w:sz w:val="22"/>
      </w:rPr>
      <w:tblPr/>
      <w:tcPr>
        <w:shd w:val="clear" w:color="auto" w:fill="FCFBE6"/>
      </w:tcPr>
    </w:tblStylePr>
  </w:style>
  <w:style w:type="table" w:customStyle="1" w:styleId="BorderedLined-Accent5">
    <w:name w:val="Bordered &amp; Lined - Accent 5"/>
    <w:basedOn w:val="Tabellanormale"/>
    <w:uiPriority w:val="99"/>
    <w:rPr>
      <w:color w:val="404040"/>
      <w:sz w:val="20"/>
      <w:szCs w:val="20"/>
      <w:lang w:val="el-GR" w:eastAsia="el-GR"/>
    </w:rPr>
    <w:tblPr>
      <w:tblStyleRowBandSize w:val="1"/>
      <w:tblStyleColBandSize w:val="1"/>
      <w:tblBorders>
        <w:top w:val="single" w:sz="4" w:space="0" w:color="307382" w:themeColor="accent5" w:themeShade="95"/>
        <w:left w:val="single" w:sz="4" w:space="0" w:color="307382" w:themeColor="accent5" w:themeShade="95"/>
        <w:bottom w:val="single" w:sz="4" w:space="0" w:color="307382" w:themeColor="accent5" w:themeShade="95"/>
        <w:right w:val="single" w:sz="4" w:space="0" w:color="307382" w:themeColor="accent5" w:themeShade="95"/>
        <w:insideH w:val="single" w:sz="4" w:space="0" w:color="307382" w:themeColor="accent5" w:themeShade="95"/>
        <w:insideV w:val="single" w:sz="4" w:space="0" w:color="307382" w:themeColor="accent5" w:themeShade="95"/>
      </w:tblBorders>
    </w:tblPr>
    <w:tblStylePr w:type="firstRow">
      <w:rPr>
        <w:rFonts w:ascii="Arial" w:hAnsi="Arial"/>
        <w:color w:val="F2F2F2"/>
        <w:sz w:val="22"/>
      </w:rPr>
      <w:tblPr/>
      <w:tcPr>
        <w:shd w:val="clear" w:color="auto" w:fill="6AB7C8"/>
      </w:tcPr>
    </w:tblStylePr>
    <w:tblStylePr w:type="lastRow">
      <w:rPr>
        <w:rFonts w:ascii="Arial" w:hAnsi="Arial"/>
        <w:color w:val="F2F2F2"/>
        <w:sz w:val="22"/>
      </w:rPr>
      <w:tblPr/>
      <w:tcPr>
        <w:shd w:val="clear" w:color="auto" w:fill="6AB7C8"/>
      </w:tcPr>
    </w:tblStylePr>
    <w:tblStylePr w:type="firstCol">
      <w:rPr>
        <w:rFonts w:ascii="Arial" w:hAnsi="Arial"/>
        <w:color w:val="F2F2F2"/>
        <w:sz w:val="22"/>
      </w:rPr>
      <w:tblPr/>
      <w:tcPr>
        <w:shd w:val="clear" w:color="auto" w:fill="6AB7C8"/>
      </w:tcPr>
    </w:tblStylePr>
    <w:tblStylePr w:type="lastCol">
      <w:rPr>
        <w:rFonts w:ascii="Arial" w:hAnsi="Arial"/>
        <w:color w:val="F2F2F2"/>
        <w:sz w:val="22"/>
      </w:rPr>
      <w:tblPr/>
      <w:tcPr>
        <w:shd w:val="clear" w:color="auto" w:fill="6AB7C8"/>
      </w:tcPr>
    </w:tblStylePr>
    <w:tblStylePr w:type="band1Vert">
      <w:rPr>
        <w:rFonts w:ascii="Arial" w:hAnsi="Arial"/>
        <w:color w:val="404040"/>
        <w:sz w:val="22"/>
      </w:rPr>
    </w:tblStylePr>
    <w:tblStylePr w:type="band2Vert">
      <w:rPr>
        <w:rFonts w:ascii="Arial" w:hAnsi="Arial"/>
        <w:color w:val="404040"/>
        <w:sz w:val="22"/>
      </w:rPr>
      <w:tblPr/>
      <w:tcPr>
        <w:shd w:val="clear" w:color="auto" w:fill="E0F0F3"/>
      </w:tcPr>
    </w:tblStylePr>
    <w:tblStylePr w:type="band1Horz">
      <w:rPr>
        <w:rFonts w:ascii="Arial" w:hAnsi="Arial"/>
        <w:color w:val="404040"/>
        <w:sz w:val="22"/>
      </w:rPr>
    </w:tblStylePr>
    <w:tblStylePr w:type="band2Horz">
      <w:rPr>
        <w:rFonts w:ascii="Arial" w:hAnsi="Arial"/>
        <w:color w:val="404040"/>
        <w:sz w:val="22"/>
      </w:rPr>
      <w:tblPr/>
      <w:tcPr>
        <w:shd w:val="clear" w:color="auto" w:fill="E0F0F3"/>
      </w:tcPr>
    </w:tblStylePr>
  </w:style>
  <w:style w:type="table" w:customStyle="1" w:styleId="BorderedLined-Accent6">
    <w:name w:val="Bordered &amp; Lined - Accent 6"/>
    <w:basedOn w:val="Tabellanormale"/>
    <w:uiPriority w:val="99"/>
    <w:rPr>
      <w:color w:val="404040"/>
      <w:sz w:val="20"/>
      <w:szCs w:val="20"/>
      <w:lang w:val="el-GR" w:eastAsia="el-GR"/>
    </w:rPr>
    <w:tblPr>
      <w:tblStyleRowBandSize w:val="1"/>
      <w:tblStyleColBandSize w:val="1"/>
      <w:tblBorders>
        <w:top w:val="single" w:sz="4" w:space="0" w:color="958600" w:themeColor="accent6" w:themeShade="95"/>
        <w:left w:val="single" w:sz="4" w:space="0" w:color="958600" w:themeColor="accent6" w:themeShade="95"/>
        <w:bottom w:val="single" w:sz="4" w:space="0" w:color="958600" w:themeColor="accent6" w:themeShade="95"/>
        <w:right w:val="single" w:sz="4" w:space="0" w:color="958600" w:themeColor="accent6" w:themeShade="95"/>
        <w:insideH w:val="single" w:sz="4" w:space="0" w:color="958600" w:themeColor="accent6" w:themeShade="95"/>
        <w:insideV w:val="single" w:sz="4" w:space="0" w:color="958600" w:themeColor="accent6" w:themeShade="95"/>
      </w:tblBorders>
    </w:tblPr>
    <w:tblStylePr w:type="firstRow">
      <w:rPr>
        <w:rFonts w:ascii="Arial" w:hAnsi="Arial"/>
        <w:color w:val="F2F2F2"/>
        <w:sz w:val="22"/>
      </w:rPr>
      <w:tblPr/>
      <w:tcPr>
        <w:shd w:val="clear" w:color="auto" w:fill="FFE700"/>
      </w:tcPr>
    </w:tblStylePr>
    <w:tblStylePr w:type="lastRow">
      <w:rPr>
        <w:rFonts w:ascii="Arial" w:hAnsi="Arial"/>
        <w:color w:val="F2F2F2"/>
        <w:sz w:val="22"/>
      </w:rPr>
      <w:tblPr/>
      <w:tcPr>
        <w:shd w:val="clear" w:color="auto" w:fill="FFE700"/>
      </w:tcPr>
    </w:tblStylePr>
    <w:tblStylePr w:type="firstCol">
      <w:rPr>
        <w:rFonts w:ascii="Arial" w:hAnsi="Arial"/>
        <w:color w:val="F2F2F2"/>
        <w:sz w:val="22"/>
      </w:rPr>
      <w:tblPr/>
      <w:tcPr>
        <w:shd w:val="clear" w:color="auto" w:fill="FFE700"/>
      </w:tcPr>
    </w:tblStylePr>
    <w:tblStylePr w:type="lastCol">
      <w:rPr>
        <w:rFonts w:ascii="Arial" w:hAnsi="Arial"/>
        <w:color w:val="F2F2F2"/>
        <w:sz w:val="22"/>
      </w:rPr>
      <w:tblPr/>
      <w:tcPr>
        <w:shd w:val="clear" w:color="auto" w:fill="FFE700"/>
      </w:tcPr>
    </w:tblStylePr>
    <w:tblStylePr w:type="band1Vert">
      <w:rPr>
        <w:rFonts w:ascii="Arial" w:hAnsi="Arial"/>
        <w:color w:val="404040"/>
        <w:sz w:val="22"/>
      </w:rPr>
    </w:tblStylePr>
    <w:tblStylePr w:type="band2Vert">
      <w:rPr>
        <w:rFonts w:ascii="Arial" w:hAnsi="Arial"/>
        <w:color w:val="404040"/>
        <w:sz w:val="22"/>
      </w:rPr>
      <w:tblPr/>
      <w:tcPr>
        <w:shd w:val="clear" w:color="auto" w:fill="FFFACB"/>
      </w:tcPr>
    </w:tblStylePr>
    <w:tblStylePr w:type="band1Horz">
      <w:rPr>
        <w:rFonts w:ascii="Arial" w:hAnsi="Arial"/>
        <w:color w:val="404040"/>
        <w:sz w:val="22"/>
      </w:rPr>
    </w:tblStylePr>
    <w:tblStylePr w:type="band2Horz">
      <w:rPr>
        <w:rFonts w:ascii="Arial" w:hAnsi="Arial"/>
        <w:color w:val="404040"/>
        <w:sz w:val="22"/>
      </w:rPr>
      <w:tblPr/>
      <w:tcPr>
        <w:shd w:val="clear" w:color="auto" w:fill="FFFACB"/>
      </w:tcPr>
    </w:tblStylePr>
  </w:style>
  <w:style w:type="table" w:customStyle="1" w:styleId="Bordered">
    <w:name w:val="Bordered"/>
    <w:basedOn w:val="Tabellanorma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tblPr>
      <w:tblStyleRowBandSize w:val="1"/>
      <w:tblStyleColBandSize w:val="1"/>
      <w:tblBorders>
        <w:top w:val="single" w:sz="4" w:space="0" w:color="7ED7F2" w:themeColor="accent1" w:themeTint="67"/>
        <w:left w:val="single" w:sz="4" w:space="0" w:color="7ED7F2" w:themeColor="accent1" w:themeTint="67"/>
        <w:bottom w:val="single" w:sz="4" w:space="0" w:color="7ED7F2" w:themeColor="accent1" w:themeTint="67"/>
        <w:right w:val="single" w:sz="4" w:space="0" w:color="7ED7F2" w:themeColor="accent1" w:themeTint="67"/>
        <w:insideH w:val="single" w:sz="4" w:space="0" w:color="7ED7F2" w:themeColor="accent1" w:themeTint="67"/>
        <w:insideV w:val="single" w:sz="4" w:space="0" w:color="7ED7F2" w:themeColor="accent1" w:themeTint="67"/>
      </w:tblBorders>
    </w:tblPr>
    <w:tblStylePr w:type="firstRow">
      <w:rPr>
        <w:rFonts w:ascii="Arial" w:hAnsi="Arial"/>
        <w:color w:val="404040"/>
        <w:sz w:val="22"/>
      </w:rPr>
      <w:tblPr/>
      <w:tcPr>
        <w:tcBorders>
          <w:bottom w:val="single" w:sz="12" w:space="0" w:color="0E7594" w:themeColor="accent1"/>
        </w:tcBorders>
      </w:tcPr>
    </w:tblStylePr>
    <w:tblStylePr w:type="lastRow">
      <w:rPr>
        <w:rFonts w:ascii="Arial" w:hAnsi="Arial"/>
        <w:color w:val="404040"/>
        <w:sz w:val="22"/>
      </w:rPr>
      <w:tblPr/>
      <w:tcPr>
        <w:tcBorders>
          <w:top w:val="single" w:sz="12" w:space="0" w:color="0E759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E7594" w:themeColor="accent1"/>
        </w:tcBorders>
      </w:tcPr>
    </w:tblStylePr>
    <w:tblStylePr w:type="band1Horz">
      <w:rPr>
        <w:rFonts w:ascii="Arial" w:hAnsi="Arial"/>
        <w:color w:val="404040"/>
        <w:sz w:val="22"/>
      </w:rPr>
      <w:tblPr/>
      <w:tcPr>
        <w:tcBorders>
          <w:top w:val="single" w:sz="4" w:space="0" w:color="7ED7F2" w:themeColor="accent1" w:themeTint="67"/>
          <w:left w:val="single" w:sz="4" w:space="0" w:color="7ED7F2" w:themeColor="accent1" w:themeTint="67"/>
          <w:bottom w:val="single" w:sz="4" w:space="0" w:color="7ED7F2" w:themeColor="accent1" w:themeTint="67"/>
          <w:right w:val="single" w:sz="4" w:space="0" w:color="7ED7F2" w:themeColor="accent1" w:themeTint="67"/>
        </w:tcBorders>
      </w:tcPr>
    </w:tblStylePr>
  </w:style>
  <w:style w:type="table" w:customStyle="1" w:styleId="Bordered-Accent2">
    <w:name w:val="Bordered - Accent 2"/>
    <w:basedOn w:val="Tabellanormale"/>
    <w:uiPriority w:val="99"/>
    <w:tblPr>
      <w:tblStyleRowBandSize w:val="1"/>
      <w:tblStyleColBandSize w:val="1"/>
      <w:tblBorders>
        <w:top w:val="single" w:sz="4" w:space="0" w:color="989898" w:themeColor="accent2" w:themeTint="67"/>
        <w:left w:val="single" w:sz="4" w:space="0" w:color="989898" w:themeColor="accent2" w:themeTint="67"/>
        <w:bottom w:val="single" w:sz="4" w:space="0" w:color="989898" w:themeColor="accent2" w:themeTint="67"/>
        <w:right w:val="single" w:sz="4" w:space="0" w:color="989898" w:themeColor="accent2" w:themeTint="67"/>
        <w:insideH w:val="single" w:sz="4" w:space="0" w:color="989898" w:themeColor="accent2" w:themeTint="67"/>
        <w:insideV w:val="single" w:sz="4" w:space="0" w:color="989898" w:themeColor="accent2" w:themeTint="67"/>
      </w:tblBorders>
    </w:tblPr>
    <w:tblStylePr w:type="firstRow">
      <w:rPr>
        <w:rFonts w:ascii="Arial" w:hAnsi="Arial"/>
        <w:color w:val="404040"/>
        <w:sz w:val="22"/>
      </w:rPr>
      <w:tblPr/>
      <w:tcPr>
        <w:tcBorders>
          <w:bottom w:val="single" w:sz="12" w:space="0" w:color="686868" w:themeColor="accent2" w:themeTint="97"/>
        </w:tcBorders>
      </w:tcPr>
    </w:tblStylePr>
    <w:tblStylePr w:type="lastRow">
      <w:rPr>
        <w:rFonts w:ascii="Arial" w:hAnsi="Arial"/>
        <w:color w:val="404040"/>
        <w:sz w:val="22"/>
      </w:rPr>
      <w:tblPr/>
      <w:tcPr>
        <w:tcBorders>
          <w:top w:val="single" w:sz="12" w:space="0" w:color="686868"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86868" w:themeColor="accent2" w:themeTint="97"/>
        </w:tcBorders>
      </w:tcPr>
    </w:tblStylePr>
    <w:tblStylePr w:type="band1Horz">
      <w:rPr>
        <w:rFonts w:ascii="Arial" w:hAnsi="Arial"/>
        <w:color w:val="404040"/>
        <w:sz w:val="22"/>
      </w:rPr>
      <w:tblPr/>
      <w:tcPr>
        <w:tcBorders>
          <w:top w:val="single" w:sz="4" w:space="0" w:color="989898" w:themeColor="accent2" w:themeTint="67"/>
          <w:left w:val="single" w:sz="4" w:space="0" w:color="989898" w:themeColor="accent2" w:themeTint="67"/>
          <w:bottom w:val="single" w:sz="4" w:space="0" w:color="989898" w:themeColor="accent2" w:themeTint="67"/>
          <w:right w:val="single" w:sz="4" w:space="0" w:color="989898" w:themeColor="accent2" w:themeTint="67"/>
        </w:tcBorders>
      </w:tcPr>
    </w:tblStylePr>
  </w:style>
  <w:style w:type="table" w:customStyle="1" w:styleId="Bordered-Accent3">
    <w:name w:val="Bordered - Accent 3"/>
    <w:basedOn w:val="Tabellanormale"/>
    <w:uiPriority w:val="99"/>
    <w:tblPr>
      <w:tblStyleRowBandSize w:val="1"/>
      <w:tblStyleColBandSize w:val="1"/>
      <w:tblBorders>
        <w:top w:val="single" w:sz="4" w:space="0" w:color="97DEEB" w:themeColor="accent3" w:themeTint="67"/>
        <w:left w:val="single" w:sz="4" w:space="0" w:color="97DEEB" w:themeColor="accent3" w:themeTint="67"/>
        <w:bottom w:val="single" w:sz="4" w:space="0" w:color="97DEEB" w:themeColor="accent3" w:themeTint="67"/>
        <w:right w:val="single" w:sz="4" w:space="0" w:color="97DEEB" w:themeColor="accent3" w:themeTint="67"/>
        <w:insideH w:val="single" w:sz="4" w:space="0" w:color="97DEEB" w:themeColor="accent3" w:themeTint="67"/>
        <w:insideV w:val="single" w:sz="4" w:space="0" w:color="97DEEB" w:themeColor="accent3" w:themeTint="67"/>
      </w:tblBorders>
    </w:tblPr>
    <w:tblStylePr w:type="firstRow">
      <w:rPr>
        <w:rFonts w:ascii="Arial" w:hAnsi="Arial"/>
        <w:color w:val="404040"/>
        <w:sz w:val="22"/>
      </w:rPr>
      <w:tblPr/>
      <w:tcPr>
        <w:tcBorders>
          <w:bottom w:val="single" w:sz="12" w:space="0" w:color="66CEE1" w:themeColor="accent3" w:themeTint="98"/>
        </w:tcBorders>
      </w:tcPr>
    </w:tblStylePr>
    <w:tblStylePr w:type="lastRow">
      <w:rPr>
        <w:rFonts w:ascii="Arial" w:hAnsi="Arial"/>
        <w:color w:val="404040"/>
        <w:sz w:val="22"/>
      </w:rPr>
      <w:tblPr/>
      <w:tcPr>
        <w:tcBorders>
          <w:top w:val="single" w:sz="12" w:space="0" w:color="66CEE1"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6CEE1" w:themeColor="accent3" w:themeTint="98"/>
        </w:tcBorders>
      </w:tcPr>
    </w:tblStylePr>
    <w:tblStylePr w:type="band1Horz">
      <w:rPr>
        <w:rFonts w:ascii="Arial" w:hAnsi="Arial"/>
        <w:color w:val="404040"/>
        <w:sz w:val="22"/>
      </w:rPr>
      <w:tblPr/>
      <w:tcPr>
        <w:tcBorders>
          <w:top w:val="single" w:sz="4" w:space="0" w:color="97DEEB" w:themeColor="accent3" w:themeTint="67"/>
          <w:left w:val="single" w:sz="4" w:space="0" w:color="97DEEB" w:themeColor="accent3" w:themeTint="67"/>
          <w:bottom w:val="single" w:sz="4" w:space="0" w:color="97DEEB" w:themeColor="accent3" w:themeTint="67"/>
          <w:right w:val="single" w:sz="4" w:space="0" w:color="97DEEB" w:themeColor="accent3" w:themeTint="67"/>
        </w:tcBorders>
      </w:tcPr>
    </w:tblStylePr>
  </w:style>
  <w:style w:type="table" w:customStyle="1" w:styleId="Bordered-Accent4">
    <w:name w:val="Bordered - Accent 4"/>
    <w:basedOn w:val="Tabellanormale"/>
    <w:uiPriority w:val="99"/>
    <w:tblPr>
      <w:tblStyleRowBandSize w:val="1"/>
      <w:tblStyleColBandSize w:val="1"/>
      <w:tblBorders>
        <w:top w:val="single" w:sz="4" w:space="0" w:color="FAF8CF" w:themeColor="accent4" w:themeTint="67"/>
        <w:left w:val="single" w:sz="4" w:space="0" w:color="FAF8CF" w:themeColor="accent4" w:themeTint="67"/>
        <w:bottom w:val="single" w:sz="4" w:space="0" w:color="FAF8CF" w:themeColor="accent4" w:themeTint="67"/>
        <w:right w:val="single" w:sz="4" w:space="0" w:color="FAF8CF" w:themeColor="accent4" w:themeTint="67"/>
        <w:insideH w:val="single" w:sz="4" w:space="0" w:color="FAF8CF" w:themeColor="accent4" w:themeTint="67"/>
        <w:insideV w:val="single" w:sz="4" w:space="0" w:color="FAF8CF" w:themeColor="accent4" w:themeTint="67"/>
      </w:tblBorders>
    </w:tblPr>
    <w:tblStylePr w:type="firstRow">
      <w:rPr>
        <w:rFonts w:ascii="Arial" w:hAnsi="Arial"/>
        <w:color w:val="404040"/>
        <w:sz w:val="22"/>
      </w:rPr>
      <w:tblPr/>
      <w:tcPr>
        <w:tcBorders>
          <w:bottom w:val="single" w:sz="12" w:space="0" w:color="F8F5B7" w:themeColor="accent4" w:themeTint="9A"/>
        </w:tcBorders>
      </w:tcPr>
    </w:tblStylePr>
    <w:tblStylePr w:type="lastRow">
      <w:rPr>
        <w:rFonts w:ascii="Arial" w:hAnsi="Arial"/>
        <w:color w:val="404040"/>
        <w:sz w:val="22"/>
      </w:rPr>
      <w:tblPr/>
      <w:tcPr>
        <w:tcBorders>
          <w:top w:val="single" w:sz="12" w:space="0" w:color="F8F5B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8F5B7" w:themeColor="accent4" w:themeTint="9A"/>
        </w:tcBorders>
      </w:tcPr>
    </w:tblStylePr>
    <w:tblStylePr w:type="band1Horz">
      <w:rPr>
        <w:rFonts w:ascii="Arial" w:hAnsi="Arial"/>
        <w:color w:val="404040"/>
        <w:sz w:val="22"/>
      </w:rPr>
      <w:tblPr/>
      <w:tcPr>
        <w:tcBorders>
          <w:top w:val="single" w:sz="4" w:space="0" w:color="FAF8CF" w:themeColor="accent4" w:themeTint="67"/>
          <w:left w:val="single" w:sz="4" w:space="0" w:color="FAF8CF" w:themeColor="accent4" w:themeTint="67"/>
          <w:bottom w:val="single" w:sz="4" w:space="0" w:color="FAF8CF" w:themeColor="accent4" w:themeTint="67"/>
          <w:right w:val="single" w:sz="4" w:space="0" w:color="FAF8CF" w:themeColor="accent4" w:themeTint="67"/>
        </w:tcBorders>
      </w:tcPr>
    </w:tblStylePr>
  </w:style>
  <w:style w:type="table" w:customStyle="1" w:styleId="Bordered-Accent5">
    <w:name w:val="Bordered - Accent 5"/>
    <w:basedOn w:val="Tabellanormale"/>
    <w:uiPriority w:val="99"/>
    <w:tblPr>
      <w:tblStyleRowBandSize w:val="1"/>
      <w:tblStyleColBandSize w:val="1"/>
      <w:tblBorders>
        <w:top w:val="single" w:sz="4" w:space="0" w:color="C2E1E8" w:themeColor="accent5" w:themeTint="67"/>
        <w:left w:val="single" w:sz="4" w:space="0" w:color="C2E1E8" w:themeColor="accent5" w:themeTint="67"/>
        <w:bottom w:val="single" w:sz="4" w:space="0" w:color="C2E1E8" w:themeColor="accent5" w:themeTint="67"/>
        <w:right w:val="single" w:sz="4" w:space="0" w:color="C2E1E8" w:themeColor="accent5" w:themeTint="67"/>
        <w:insideH w:val="single" w:sz="4" w:space="0" w:color="C2E1E8" w:themeColor="accent5" w:themeTint="67"/>
        <w:insideV w:val="single" w:sz="4" w:space="0" w:color="C2E1E8" w:themeColor="accent5" w:themeTint="67"/>
      </w:tblBorders>
    </w:tblPr>
    <w:tblStylePr w:type="firstRow">
      <w:rPr>
        <w:rFonts w:ascii="Arial" w:hAnsi="Arial"/>
        <w:color w:val="404040"/>
        <w:sz w:val="22"/>
      </w:rPr>
      <w:tblPr/>
      <w:tcPr>
        <w:tcBorders>
          <w:bottom w:val="single" w:sz="12" w:space="0" w:color="A4D3DD" w:themeColor="accent5" w:themeTint="9A"/>
        </w:tcBorders>
      </w:tcPr>
    </w:tblStylePr>
    <w:tblStylePr w:type="lastRow">
      <w:rPr>
        <w:rFonts w:ascii="Arial" w:hAnsi="Arial"/>
        <w:color w:val="404040"/>
        <w:sz w:val="22"/>
      </w:rPr>
      <w:tblPr/>
      <w:tcPr>
        <w:tcBorders>
          <w:top w:val="single" w:sz="12" w:space="0" w:color="A4D3DD"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4D3DD" w:themeColor="accent5" w:themeTint="9A"/>
        </w:tcBorders>
      </w:tcPr>
    </w:tblStylePr>
    <w:tblStylePr w:type="band1Horz">
      <w:rPr>
        <w:rFonts w:ascii="Arial" w:hAnsi="Arial"/>
        <w:color w:val="404040"/>
        <w:sz w:val="22"/>
      </w:rPr>
      <w:tblPr/>
      <w:tcPr>
        <w:tcBorders>
          <w:top w:val="single" w:sz="4" w:space="0" w:color="C2E1E8" w:themeColor="accent5" w:themeTint="67"/>
          <w:left w:val="single" w:sz="4" w:space="0" w:color="C2E1E8" w:themeColor="accent5" w:themeTint="67"/>
          <w:bottom w:val="single" w:sz="4" w:space="0" w:color="C2E1E8" w:themeColor="accent5" w:themeTint="67"/>
          <w:right w:val="single" w:sz="4" w:space="0" w:color="C2E1E8" w:themeColor="accent5" w:themeTint="67"/>
        </w:tcBorders>
      </w:tcPr>
    </w:tblStylePr>
  </w:style>
  <w:style w:type="table" w:customStyle="1" w:styleId="Bordered-Accent6">
    <w:name w:val="Bordered - Accent 6"/>
    <w:basedOn w:val="Tabellanormale"/>
    <w:uiPriority w:val="99"/>
    <w:tblPr>
      <w:tblStyleRowBandSize w:val="1"/>
      <w:tblStyleColBandSize w:val="1"/>
      <w:tblBorders>
        <w:top w:val="single" w:sz="4" w:space="0" w:color="FFF598" w:themeColor="accent6" w:themeTint="67"/>
        <w:left w:val="single" w:sz="4" w:space="0" w:color="FFF598" w:themeColor="accent6" w:themeTint="67"/>
        <w:bottom w:val="single" w:sz="4" w:space="0" w:color="FFF598" w:themeColor="accent6" w:themeTint="67"/>
        <w:right w:val="single" w:sz="4" w:space="0" w:color="FFF598" w:themeColor="accent6" w:themeTint="67"/>
        <w:insideH w:val="single" w:sz="4" w:space="0" w:color="FFF598" w:themeColor="accent6" w:themeTint="67"/>
        <w:insideV w:val="single" w:sz="4" w:space="0" w:color="FFF598" w:themeColor="accent6" w:themeTint="67"/>
      </w:tblBorders>
    </w:tblPr>
    <w:tblStylePr w:type="firstRow">
      <w:rPr>
        <w:rFonts w:ascii="Arial" w:hAnsi="Arial"/>
        <w:color w:val="404040"/>
        <w:sz w:val="22"/>
      </w:rPr>
      <w:tblPr/>
      <w:tcPr>
        <w:tcBorders>
          <w:bottom w:val="single" w:sz="12" w:space="0" w:color="FFF067" w:themeColor="accent6" w:themeTint="98"/>
        </w:tcBorders>
      </w:tcPr>
    </w:tblStylePr>
    <w:tblStylePr w:type="lastRow">
      <w:rPr>
        <w:rFonts w:ascii="Arial" w:hAnsi="Arial"/>
        <w:color w:val="404040"/>
        <w:sz w:val="22"/>
      </w:rPr>
      <w:tblPr/>
      <w:tcPr>
        <w:tcBorders>
          <w:top w:val="single" w:sz="12" w:space="0" w:color="FFF067"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067" w:themeColor="accent6" w:themeTint="98"/>
        </w:tcBorders>
      </w:tcPr>
    </w:tblStylePr>
    <w:tblStylePr w:type="band1Horz">
      <w:rPr>
        <w:rFonts w:ascii="Arial" w:hAnsi="Arial"/>
        <w:color w:val="404040"/>
        <w:sz w:val="22"/>
      </w:rPr>
      <w:tblPr/>
      <w:tcPr>
        <w:tcBorders>
          <w:top w:val="single" w:sz="4" w:space="0" w:color="FFF598" w:themeColor="accent6" w:themeTint="67"/>
          <w:left w:val="single" w:sz="4" w:space="0" w:color="FFF598" w:themeColor="accent6" w:themeTint="67"/>
          <w:bottom w:val="single" w:sz="4" w:space="0" w:color="FFF598" w:themeColor="accent6" w:themeTint="67"/>
          <w:right w:val="single" w:sz="4" w:space="0" w:color="FFF598" w:themeColor="accent6" w:themeTint="67"/>
        </w:tcBorders>
      </w:tcPr>
    </w:tblStylePr>
  </w:style>
  <w:style w:type="character" w:customStyle="1" w:styleId="EndnoteTextChar">
    <w:name w:val="Endnote Text Char"/>
    <w:uiPriority w:val="99"/>
    <w:rPr>
      <w:sz w:val="20"/>
    </w:rPr>
  </w:style>
  <w:style w:type="paragraph" w:styleId="Intestazione">
    <w:name w:val="header"/>
    <w:basedOn w:val="Normale"/>
    <w:link w:val="IntestazioneCarattere"/>
    <w:uiPriority w:val="99"/>
    <w:unhideWhenUsed/>
    <w:pPr>
      <w:tabs>
        <w:tab w:val="center" w:pos="4819"/>
        <w:tab w:val="right" w:pos="9638"/>
      </w:tabs>
    </w:pPr>
    <w:rPr>
      <w:color w:val="595959" w:themeColor="accent2" w:themeTint="A6"/>
      <w:sz w:val="20"/>
    </w:rPr>
  </w:style>
  <w:style w:type="character" w:customStyle="1" w:styleId="IntestazioneCarattere">
    <w:name w:val="Intestazione Carattere"/>
    <w:basedOn w:val="Carpredefinitoparagrafo"/>
    <w:link w:val="Intestazione"/>
    <w:uiPriority w:val="99"/>
    <w:rPr>
      <w:rFonts w:ascii="Calibri" w:hAnsi="Calibri"/>
      <w:color w:val="595959" w:themeColor="accent2" w:themeTint="A6"/>
      <w:sz w:val="20"/>
      <w:lang w:val="en-GB"/>
    </w:rPr>
  </w:style>
  <w:style w:type="paragraph" w:styleId="Pidipagina">
    <w:name w:val="footer"/>
    <w:basedOn w:val="Normale"/>
    <w:link w:val="PidipaginaCarattere"/>
    <w:uiPriority w:val="99"/>
    <w:unhideWhenUsed/>
    <w:pPr>
      <w:tabs>
        <w:tab w:val="center" w:pos="4819"/>
        <w:tab w:val="right" w:pos="9638"/>
      </w:tabs>
      <w:jc w:val="left"/>
    </w:pPr>
    <w:rPr>
      <w:color w:val="595959" w:themeColor="accent2" w:themeTint="A6"/>
      <w:sz w:val="20"/>
    </w:rPr>
  </w:style>
  <w:style w:type="character" w:customStyle="1" w:styleId="PidipaginaCarattere">
    <w:name w:val="Piè di pagina Carattere"/>
    <w:basedOn w:val="Carpredefinitoparagrafo"/>
    <w:link w:val="Pidipagina"/>
    <w:uiPriority w:val="99"/>
    <w:rPr>
      <w:rFonts w:ascii="Calibri" w:hAnsi="Calibri"/>
      <w:color w:val="595959" w:themeColor="accent2" w:themeTint="A6"/>
      <w:sz w:val="20"/>
      <w:lang w:val="en-GB"/>
    </w:rPr>
  </w:style>
  <w:style w:type="table" w:styleId="Sfondochiaro-Colore1">
    <w:name w:val="Light Shading Accent 1"/>
    <w:basedOn w:val="Tabellanormale"/>
    <w:uiPriority w:val="60"/>
    <w:rPr>
      <w:color w:val="0A576E" w:themeColor="accent1" w:themeShade="BF"/>
      <w:sz w:val="22"/>
      <w:szCs w:val="22"/>
    </w:rPr>
    <w:tblPr>
      <w:tblStyleRowBandSize w:val="1"/>
      <w:tblStyleColBandSize w:val="1"/>
      <w:tblBorders>
        <w:top w:val="single" w:sz="8" w:space="0" w:color="0E7594" w:themeColor="accent1"/>
        <w:bottom w:val="single" w:sz="8" w:space="0" w:color="0E7594" w:themeColor="accent1"/>
      </w:tblBorders>
    </w:tblPr>
    <w:tblStylePr w:type="firstRow">
      <w:pPr>
        <w:spacing w:before="0" w:after="0" w:line="240" w:lineRule="auto"/>
      </w:pPr>
      <w:rPr>
        <w:b/>
        <w:bCs/>
      </w:rPr>
      <w:tblPr/>
      <w:tcPr>
        <w:tcBorders>
          <w:top w:val="single" w:sz="8" w:space="0" w:color="0E7594" w:themeColor="accent1"/>
          <w:left w:val="none" w:sz="4" w:space="0" w:color="000000"/>
          <w:bottom w:val="single" w:sz="8" w:space="0" w:color="0E7594"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E7594" w:themeColor="accent1"/>
          <w:left w:val="none" w:sz="4" w:space="0" w:color="000000"/>
          <w:bottom w:val="single" w:sz="8" w:space="0" w:color="0E7594"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B0E7F7"/>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B0E7F7"/>
      </w:tcPr>
    </w:tblStylePr>
  </w:style>
  <w:style w:type="paragraph" w:styleId="Testofumetto">
    <w:name w:val="Balloon Text"/>
    <w:basedOn w:val="Normale"/>
    <w:link w:val="TestofumettoCarattere"/>
    <w:uiPriority w:val="99"/>
    <w:semiHidden/>
    <w:unhideWhenUsed/>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Pr>
      <w:rFonts w:ascii="Lucida Grande" w:hAnsi="Lucida Grande" w:cs="Lucida Grande"/>
      <w:sz w:val="18"/>
      <w:szCs w:val="18"/>
      <w:lang w:val="en-GB"/>
    </w:rPr>
  </w:style>
  <w:style w:type="character" w:styleId="Collegamentoipertestuale">
    <w:name w:val="Hyperlink"/>
    <w:basedOn w:val="Carpredefinitoparagrafo"/>
    <w:uiPriority w:val="99"/>
    <w:unhideWhenUsed/>
    <w:rPr>
      <w:color w:val="0000FF" w:themeColor="hyperlink"/>
      <w:u w:val="single"/>
    </w:rPr>
  </w:style>
  <w:style w:type="table" w:styleId="Grigliatabella">
    <w:name w:val="Table Grid"/>
    <w:basedOn w:val="Tabellanorma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notapie1">
    <w:name w:val="Texto nota pie1"/>
    <w:basedOn w:val="Normale"/>
    <w:link w:val="FootnoteTextChar"/>
    <w:pPr>
      <w:spacing w:before="120"/>
    </w:pPr>
    <w:rPr>
      <w:rFonts w:eastAsia="Times New Roman" w:cs="Times New Roman"/>
      <w:sz w:val="20"/>
      <w:szCs w:val="20"/>
      <w:lang w:eastAsia="de-DE"/>
    </w:rPr>
  </w:style>
  <w:style w:type="character" w:customStyle="1" w:styleId="FootnoteTextChar">
    <w:name w:val="Footnote Text Char"/>
    <w:link w:val="Textonotapie1"/>
    <w:rPr>
      <w:rFonts w:eastAsia="Times New Roman" w:cs="Times New Roman"/>
      <w:sz w:val="20"/>
      <w:szCs w:val="20"/>
      <w:lang w:val="en-GB" w:eastAsia="de-DE"/>
    </w:rPr>
  </w:style>
  <w:style w:type="paragraph" w:customStyle="1" w:styleId="Textonotapie2">
    <w:name w:val="Texto nota pie2"/>
    <w:basedOn w:val="Normale"/>
    <w:pPr>
      <w:spacing w:before="120"/>
    </w:pPr>
    <w:rPr>
      <w:rFonts w:eastAsia="Times New Roman" w:cs="Times New Roman"/>
      <w:sz w:val="18"/>
      <w:szCs w:val="20"/>
      <w:lang w:eastAsia="de-DE"/>
    </w:rPr>
  </w:style>
  <w:style w:type="paragraph" w:styleId="Testonotaapidipagina">
    <w:name w:val="footnote text"/>
    <w:basedOn w:val="Normale"/>
    <w:link w:val="TestonotaapidipaginaCarattere"/>
    <w:semiHidden/>
    <w:pPr>
      <w:spacing w:before="120" w:after="120"/>
    </w:pPr>
    <w:rPr>
      <w:rFonts w:ascii="Arial" w:eastAsia="Times New Roman" w:hAnsi="Arial" w:cs="Times New Roman"/>
      <w:sz w:val="20"/>
      <w:szCs w:val="20"/>
      <w:lang w:eastAsia="de-DE"/>
    </w:rPr>
  </w:style>
  <w:style w:type="character" w:customStyle="1" w:styleId="TestonotaapidipaginaCarattere">
    <w:name w:val="Testo nota a piè di pagina Carattere"/>
    <w:basedOn w:val="Carpredefinitoparagrafo"/>
    <w:link w:val="Testonotaapidipagina"/>
    <w:semiHidden/>
    <w:rPr>
      <w:rFonts w:ascii="Arial" w:eastAsia="Times New Roman" w:hAnsi="Arial" w:cs="Times New Roman"/>
      <w:sz w:val="20"/>
      <w:szCs w:val="20"/>
      <w:lang w:val="en-GB" w:eastAsia="de-DE"/>
    </w:rPr>
  </w:style>
  <w:style w:type="character" w:styleId="Rimandonotaapidipagina">
    <w:name w:val="footnote reference"/>
    <w:semiHidden/>
    <w:rPr>
      <w:vertAlign w:val="superscript"/>
    </w:rPr>
  </w:style>
  <w:style w:type="character" w:styleId="Collegamentovisitato">
    <w:name w:val="FollowedHyperlink"/>
    <w:basedOn w:val="Carpredefinitoparagrafo"/>
    <w:uiPriority w:val="99"/>
    <w:semiHidden/>
    <w:unhideWhenUsed/>
    <w:rPr>
      <w:color w:val="800080" w:themeColor="followedHyperlink"/>
      <w:u w:val="single"/>
    </w:rPr>
  </w:style>
  <w:style w:type="character" w:customStyle="1" w:styleId="Titolo1Carattere">
    <w:name w:val="Titolo 1 Carattere"/>
    <w:basedOn w:val="Carpredefinitoparagrafo"/>
    <w:link w:val="Titolo1"/>
    <w:uiPriority w:val="9"/>
    <w:rPr>
      <w:rFonts w:ascii="Calibri" w:hAnsi="Calibri"/>
      <w:b/>
      <w:bCs/>
      <w:color w:val="FF5424"/>
      <w:sz w:val="40"/>
      <w:szCs w:val="32"/>
      <w:lang w:val="en-GB"/>
    </w:rPr>
  </w:style>
  <w:style w:type="paragraph" w:styleId="Titolosommario">
    <w:name w:val="TOC Heading"/>
    <w:basedOn w:val="Titolo1"/>
    <w:next w:val="Normale"/>
    <w:uiPriority w:val="39"/>
    <w:unhideWhenUsed/>
    <w:qFormat/>
    <w:pPr>
      <w:spacing w:line="276" w:lineRule="auto"/>
      <w:outlineLvl w:val="9"/>
    </w:pPr>
    <w:rPr>
      <w:color w:val="0A576E" w:themeColor="accent1" w:themeShade="BF"/>
      <w:sz w:val="28"/>
      <w:szCs w:val="28"/>
      <w:lang w:val="it-IT"/>
    </w:rPr>
  </w:style>
  <w:style w:type="paragraph" w:styleId="Sommario1">
    <w:name w:val="toc 1"/>
    <w:basedOn w:val="Normale"/>
    <w:next w:val="Normale"/>
    <w:uiPriority w:val="39"/>
    <w:unhideWhenUsed/>
    <w:pPr>
      <w:spacing w:before="240" w:after="120"/>
    </w:pPr>
    <w:rPr>
      <w:b/>
      <w:caps/>
      <w:sz w:val="22"/>
      <w:szCs w:val="22"/>
      <w:u w:val="single"/>
    </w:rPr>
  </w:style>
  <w:style w:type="paragraph" w:styleId="Sommario2">
    <w:name w:val="toc 2"/>
    <w:basedOn w:val="Normale"/>
    <w:next w:val="Normale"/>
    <w:uiPriority w:val="39"/>
    <w:unhideWhenUsed/>
    <w:rPr>
      <w:b/>
      <w:smallCaps/>
      <w:sz w:val="22"/>
      <w:szCs w:val="22"/>
    </w:rPr>
  </w:style>
  <w:style w:type="paragraph" w:styleId="Sommario3">
    <w:name w:val="toc 3"/>
    <w:basedOn w:val="Normale"/>
    <w:next w:val="Normale"/>
    <w:uiPriority w:val="39"/>
    <w:unhideWhenUsed/>
    <w:rPr>
      <w:smallCaps/>
      <w:sz w:val="22"/>
      <w:szCs w:val="22"/>
    </w:rPr>
  </w:style>
  <w:style w:type="paragraph" w:styleId="Sommario4">
    <w:name w:val="toc 4"/>
    <w:basedOn w:val="Normale"/>
    <w:next w:val="Normale"/>
    <w:uiPriority w:val="39"/>
    <w:semiHidden/>
    <w:unhideWhenUsed/>
    <w:rPr>
      <w:sz w:val="22"/>
      <w:szCs w:val="22"/>
    </w:rPr>
  </w:style>
  <w:style w:type="paragraph" w:styleId="Sommario5">
    <w:name w:val="toc 5"/>
    <w:basedOn w:val="Normale"/>
    <w:next w:val="Normale"/>
    <w:uiPriority w:val="39"/>
    <w:semiHidden/>
    <w:unhideWhenUsed/>
    <w:rPr>
      <w:sz w:val="22"/>
      <w:szCs w:val="22"/>
    </w:rPr>
  </w:style>
  <w:style w:type="paragraph" w:styleId="Sommario6">
    <w:name w:val="toc 6"/>
    <w:basedOn w:val="Normale"/>
    <w:next w:val="Normale"/>
    <w:uiPriority w:val="39"/>
    <w:semiHidden/>
    <w:unhideWhenUsed/>
    <w:rPr>
      <w:sz w:val="22"/>
      <w:szCs w:val="22"/>
    </w:rPr>
  </w:style>
  <w:style w:type="paragraph" w:styleId="Sommario7">
    <w:name w:val="toc 7"/>
    <w:basedOn w:val="Normale"/>
    <w:next w:val="Normale"/>
    <w:uiPriority w:val="39"/>
    <w:semiHidden/>
    <w:unhideWhenUsed/>
    <w:rPr>
      <w:sz w:val="22"/>
      <w:szCs w:val="22"/>
    </w:rPr>
  </w:style>
  <w:style w:type="paragraph" w:styleId="Sommario8">
    <w:name w:val="toc 8"/>
    <w:basedOn w:val="Normale"/>
    <w:next w:val="Normale"/>
    <w:uiPriority w:val="39"/>
    <w:semiHidden/>
    <w:unhideWhenUsed/>
    <w:rPr>
      <w:sz w:val="22"/>
      <w:szCs w:val="22"/>
    </w:rPr>
  </w:style>
  <w:style w:type="paragraph" w:styleId="Sommario9">
    <w:name w:val="toc 9"/>
    <w:basedOn w:val="Normale"/>
    <w:next w:val="Normale"/>
    <w:uiPriority w:val="39"/>
    <w:semiHidden/>
    <w:unhideWhenUsed/>
    <w:rPr>
      <w:sz w:val="22"/>
      <w:szCs w:val="22"/>
    </w:rPr>
  </w:style>
  <w:style w:type="character" w:customStyle="1" w:styleId="Titolo2Carattere">
    <w:name w:val="Titolo 2 Carattere"/>
    <w:basedOn w:val="Carpredefinitoparagrafo"/>
    <w:link w:val="Titolo2"/>
    <w:uiPriority w:val="9"/>
    <w:rPr>
      <w:rFonts w:ascii="Calibri" w:hAnsi="Calibri"/>
      <w:b/>
      <w:bCs/>
      <w:color w:val="FF5424"/>
      <w:sz w:val="48"/>
      <w:szCs w:val="26"/>
      <w:lang w:val="en-GB"/>
    </w:rPr>
  </w:style>
  <w:style w:type="paragraph" w:customStyle="1" w:styleId="Puce2">
    <w:name w:val="Puce 2"/>
    <w:basedOn w:val="Normale"/>
    <w:pPr>
      <w:numPr>
        <w:numId w:val="3"/>
      </w:numPr>
      <w:spacing w:before="120"/>
    </w:pPr>
    <w:rPr>
      <w:rFonts w:eastAsia="Times New Roman" w:cs="Times New Roman"/>
      <w:sz w:val="22"/>
      <w:lang w:val="fr-FR" w:eastAsia="fr-FR"/>
    </w:rPr>
  </w:style>
  <w:style w:type="character" w:customStyle="1" w:styleId="Titolo3Carattere">
    <w:name w:val="Titolo 3 Carattere"/>
    <w:basedOn w:val="Carpredefinitoparagrafo"/>
    <w:link w:val="Titolo3"/>
    <w:uiPriority w:val="9"/>
    <w:rPr>
      <w:rFonts w:ascii="Calibri" w:hAnsi="Calibri"/>
      <w:b/>
      <w:bCs/>
      <w:color w:val="FF5424"/>
      <w:sz w:val="44"/>
      <w:lang w:val="en-GB"/>
    </w:rPr>
  </w:style>
  <w:style w:type="character" w:customStyle="1" w:styleId="Titolo4Carattere">
    <w:name w:val="Titolo 4 Carattere"/>
    <w:basedOn w:val="Carpredefinitoparagrafo"/>
    <w:link w:val="Titolo4"/>
    <w:uiPriority w:val="9"/>
    <w:rPr>
      <w:b/>
      <w:bCs/>
      <w:i/>
      <w:iCs/>
      <w:color w:val="0E7594" w:themeColor="accent1"/>
      <w:lang w:val="en-GB"/>
    </w:rPr>
  </w:style>
  <w:style w:type="character" w:customStyle="1" w:styleId="Titolo5Carattere">
    <w:name w:val="Titolo 5 Carattere"/>
    <w:basedOn w:val="Carpredefinitoparagrafo"/>
    <w:link w:val="Titolo5"/>
    <w:uiPriority w:val="9"/>
    <w:semiHidden/>
    <w:rPr>
      <w:color w:val="073A49" w:themeColor="accent1" w:themeShade="7F"/>
      <w:lang w:val="en-GB"/>
    </w:rPr>
  </w:style>
  <w:style w:type="character" w:customStyle="1" w:styleId="Titolo6Carattere">
    <w:name w:val="Titolo 6 Carattere"/>
    <w:basedOn w:val="Carpredefinitoparagrafo"/>
    <w:link w:val="Titolo6"/>
    <w:uiPriority w:val="9"/>
    <w:semiHidden/>
    <w:rPr>
      <w:i/>
      <w:iCs/>
      <w:color w:val="073A49" w:themeColor="accent1" w:themeShade="7F"/>
      <w:lang w:val="en-GB"/>
    </w:rPr>
  </w:style>
  <w:style w:type="character" w:customStyle="1" w:styleId="Titolo7Carattere">
    <w:name w:val="Titolo 7 Carattere"/>
    <w:basedOn w:val="Carpredefinitoparagrafo"/>
    <w:link w:val="Titolo7"/>
    <w:uiPriority w:val="9"/>
    <w:semiHidden/>
    <w:rPr>
      <w:i/>
      <w:iCs/>
      <w:color w:val="404040" w:themeColor="text1" w:themeTint="BF"/>
      <w:lang w:val="en-GB"/>
    </w:rPr>
  </w:style>
  <w:style w:type="character" w:customStyle="1" w:styleId="Titolo8Carattere">
    <w:name w:val="Titolo 8 Carattere"/>
    <w:basedOn w:val="Carpredefinitoparagrafo"/>
    <w:link w:val="Titolo8"/>
    <w:uiPriority w:val="9"/>
    <w:semiHidden/>
    <w:rPr>
      <w:color w:val="404040" w:themeColor="text1" w:themeTint="BF"/>
      <w:sz w:val="20"/>
      <w:szCs w:val="20"/>
      <w:lang w:val="en-GB"/>
    </w:rPr>
  </w:style>
  <w:style w:type="character" w:customStyle="1" w:styleId="Titolo9Carattere">
    <w:name w:val="Titolo 9 Carattere"/>
    <w:basedOn w:val="Carpredefinitoparagrafo"/>
    <w:link w:val="Titolo9"/>
    <w:uiPriority w:val="9"/>
    <w:semiHidden/>
    <w:rPr>
      <w:i/>
      <w:iCs/>
      <w:color w:val="404040" w:themeColor="text1" w:themeTint="BF"/>
      <w:sz w:val="20"/>
      <w:szCs w:val="20"/>
      <w:lang w:val="en-GB"/>
    </w:rPr>
  </w:style>
  <w:style w:type="character" w:styleId="Enfasiintensa">
    <w:name w:val="Intense Emphasis"/>
    <w:uiPriority w:val="21"/>
    <w:qFormat/>
    <w:rPr>
      <w:rFonts w:ascii="Calibri" w:hAnsi="Calibri"/>
      <w:b/>
      <w:bCs/>
      <w:i/>
      <w:iCs/>
      <w:color w:val="0F6F9F"/>
      <w:sz w:val="32"/>
    </w:rPr>
  </w:style>
  <w:style w:type="paragraph" w:styleId="Sottotitolo">
    <w:name w:val="Subtitle"/>
    <w:basedOn w:val="Normale"/>
    <w:next w:val="Normale"/>
    <w:link w:val="SottotitoloCarattere"/>
    <w:uiPriority w:val="11"/>
    <w:qFormat/>
    <w:pPr>
      <w:numPr>
        <w:ilvl w:val="1"/>
      </w:numPr>
      <w:spacing w:line="360" w:lineRule="auto"/>
    </w:pPr>
    <w:rPr>
      <w:rFonts w:ascii="Arial Rounded MT Bold" w:hAnsi="Arial Rounded MT Bold"/>
      <w:i/>
      <w:iCs/>
      <w:color w:val="0E7594" w:themeColor="accent1"/>
      <w:spacing w:val="15"/>
    </w:rPr>
  </w:style>
  <w:style w:type="character" w:customStyle="1" w:styleId="SottotitoloCarattere">
    <w:name w:val="Sottotitolo Carattere"/>
    <w:basedOn w:val="Carpredefinitoparagrafo"/>
    <w:link w:val="Sottotitolo"/>
    <w:uiPriority w:val="11"/>
    <w:rPr>
      <w:rFonts w:ascii="Arial Rounded MT Bold" w:eastAsia="Arial Rounded MT Bold" w:hAnsi="Arial Rounded MT Bold" w:cs="Arial Rounded MT Bold"/>
      <w:i/>
      <w:iCs/>
      <w:color w:val="0E7594" w:themeColor="accent1"/>
      <w:spacing w:val="15"/>
      <w:lang w:val="en-GB"/>
    </w:rPr>
  </w:style>
  <w:style w:type="paragraph" w:styleId="Citazioneintensa">
    <w:name w:val="Intense Quote"/>
    <w:basedOn w:val="Normale"/>
    <w:next w:val="Normale"/>
    <w:link w:val="CitazioneintensaCarattere"/>
    <w:uiPriority w:val="30"/>
    <w:qFormat/>
    <w:pPr>
      <w:pBdr>
        <w:bottom w:val="single" w:sz="4" w:space="4" w:color="0E7594" w:themeColor="accent1"/>
      </w:pBdr>
      <w:spacing w:before="200" w:after="280"/>
      <w:ind w:left="936" w:right="936"/>
    </w:pPr>
    <w:rPr>
      <w:b/>
      <w:bCs/>
      <w:i/>
      <w:iCs/>
      <w:color w:val="0E7594" w:themeColor="accent1"/>
    </w:rPr>
  </w:style>
  <w:style w:type="character" w:customStyle="1" w:styleId="CitazioneintensaCarattere">
    <w:name w:val="Citazione intensa Carattere"/>
    <w:basedOn w:val="Carpredefinitoparagrafo"/>
    <w:link w:val="Citazioneintensa"/>
    <w:uiPriority w:val="30"/>
    <w:rPr>
      <w:b/>
      <w:bCs/>
      <w:i/>
      <w:iCs/>
      <w:color w:val="0E7594" w:themeColor="accent1"/>
      <w:lang w:val="en-GB"/>
    </w:rPr>
  </w:style>
  <w:style w:type="paragraph" w:customStyle="1" w:styleId="Labels">
    <w:name w:val="Labels"/>
    <w:basedOn w:val="Normale"/>
    <w:qFormat/>
    <w:pPr>
      <w:spacing w:before="60" w:after="60"/>
    </w:pPr>
    <w:rPr>
      <w:b/>
      <w:color w:val="FF5424"/>
      <w:sz w:val="44"/>
    </w:rPr>
  </w:style>
  <w:style w:type="paragraph" w:styleId="NormaleWeb">
    <w:name w:val="Normal (Web)"/>
    <w:basedOn w:val="Normale"/>
    <w:uiPriority w:val="99"/>
    <w:semiHidden/>
    <w:unhideWhenUsed/>
    <w:pPr>
      <w:spacing w:before="100" w:beforeAutospacing="1" w:after="100" w:afterAutospacing="1"/>
      <w:jc w:val="left"/>
    </w:pPr>
    <w:rPr>
      <w:rFonts w:ascii="Times" w:hAnsi="Times" w:cs="Times New Roman"/>
      <w:color w:val="auto"/>
      <w:sz w:val="20"/>
      <w:szCs w:val="20"/>
      <w:lang w:val="it-IT"/>
    </w:rPr>
  </w:style>
  <w:style w:type="paragraph" w:styleId="Indicedellefigure">
    <w:name w:val="table of figures"/>
    <w:basedOn w:val="Normale"/>
    <w:next w:val="Normale"/>
    <w:uiPriority w:val="99"/>
    <w:unhideWhenUsed/>
    <w:rPr>
      <w:sz w:val="22"/>
    </w:rPr>
  </w:style>
  <w:style w:type="paragraph" w:styleId="Didascalia">
    <w:name w:val="caption"/>
    <w:basedOn w:val="Normale"/>
    <w:next w:val="Normale"/>
    <w:link w:val="DidascaliaCarattere"/>
    <w:qFormat/>
    <w:pPr>
      <w:spacing w:before="240" w:after="120" w:line="264" w:lineRule="auto"/>
      <w:outlineLvl w:val="6"/>
    </w:pPr>
    <w:rPr>
      <w:rFonts w:eastAsia="Times New Roman" w:cs="Times New Roman"/>
      <w:i/>
      <w:color w:val="595959" w:themeColor="text1" w:themeTint="A6"/>
      <w:sz w:val="22"/>
      <w:szCs w:val="20"/>
      <w:lang w:val="en-US" w:eastAsia="es-ES"/>
    </w:rPr>
  </w:style>
  <w:style w:type="character" w:customStyle="1" w:styleId="DidascaliaCarattere">
    <w:name w:val="Didascalia Carattere"/>
    <w:link w:val="Didascalia"/>
    <w:rPr>
      <w:rFonts w:ascii="Calibri" w:eastAsia="Times New Roman" w:hAnsi="Calibri" w:cs="Times New Roman"/>
      <w:i/>
      <w:color w:val="595959" w:themeColor="text1" w:themeTint="A6"/>
      <w:sz w:val="22"/>
      <w:szCs w:val="20"/>
      <w:lang w:val="en-US" w:eastAsia="es-ES"/>
    </w:rPr>
  </w:style>
  <w:style w:type="paragraph" w:styleId="Testonotadichiusura">
    <w:name w:val="endnote text"/>
    <w:basedOn w:val="Normale"/>
    <w:link w:val="TestonotadichiusuraCarattere"/>
    <w:uiPriority w:val="99"/>
    <w:semiHidden/>
    <w:unhideWhenUsed/>
    <w:rPr>
      <w:sz w:val="20"/>
      <w:szCs w:val="20"/>
    </w:rPr>
  </w:style>
  <w:style w:type="character" w:customStyle="1" w:styleId="TestonotadichiusuraCarattere">
    <w:name w:val="Testo nota di chiusura Carattere"/>
    <w:basedOn w:val="Carpredefinitoparagrafo"/>
    <w:link w:val="Testonotadichiusura"/>
    <w:uiPriority w:val="99"/>
    <w:semiHidden/>
    <w:rPr>
      <w:rFonts w:ascii="Calibri" w:hAnsi="Calibri"/>
      <w:color w:val="000000" w:themeColor="text1"/>
      <w:sz w:val="20"/>
      <w:szCs w:val="20"/>
      <w:lang w:val="en-GB"/>
    </w:rPr>
  </w:style>
  <w:style w:type="character" w:styleId="Rimandonotadichiusura">
    <w:name w:val="endnote reference"/>
    <w:basedOn w:val="Carpredefinitoparagrafo"/>
    <w:uiPriority w:val="99"/>
    <w:semiHidden/>
    <w:unhideWhenUsed/>
    <w:rPr>
      <w:vertAlign w:val="superscript"/>
    </w:rPr>
  </w:style>
  <w:style w:type="table" w:customStyle="1" w:styleId="TableGrid1">
    <w:name w:val="Table Grid1"/>
    <w:basedOn w:val="Tabellanormale"/>
    <w:next w:val="Grigliatabella"/>
    <w:uiPriority w:val="39"/>
    <w:rPr>
      <w:rFonts w:ascii="Calibri" w:eastAsia="Calibri" w:hAnsi="Calibri" w:cs="Times New Roman"/>
      <w:sz w:val="22"/>
      <w:szCs w:val="22"/>
      <w:lang w:val="el-GR"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rPr>
      <w:sz w:val="20"/>
      <w:szCs w:val="20"/>
    </w:rPr>
  </w:style>
  <w:style w:type="character" w:customStyle="1" w:styleId="TestocommentoCarattere">
    <w:name w:val="Testo commento Carattere"/>
    <w:basedOn w:val="Carpredefinitoparagrafo"/>
    <w:link w:val="Testocommento"/>
    <w:uiPriority w:val="99"/>
    <w:rPr>
      <w:rFonts w:ascii="Calibri" w:hAnsi="Calibri"/>
      <w:color w:val="000000" w:themeColor="text1"/>
      <w:sz w:val="20"/>
      <w:szCs w:val="20"/>
      <w:lang w:val="en-GB"/>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rFonts w:ascii="Calibri" w:hAnsi="Calibri"/>
      <w:b/>
      <w:bCs/>
      <w:color w:val="000000" w:themeColor="text1"/>
      <w:sz w:val="20"/>
      <w:szCs w:val="20"/>
      <w:lang w:val="en-GB"/>
    </w:rPr>
  </w:style>
  <w:style w:type="paragraph" w:customStyle="1" w:styleId="docdata">
    <w:name w:val="docdata"/>
    <w:basedOn w:val="Normale"/>
    <w:pPr>
      <w:spacing w:before="100" w:beforeAutospacing="1" w:after="100" w:afterAutospacing="1"/>
      <w:jc w:val="left"/>
    </w:pPr>
    <w:rPr>
      <w:rFonts w:ascii="Times New Roman" w:eastAsia="Times New Roman" w:hAnsi="Times New Roman" w:cs="Times New Roman"/>
      <w:color w:val="auto"/>
      <w:lang w:val="en-US" w:eastAsia="en-US"/>
    </w:rPr>
  </w:style>
  <w:style w:type="paragraph" w:styleId="Revisione">
    <w:name w:val="Revision"/>
    <w:hidden/>
    <w:uiPriority w:val="99"/>
    <w:semiHidden/>
    <w:rPr>
      <w:rFonts w:ascii="Calibri" w:hAnsi="Calibri"/>
      <w:color w:val="000000" w:themeColor="text1"/>
      <w:lang w:val="en-GB"/>
    </w:rPr>
  </w:style>
  <w:style w:type="table" w:customStyle="1" w:styleId="TableGridLight10">
    <w:name w:val="Table Grid Light10"/>
    <w:basedOn w:val="Tabellanorma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character" w:styleId="Menzionenonrisolta">
    <w:name w:val="Unresolved Mention"/>
    <w:basedOn w:val="Carpredefinitoparagrafo"/>
    <w:uiPriority w:val="99"/>
    <w:semiHidden/>
    <w:unhideWhenUsed/>
    <w:rPr>
      <w:color w:val="605E5C"/>
      <w:shd w:val="clear" w:color="auto" w:fill="E1DFDD"/>
    </w:rPr>
  </w:style>
  <w:style w:type="paragraph" w:customStyle="1" w:styleId="paragraph">
    <w:name w:val="paragraph"/>
    <w:basedOn w:val="Normale"/>
    <w:rsid w:val="00773CE8"/>
    <w:pPr>
      <w:spacing w:before="100" w:beforeAutospacing="1" w:after="100" w:afterAutospacing="1"/>
      <w:jc w:val="left"/>
    </w:pPr>
    <w:rPr>
      <w:rFonts w:ascii="Times New Roman" w:eastAsia="Times New Roman" w:hAnsi="Times New Roman" w:cs="Times New Roman"/>
      <w:color w:val="auto"/>
      <w:lang w:val="it-IT"/>
    </w:rPr>
  </w:style>
  <w:style w:type="character" w:customStyle="1" w:styleId="normaltextrun">
    <w:name w:val="normaltextrun"/>
    <w:basedOn w:val="Carpredefinitoparagrafo"/>
    <w:rsid w:val="00773CE8"/>
  </w:style>
  <w:style w:type="character" w:customStyle="1" w:styleId="eop">
    <w:name w:val="eop"/>
    <w:basedOn w:val="Carpredefinitoparagrafo"/>
    <w:rsid w:val="00773CE8"/>
  </w:style>
  <w:style w:type="character" w:customStyle="1" w:styleId="wacimagecontainer">
    <w:name w:val="wacimagecontainer"/>
    <w:basedOn w:val="Carpredefinitoparagrafo"/>
    <w:rsid w:val="00773CE8"/>
  </w:style>
  <w:style w:type="paragraph" w:styleId="Bibliografia">
    <w:name w:val="Bibliography"/>
    <w:basedOn w:val="Normale"/>
    <w:next w:val="Normale"/>
    <w:uiPriority w:val="37"/>
    <w:unhideWhenUsed/>
    <w:rsid w:val="00D31473"/>
  </w:style>
  <w:style w:type="character" w:styleId="Menzione">
    <w:name w:val="Mention"/>
    <w:basedOn w:val="Carpredefinitoparagrafo"/>
    <w:uiPriority w:val="99"/>
    <w:unhideWhenUsed/>
    <w:rsid w:val="006B388A"/>
    <w:rPr>
      <w:color w:val="2B579A"/>
      <w:shd w:val="clear" w:color="auto" w:fill="E1DFDD"/>
    </w:rPr>
  </w:style>
  <w:style w:type="character" w:styleId="Testosegnaposto">
    <w:name w:val="Placeholder Text"/>
    <w:basedOn w:val="Carpredefinitoparagrafo"/>
    <w:uiPriority w:val="99"/>
    <w:semiHidden/>
    <w:rsid w:val="00E328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2808">
      <w:bodyDiv w:val="1"/>
      <w:marLeft w:val="0"/>
      <w:marRight w:val="0"/>
      <w:marTop w:val="0"/>
      <w:marBottom w:val="0"/>
      <w:divBdr>
        <w:top w:val="none" w:sz="0" w:space="0" w:color="auto"/>
        <w:left w:val="none" w:sz="0" w:space="0" w:color="auto"/>
        <w:bottom w:val="none" w:sz="0" w:space="0" w:color="auto"/>
        <w:right w:val="none" w:sz="0" w:space="0" w:color="auto"/>
      </w:divBdr>
    </w:div>
    <w:div w:id="395668005">
      <w:bodyDiv w:val="1"/>
      <w:marLeft w:val="0"/>
      <w:marRight w:val="0"/>
      <w:marTop w:val="0"/>
      <w:marBottom w:val="0"/>
      <w:divBdr>
        <w:top w:val="none" w:sz="0" w:space="0" w:color="auto"/>
        <w:left w:val="none" w:sz="0" w:space="0" w:color="auto"/>
        <w:bottom w:val="none" w:sz="0" w:space="0" w:color="auto"/>
        <w:right w:val="none" w:sz="0" w:space="0" w:color="auto"/>
      </w:divBdr>
    </w:div>
    <w:div w:id="481895656">
      <w:bodyDiv w:val="1"/>
      <w:marLeft w:val="0"/>
      <w:marRight w:val="0"/>
      <w:marTop w:val="0"/>
      <w:marBottom w:val="0"/>
      <w:divBdr>
        <w:top w:val="none" w:sz="0" w:space="0" w:color="auto"/>
        <w:left w:val="none" w:sz="0" w:space="0" w:color="auto"/>
        <w:bottom w:val="none" w:sz="0" w:space="0" w:color="auto"/>
        <w:right w:val="none" w:sz="0" w:space="0" w:color="auto"/>
      </w:divBdr>
      <w:divsChild>
        <w:div w:id="4791321">
          <w:marLeft w:val="0"/>
          <w:marRight w:val="0"/>
          <w:marTop w:val="0"/>
          <w:marBottom w:val="0"/>
          <w:divBdr>
            <w:top w:val="none" w:sz="0" w:space="0" w:color="auto"/>
            <w:left w:val="none" w:sz="0" w:space="0" w:color="auto"/>
            <w:bottom w:val="none" w:sz="0" w:space="0" w:color="auto"/>
            <w:right w:val="none" w:sz="0" w:space="0" w:color="auto"/>
          </w:divBdr>
        </w:div>
        <w:div w:id="235480807">
          <w:marLeft w:val="0"/>
          <w:marRight w:val="0"/>
          <w:marTop w:val="0"/>
          <w:marBottom w:val="0"/>
          <w:divBdr>
            <w:top w:val="none" w:sz="0" w:space="0" w:color="auto"/>
            <w:left w:val="none" w:sz="0" w:space="0" w:color="auto"/>
            <w:bottom w:val="none" w:sz="0" w:space="0" w:color="auto"/>
            <w:right w:val="none" w:sz="0" w:space="0" w:color="auto"/>
          </w:divBdr>
        </w:div>
        <w:div w:id="902562799">
          <w:marLeft w:val="0"/>
          <w:marRight w:val="0"/>
          <w:marTop w:val="0"/>
          <w:marBottom w:val="0"/>
          <w:divBdr>
            <w:top w:val="none" w:sz="0" w:space="0" w:color="auto"/>
            <w:left w:val="none" w:sz="0" w:space="0" w:color="auto"/>
            <w:bottom w:val="none" w:sz="0" w:space="0" w:color="auto"/>
            <w:right w:val="none" w:sz="0" w:space="0" w:color="auto"/>
          </w:divBdr>
        </w:div>
        <w:div w:id="1378168150">
          <w:marLeft w:val="0"/>
          <w:marRight w:val="0"/>
          <w:marTop w:val="0"/>
          <w:marBottom w:val="0"/>
          <w:divBdr>
            <w:top w:val="none" w:sz="0" w:space="0" w:color="auto"/>
            <w:left w:val="none" w:sz="0" w:space="0" w:color="auto"/>
            <w:bottom w:val="none" w:sz="0" w:space="0" w:color="auto"/>
            <w:right w:val="none" w:sz="0" w:space="0" w:color="auto"/>
          </w:divBdr>
        </w:div>
        <w:div w:id="1431848892">
          <w:marLeft w:val="0"/>
          <w:marRight w:val="0"/>
          <w:marTop w:val="0"/>
          <w:marBottom w:val="0"/>
          <w:divBdr>
            <w:top w:val="none" w:sz="0" w:space="0" w:color="auto"/>
            <w:left w:val="none" w:sz="0" w:space="0" w:color="auto"/>
            <w:bottom w:val="none" w:sz="0" w:space="0" w:color="auto"/>
            <w:right w:val="none" w:sz="0" w:space="0" w:color="auto"/>
          </w:divBdr>
        </w:div>
        <w:div w:id="1699698510">
          <w:marLeft w:val="0"/>
          <w:marRight w:val="0"/>
          <w:marTop w:val="0"/>
          <w:marBottom w:val="0"/>
          <w:divBdr>
            <w:top w:val="none" w:sz="0" w:space="0" w:color="auto"/>
            <w:left w:val="none" w:sz="0" w:space="0" w:color="auto"/>
            <w:bottom w:val="none" w:sz="0" w:space="0" w:color="auto"/>
            <w:right w:val="none" w:sz="0" w:space="0" w:color="auto"/>
          </w:divBdr>
        </w:div>
        <w:div w:id="1855261236">
          <w:marLeft w:val="0"/>
          <w:marRight w:val="0"/>
          <w:marTop w:val="0"/>
          <w:marBottom w:val="0"/>
          <w:divBdr>
            <w:top w:val="none" w:sz="0" w:space="0" w:color="auto"/>
            <w:left w:val="none" w:sz="0" w:space="0" w:color="auto"/>
            <w:bottom w:val="none" w:sz="0" w:space="0" w:color="auto"/>
            <w:right w:val="none" w:sz="0" w:space="0" w:color="auto"/>
          </w:divBdr>
        </w:div>
        <w:div w:id="2076118850">
          <w:marLeft w:val="0"/>
          <w:marRight w:val="0"/>
          <w:marTop w:val="0"/>
          <w:marBottom w:val="0"/>
          <w:divBdr>
            <w:top w:val="none" w:sz="0" w:space="0" w:color="auto"/>
            <w:left w:val="none" w:sz="0" w:space="0" w:color="auto"/>
            <w:bottom w:val="none" w:sz="0" w:space="0" w:color="auto"/>
            <w:right w:val="none" w:sz="0" w:space="0" w:color="auto"/>
          </w:divBdr>
        </w:div>
        <w:div w:id="2102142299">
          <w:marLeft w:val="0"/>
          <w:marRight w:val="0"/>
          <w:marTop w:val="0"/>
          <w:marBottom w:val="0"/>
          <w:divBdr>
            <w:top w:val="none" w:sz="0" w:space="0" w:color="auto"/>
            <w:left w:val="none" w:sz="0" w:space="0" w:color="auto"/>
            <w:bottom w:val="none" w:sz="0" w:space="0" w:color="auto"/>
            <w:right w:val="none" w:sz="0" w:space="0" w:color="auto"/>
          </w:divBdr>
        </w:div>
        <w:div w:id="2119834907">
          <w:marLeft w:val="0"/>
          <w:marRight w:val="0"/>
          <w:marTop w:val="0"/>
          <w:marBottom w:val="0"/>
          <w:divBdr>
            <w:top w:val="none" w:sz="0" w:space="0" w:color="auto"/>
            <w:left w:val="none" w:sz="0" w:space="0" w:color="auto"/>
            <w:bottom w:val="none" w:sz="0" w:space="0" w:color="auto"/>
            <w:right w:val="none" w:sz="0" w:space="0" w:color="auto"/>
          </w:divBdr>
        </w:div>
      </w:divsChild>
    </w:div>
    <w:div w:id="484247661">
      <w:bodyDiv w:val="1"/>
      <w:marLeft w:val="0"/>
      <w:marRight w:val="0"/>
      <w:marTop w:val="0"/>
      <w:marBottom w:val="0"/>
      <w:divBdr>
        <w:top w:val="none" w:sz="0" w:space="0" w:color="auto"/>
        <w:left w:val="none" w:sz="0" w:space="0" w:color="auto"/>
        <w:bottom w:val="none" w:sz="0" w:space="0" w:color="auto"/>
        <w:right w:val="none" w:sz="0" w:space="0" w:color="auto"/>
      </w:divBdr>
    </w:div>
    <w:div w:id="713113574">
      <w:bodyDiv w:val="1"/>
      <w:marLeft w:val="0"/>
      <w:marRight w:val="0"/>
      <w:marTop w:val="0"/>
      <w:marBottom w:val="0"/>
      <w:divBdr>
        <w:top w:val="none" w:sz="0" w:space="0" w:color="auto"/>
        <w:left w:val="none" w:sz="0" w:space="0" w:color="auto"/>
        <w:bottom w:val="none" w:sz="0" w:space="0" w:color="auto"/>
        <w:right w:val="none" w:sz="0" w:space="0" w:color="auto"/>
      </w:divBdr>
      <w:divsChild>
        <w:div w:id="250968089">
          <w:marLeft w:val="0"/>
          <w:marRight w:val="0"/>
          <w:marTop w:val="0"/>
          <w:marBottom w:val="0"/>
          <w:divBdr>
            <w:top w:val="none" w:sz="0" w:space="0" w:color="auto"/>
            <w:left w:val="none" w:sz="0" w:space="0" w:color="auto"/>
            <w:bottom w:val="none" w:sz="0" w:space="0" w:color="auto"/>
            <w:right w:val="none" w:sz="0" w:space="0" w:color="auto"/>
          </w:divBdr>
          <w:divsChild>
            <w:div w:id="1468235199">
              <w:marLeft w:val="0"/>
              <w:marRight w:val="0"/>
              <w:marTop w:val="0"/>
              <w:marBottom w:val="0"/>
              <w:divBdr>
                <w:top w:val="none" w:sz="0" w:space="0" w:color="auto"/>
                <w:left w:val="none" w:sz="0" w:space="0" w:color="auto"/>
                <w:bottom w:val="none" w:sz="0" w:space="0" w:color="auto"/>
                <w:right w:val="none" w:sz="0" w:space="0" w:color="auto"/>
              </w:divBdr>
            </w:div>
          </w:divsChild>
        </w:div>
        <w:div w:id="351299060">
          <w:marLeft w:val="0"/>
          <w:marRight w:val="0"/>
          <w:marTop w:val="0"/>
          <w:marBottom w:val="0"/>
          <w:divBdr>
            <w:top w:val="none" w:sz="0" w:space="0" w:color="auto"/>
            <w:left w:val="none" w:sz="0" w:space="0" w:color="auto"/>
            <w:bottom w:val="none" w:sz="0" w:space="0" w:color="auto"/>
            <w:right w:val="none" w:sz="0" w:space="0" w:color="auto"/>
          </w:divBdr>
          <w:divsChild>
            <w:div w:id="226721718">
              <w:marLeft w:val="0"/>
              <w:marRight w:val="0"/>
              <w:marTop w:val="0"/>
              <w:marBottom w:val="0"/>
              <w:divBdr>
                <w:top w:val="none" w:sz="0" w:space="0" w:color="auto"/>
                <w:left w:val="none" w:sz="0" w:space="0" w:color="auto"/>
                <w:bottom w:val="none" w:sz="0" w:space="0" w:color="auto"/>
                <w:right w:val="none" w:sz="0" w:space="0" w:color="auto"/>
              </w:divBdr>
            </w:div>
            <w:div w:id="378436614">
              <w:marLeft w:val="0"/>
              <w:marRight w:val="0"/>
              <w:marTop w:val="0"/>
              <w:marBottom w:val="0"/>
              <w:divBdr>
                <w:top w:val="none" w:sz="0" w:space="0" w:color="auto"/>
                <w:left w:val="none" w:sz="0" w:space="0" w:color="auto"/>
                <w:bottom w:val="none" w:sz="0" w:space="0" w:color="auto"/>
                <w:right w:val="none" w:sz="0" w:space="0" w:color="auto"/>
              </w:divBdr>
            </w:div>
            <w:div w:id="586614019">
              <w:marLeft w:val="0"/>
              <w:marRight w:val="0"/>
              <w:marTop w:val="0"/>
              <w:marBottom w:val="0"/>
              <w:divBdr>
                <w:top w:val="none" w:sz="0" w:space="0" w:color="auto"/>
                <w:left w:val="none" w:sz="0" w:space="0" w:color="auto"/>
                <w:bottom w:val="none" w:sz="0" w:space="0" w:color="auto"/>
                <w:right w:val="none" w:sz="0" w:space="0" w:color="auto"/>
              </w:divBdr>
            </w:div>
            <w:div w:id="640580936">
              <w:marLeft w:val="0"/>
              <w:marRight w:val="0"/>
              <w:marTop w:val="0"/>
              <w:marBottom w:val="0"/>
              <w:divBdr>
                <w:top w:val="none" w:sz="0" w:space="0" w:color="auto"/>
                <w:left w:val="none" w:sz="0" w:space="0" w:color="auto"/>
                <w:bottom w:val="none" w:sz="0" w:space="0" w:color="auto"/>
                <w:right w:val="none" w:sz="0" w:space="0" w:color="auto"/>
              </w:divBdr>
            </w:div>
            <w:div w:id="694576086">
              <w:marLeft w:val="0"/>
              <w:marRight w:val="0"/>
              <w:marTop w:val="0"/>
              <w:marBottom w:val="0"/>
              <w:divBdr>
                <w:top w:val="none" w:sz="0" w:space="0" w:color="auto"/>
                <w:left w:val="none" w:sz="0" w:space="0" w:color="auto"/>
                <w:bottom w:val="none" w:sz="0" w:space="0" w:color="auto"/>
                <w:right w:val="none" w:sz="0" w:space="0" w:color="auto"/>
              </w:divBdr>
            </w:div>
            <w:div w:id="889535627">
              <w:marLeft w:val="0"/>
              <w:marRight w:val="0"/>
              <w:marTop w:val="0"/>
              <w:marBottom w:val="0"/>
              <w:divBdr>
                <w:top w:val="none" w:sz="0" w:space="0" w:color="auto"/>
                <w:left w:val="none" w:sz="0" w:space="0" w:color="auto"/>
                <w:bottom w:val="none" w:sz="0" w:space="0" w:color="auto"/>
                <w:right w:val="none" w:sz="0" w:space="0" w:color="auto"/>
              </w:divBdr>
            </w:div>
            <w:div w:id="893395923">
              <w:marLeft w:val="0"/>
              <w:marRight w:val="0"/>
              <w:marTop w:val="0"/>
              <w:marBottom w:val="0"/>
              <w:divBdr>
                <w:top w:val="none" w:sz="0" w:space="0" w:color="auto"/>
                <w:left w:val="none" w:sz="0" w:space="0" w:color="auto"/>
                <w:bottom w:val="none" w:sz="0" w:space="0" w:color="auto"/>
                <w:right w:val="none" w:sz="0" w:space="0" w:color="auto"/>
              </w:divBdr>
            </w:div>
            <w:div w:id="904871257">
              <w:marLeft w:val="0"/>
              <w:marRight w:val="0"/>
              <w:marTop w:val="0"/>
              <w:marBottom w:val="0"/>
              <w:divBdr>
                <w:top w:val="none" w:sz="0" w:space="0" w:color="auto"/>
                <w:left w:val="none" w:sz="0" w:space="0" w:color="auto"/>
                <w:bottom w:val="none" w:sz="0" w:space="0" w:color="auto"/>
                <w:right w:val="none" w:sz="0" w:space="0" w:color="auto"/>
              </w:divBdr>
            </w:div>
            <w:div w:id="979305680">
              <w:marLeft w:val="0"/>
              <w:marRight w:val="0"/>
              <w:marTop w:val="0"/>
              <w:marBottom w:val="0"/>
              <w:divBdr>
                <w:top w:val="none" w:sz="0" w:space="0" w:color="auto"/>
                <w:left w:val="none" w:sz="0" w:space="0" w:color="auto"/>
                <w:bottom w:val="none" w:sz="0" w:space="0" w:color="auto"/>
                <w:right w:val="none" w:sz="0" w:space="0" w:color="auto"/>
              </w:divBdr>
            </w:div>
            <w:div w:id="1332292062">
              <w:marLeft w:val="0"/>
              <w:marRight w:val="0"/>
              <w:marTop w:val="0"/>
              <w:marBottom w:val="0"/>
              <w:divBdr>
                <w:top w:val="none" w:sz="0" w:space="0" w:color="auto"/>
                <w:left w:val="none" w:sz="0" w:space="0" w:color="auto"/>
                <w:bottom w:val="none" w:sz="0" w:space="0" w:color="auto"/>
                <w:right w:val="none" w:sz="0" w:space="0" w:color="auto"/>
              </w:divBdr>
            </w:div>
            <w:div w:id="1473450522">
              <w:marLeft w:val="0"/>
              <w:marRight w:val="0"/>
              <w:marTop w:val="0"/>
              <w:marBottom w:val="0"/>
              <w:divBdr>
                <w:top w:val="none" w:sz="0" w:space="0" w:color="auto"/>
                <w:left w:val="none" w:sz="0" w:space="0" w:color="auto"/>
                <w:bottom w:val="none" w:sz="0" w:space="0" w:color="auto"/>
                <w:right w:val="none" w:sz="0" w:space="0" w:color="auto"/>
              </w:divBdr>
            </w:div>
            <w:div w:id="1475366529">
              <w:marLeft w:val="0"/>
              <w:marRight w:val="0"/>
              <w:marTop w:val="0"/>
              <w:marBottom w:val="0"/>
              <w:divBdr>
                <w:top w:val="none" w:sz="0" w:space="0" w:color="auto"/>
                <w:left w:val="none" w:sz="0" w:space="0" w:color="auto"/>
                <w:bottom w:val="none" w:sz="0" w:space="0" w:color="auto"/>
                <w:right w:val="none" w:sz="0" w:space="0" w:color="auto"/>
              </w:divBdr>
            </w:div>
            <w:div w:id="1485658277">
              <w:marLeft w:val="0"/>
              <w:marRight w:val="0"/>
              <w:marTop w:val="0"/>
              <w:marBottom w:val="0"/>
              <w:divBdr>
                <w:top w:val="none" w:sz="0" w:space="0" w:color="auto"/>
                <w:left w:val="none" w:sz="0" w:space="0" w:color="auto"/>
                <w:bottom w:val="none" w:sz="0" w:space="0" w:color="auto"/>
                <w:right w:val="none" w:sz="0" w:space="0" w:color="auto"/>
              </w:divBdr>
            </w:div>
            <w:div w:id="1517233820">
              <w:marLeft w:val="0"/>
              <w:marRight w:val="0"/>
              <w:marTop w:val="0"/>
              <w:marBottom w:val="0"/>
              <w:divBdr>
                <w:top w:val="none" w:sz="0" w:space="0" w:color="auto"/>
                <w:left w:val="none" w:sz="0" w:space="0" w:color="auto"/>
                <w:bottom w:val="none" w:sz="0" w:space="0" w:color="auto"/>
                <w:right w:val="none" w:sz="0" w:space="0" w:color="auto"/>
              </w:divBdr>
            </w:div>
            <w:div w:id="1570381540">
              <w:marLeft w:val="0"/>
              <w:marRight w:val="0"/>
              <w:marTop w:val="0"/>
              <w:marBottom w:val="0"/>
              <w:divBdr>
                <w:top w:val="none" w:sz="0" w:space="0" w:color="auto"/>
                <w:left w:val="none" w:sz="0" w:space="0" w:color="auto"/>
                <w:bottom w:val="none" w:sz="0" w:space="0" w:color="auto"/>
                <w:right w:val="none" w:sz="0" w:space="0" w:color="auto"/>
              </w:divBdr>
            </w:div>
            <w:div w:id="1595094558">
              <w:marLeft w:val="0"/>
              <w:marRight w:val="0"/>
              <w:marTop w:val="0"/>
              <w:marBottom w:val="0"/>
              <w:divBdr>
                <w:top w:val="none" w:sz="0" w:space="0" w:color="auto"/>
                <w:left w:val="none" w:sz="0" w:space="0" w:color="auto"/>
                <w:bottom w:val="none" w:sz="0" w:space="0" w:color="auto"/>
                <w:right w:val="none" w:sz="0" w:space="0" w:color="auto"/>
              </w:divBdr>
            </w:div>
            <w:div w:id="1695690743">
              <w:marLeft w:val="0"/>
              <w:marRight w:val="0"/>
              <w:marTop w:val="0"/>
              <w:marBottom w:val="0"/>
              <w:divBdr>
                <w:top w:val="none" w:sz="0" w:space="0" w:color="auto"/>
                <w:left w:val="none" w:sz="0" w:space="0" w:color="auto"/>
                <w:bottom w:val="none" w:sz="0" w:space="0" w:color="auto"/>
                <w:right w:val="none" w:sz="0" w:space="0" w:color="auto"/>
              </w:divBdr>
            </w:div>
            <w:div w:id="2091153197">
              <w:marLeft w:val="0"/>
              <w:marRight w:val="0"/>
              <w:marTop w:val="0"/>
              <w:marBottom w:val="0"/>
              <w:divBdr>
                <w:top w:val="none" w:sz="0" w:space="0" w:color="auto"/>
                <w:left w:val="none" w:sz="0" w:space="0" w:color="auto"/>
                <w:bottom w:val="none" w:sz="0" w:space="0" w:color="auto"/>
                <w:right w:val="none" w:sz="0" w:space="0" w:color="auto"/>
              </w:divBdr>
            </w:div>
          </w:divsChild>
        </w:div>
        <w:div w:id="1247765161">
          <w:marLeft w:val="0"/>
          <w:marRight w:val="0"/>
          <w:marTop w:val="0"/>
          <w:marBottom w:val="0"/>
          <w:divBdr>
            <w:top w:val="none" w:sz="0" w:space="0" w:color="auto"/>
            <w:left w:val="none" w:sz="0" w:space="0" w:color="auto"/>
            <w:bottom w:val="none" w:sz="0" w:space="0" w:color="auto"/>
            <w:right w:val="none" w:sz="0" w:space="0" w:color="auto"/>
          </w:divBdr>
          <w:divsChild>
            <w:div w:id="198055229">
              <w:marLeft w:val="0"/>
              <w:marRight w:val="0"/>
              <w:marTop w:val="0"/>
              <w:marBottom w:val="0"/>
              <w:divBdr>
                <w:top w:val="none" w:sz="0" w:space="0" w:color="auto"/>
                <w:left w:val="none" w:sz="0" w:space="0" w:color="auto"/>
                <w:bottom w:val="none" w:sz="0" w:space="0" w:color="auto"/>
                <w:right w:val="none" w:sz="0" w:space="0" w:color="auto"/>
              </w:divBdr>
            </w:div>
            <w:div w:id="1427194570">
              <w:marLeft w:val="0"/>
              <w:marRight w:val="0"/>
              <w:marTop w:val="0"/>
              <w:marBottom w:val="0"/>
              <w:divBdr>
                <w:top w:val="none" w:sz="0" w:space="0" w:color="auto"/>
                <w:left w:val="none" w:sz="0" w:space="0" w:color="auto"/>
                <w:bottom w:val="none" w:sz="0" w:space="0" w:color="auto"/>
                <w:right w:val="none" w:sz="0" w:space="0" w:color="auto"/>
              </w:divBdr>
            </w:div>
            <w:div w:id="1514537972">
              <w:marLeft w:val="0"/>
              <w:marRight w:val="0"/>
              <w:marTop w:val="0"/>
              <w:marBottom w:val="0"/>
              <w:divBdr>
                <w:top w:val="none" w:sz="0" w:space="0" w:color="auto"/>
                <w:left w:val="none" w:sz="0" w:space="0" w:color="auto"/>
                <w:bottom w:val="none" w:sz="0" w:space="0" w:color="auto"/>
                <w:right w:val="none" w:sz="0" w:space="0" w:color="auto"/>
              </w:divBdr>
            </w:div>
          </w:divsChild>
        </w:div>
        <w:div w:id="1724866760">
          <w:marLeft w:val="0"/>
          <w:marRight w:val="0"/>
          <w:marTop w:val="0"/>
          <w:marBottom w:val="0"/>
          <w:divBdr>
            <w:top w:val="none" w:sz="0" w:space="0" w:color="auto"/>
            <w:left w:val="none" w:sz="0" w:space="0" w:color="auto"/>
            <w:bottom w:val="none" w:sz="0" w:space="0" w:color="auto"/>
            <w:right w:val="none" w:sz="0" w:space="0" w:color="auto"/>
          </w:divBdr>
          <w:divsChild>
            <w:div w:id="212544684">
              <w:marLeft w:val="0"/>
              <w:marRight w:val="0"/>
              <w:marTop w:val="0"/>
              <w:marBottom w:val="0"/>
              <w:divBdr>
                <w:top w:val="none" w:sz="0" w:space="0" w:color="auto"/>
                <w:left w:val="none" w:sz="0" w:space="0" w:color="auto"/>
                <w:bottom w:val="none" w:sz="0" w:space="0" w:color="auto"/>
                <w:right w:val="none" w:sz="0" w:space="0" w:color="auto"/>
              </w:divBdr>
            </w:div>
          </w:divsChild>
        </w:div>
        <w:div w:id="1727874499">
          <w:marLeft w:val="0"/>
          <w:marRight w:val="0"/>
          <w:marTop w:val="0"/>
          <w:marBottom w:val="0"/>
          <w:divBdr>
            <w:top w:val="none" w:sz="0" w:space="0" w:color="auto"/>
            <w:left w:val="none" w:sz="0" w:space="0" w:color="auto"/>
            <w:bottom w:val="none" w:sz="0" w:space="0" w:color="auto"/>
            <w:right w:val="none" w:sz="0" w:space="0" w:color="auto"/>
          </w:divBdr>
          <w:divsChild>
            <w:div w:id="1314604331">
              <w:marLeft w:val="0"/>
              <w:marRight w:val="0"/>
              <w:marTop w:val="0"/>
              <w:marBottom w:val="0"/>
              <w:divBdr>
                <w:top w:val="none" w:sz="0" w:space="0" w:color="auto"/>
                <w:left w:val="none" w:sz="0" w:space="0" w:color="auto"/>
                <w:bottom w:val="none" w:sz="0" w:space="0" w:color="auto"/>
                <w:right w:val="none" w:sz="0" w:space="0" w:color="auto"/>
              </w:divBdr>
            </w:div>
          </w:divsChild>
        </w:div>
        <w:div w:id="1838492556">
          <w:marLeft w:val="0"/>
          <w:marRight w:val="0"/>
          <w:marTop w:val="0"/>
          <w:marBottom w:val="0"/>
          <w:divBdr>
            <w:top w:val="none" w:sz="0" w:space="0" w:color="auto"/>
            <w:left w:val="none" w:sz="0" w:space="0" w:color="auto"/>
            <w:bottom w:val="none" w:sz="0" w:space="0" w:color="auto"/>
            <w:right w:val="none" w:sz="0" w:space="0" w:color="auto"/>
          </w:divBdr>
          <w:divsChild>
            <w:div w:id="271792226">
              <w:marLeft w:val="0"/>
              <w:marRight w:val="0"/>
              <w:marTop w:val="0"/>
              <w:marBottom w:val="0"/>
              <w:divBdr>
                <w:top w:val="none" w:sz="0" w:space="0" w:color="auto"/>
                <w:left w:val="none" w:sz="0" w:space="0" w:color="auto"/>
                <w:bottom w:val="none" w:sz="0" w:space="0" w:color="auto"/>
                <w:right w:val="none" w:sz="0" w:space="0" w:color="auto"/>
              </w:divBdr>
            </w:div>
          </w:divsChild>
        </w:div>
        <w:div w:id="1992252591">
          <w:marLeft w:val="0"/>
          <w:marRight w:val="0"/>
          <w:marTop w:val="0"/>
          <w:marBottom w:val="0"/>
          <w:divBdr>
            <w:top w:val="none" w:sz="0" w:space="0" w:color="auto"/>
            <w:left w:val="none" w:sz="0" w:space="0" w:color="auto"/>
            <w:bottom w:val="none" w:sz="0" w:space="0" w:color="auto"/>
            <w:right w:val="none" w:sz="0" w:space="0" w:color="auto"/>
          </w:divBdr>
          <w:divsChild>
            <w:div w:id="740103927">
              <w:marLeft w:val="0"/>
              <w:marRight w:val="0"/>
              <w:marTop w:val="0"/>
              <w:marBottom w:val="0"/>
              <w:divBdr>
                <w:top w:val="none" w:sz="0" w:space="0" w:color="auto"/>
                <w:left w:val="none" w:sz="0" w:space="0" w:color="auto"/>
                <w:bottom w:val="none" w:sz="0" w:space="0" w:color="auto"/>
                <w:right w:val="none" w:sz="0" w:space="0" w:color="auto"/>
              </w:divBdr>
            </w:div>
            <w:div w:id="1269386802">
              <w:marLeft w:val="0"/>
              <w:marRight w:val="0"/>
              <w:marTop w:val="0"/>
              <w:marBottom w:val="0"/>
              <w:divBdr>
                <w:top w:val="none" w:sz="0" w:space="0" w:color="auto"/>
                <w:left w:val="none" w:sz="0" w:space="0" w:color="auto"/>
                <w:bottom w:val="none" w:sz="0" w:space="0" w:color="auto"/>
                <w:right w:val="none" w:sz="0" w:space="0" w:color="auto"/>
              </w:divBdr>
            </w:div>
            <w:div w:id="1967613507">
              <w:marLeft w:val="0"/>
              <w:marRight w:val="0"/>
              <w:marTop w:val="0"/>
              <w:marBottom w:val="0"/>
              <w:divBdr>
                <w:top w:val="none" w:sz="0" w:space="0" w:color="auto"/>
                <w:left w:val="none" w:sz="0" w:space="0" w:color="auto"/>
                <w:bottom w:val="none" w:sz="0" w:space="0" w:color="auto"/>
                <w:right w:val="none" w:sz="0" w:space="0" w:color="auto"/>
              </w:divBdr>
            </w:div>
          </w:divsChild>
        </w:div>
        <w:div w:id="2137137752">
          <w:marLeft w:val="0"/>
          <w:marRight w:val="0"/>
          <w:marTop w:val="0"/>
          <w:marBottom w:val="0"/>
          <w:divBdr>
            <w:top w:val="none" w:sz="0" w:space="0" w:color="auto"/>
            <w:left w:val="none" w:sz="0" w:space="0" w:color="auto"/>
            <w:bottom w:val="none" w:sz="0" w:space="0" w:color="auto"/>
            <w:right w:val="none" w:sz="0" w:space="0" w:color="auto"/>
          </w:divBdr>
          <w:divsChild>
            <w:div w:id="18080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8642">
      <w:bodyDiv w:val="1"/>
      <w:marLeft w:val="0"/>
      <w:marRight w:val="0"/>
      <w:marTop w:val="0"/>
      <w:marBottom w:val="0"/>
      <w:divBdr>
        <w:top w:val="none" w:sz="0" w:space="0" w:color="auto"/>
        <w:left w:val="none" w:sz="0" w:space="0" w:color="auto"/>
        <w:bottom w:val="none" w:sz="0" w:space="0" w:color="auto"/>
        <w:right w:val="none" w:sz="0" w:space="0" w:color="auto"/>
      </w:divBdr>
    </w:div>
    <w:div w:id="1006711306">
      <w:bodyDiv w:val="1"/>
      <w:marLeft w:val="0"/>
      <w:marRight w:val="0"/>
      <w:marTop w:val="0"/>
      <w:marBottom w:val="0"/>
      <w:divBdr>
        <w:top w:val="none" w:sz="0" w:space="0" w:color="auto"/>
        <w:left w:val="none" w:sz="0" w:space="0" w:color="auto"/>
        <w:bottom w:val="none" w:sz="0" w:space="0" w:color="auto"/>
        <w:right w:val="none" w:sz="0" w:space="0" w:color="auto"/>
      </w:divBdr>
    </w:div>
    <w:div w:id="1110320529">
      <w:bodyDiv w:val="1"/>
      <w:marLeft w:val="0"/>
      <w:marRight w:val="0"/>
      <w:marTop w:val="0"/>
      <w:marBottom w:val="0"/>
      <w:divBdr>
        <w:top w:val="none" w:sz="0" w:space="0" w:color="auto"/>
        <w:left w:val="none" w:sz="0" w:space="0" w:color="auto"/>
        <w:bottom w:val="none" w:sz="0" w:space="0" w:color="auto"/>
        <w:right w:val="none" w:sz="0" w:space="0" w:color="auto"/>
      </w:divBdr>
      <w:divsChild>
        <w:div w:id="230627399">
          <w:marLeft w:val="0"/>
          <w:marRight w:val="0"/>
          <w:marTop w:val="0"/>
          <w:marBottom w:val="0"/>
          <w:divBdr>
            <w:top w:val="none" w:sz="0" w:space="0" w:color="auto"/>
            <w:left w:val="none" w:sz="0" w:space="0" w:color="auto"/>
            <w:bottom w:val="none" w:sz="0" w:space="0" w:color="auto"/>
            <w:right w:val="none" w:sz="0" w:space="0" w:color="auto"/>
          </w:divBdr>
        </w:div>
        <w:div w:id="284625221">
          <w:marLeft w:val="0"/>
          <w:marRight w:val="0"/>
          <w:marTop w:val="0"/>
          <w:marBottom w:val="0"/>
          <w:divBdr>
            <w:top w:val="none" w:sz="0" w:space="0" w:color="auto"/>
            <w:left w:val="none" w:sz="0" w:space="0" w:color="auto"/>
            <w:bottom w:val="none" w:sz="0" w:space="0" w:color="auto"/>
            <w:right w:val="none" w:sz="0" w:space="0" w:color="auto"/>
          </w:divBdr>
        </w:div>
        <w:div w:id="333803820">
          <w:marLeft w:val="0"/>
          <w:marRight w:val="0"/>
          <w:marTop w:val="0"/>
          <w:marBottom w:val="0"/>
          <w:divBdr>
            <w:top w:val="none" w:sz="0" w:space="0" w:color="auto"/>
            <w:left w:val="none" w:sz="0" w:space="0" w:color="auto"/>
            <w:bottom w:val="none" w:sz="0" w:space="0" w:color="auto"/>
            <w:right w:val="none" w:sz="0" w:space="0" w:color="auto"/>
          </w:divBdr>
        </w:div>
        <w:div w:id="438764685">
          <w:marLeft w:val="0"/>
          <w:marRight w:val="0"/>
          <w:marTop w:val="0"/>
          <w:marBottom w:val="0"/>
          <w:divBdr>
            <w:top w:val="none" w:sz="0" w:space="0" w:color="auto"/>
            <w:left w:val="none" w:sz="0" w:space="0" w:color="auto"/>
            <w:bottom w:val="none" w:sz="0" w:space="0" w:color="auto"/>
            <w:right w:val="none" w:sz="0" w:space="0" w:color="auto"/>
          </w:divBdr>
        </w:div>
        <w:div w:id="461389192">
          <w:marLeft w:val="0"/>
          <w:marRight w:val="0"/>
          <w:marTop w:val="0"/>
          <w:marBottom w:val="0"/>
          <w:divBdr>
            <w:top w:val="none" w:sz="0" w:space="0" w:color="auto"/>
            <w:left w:val="none" w:sz="0" w:space="0" w:color="auto"/>
            <w:bottom w:val="none" w:sz="0" w:space="0" w:color="auto"/>
            <w:right w:val="none" w:sz="0" w:space="0" w:color="auto"/>
          </w:divBdr>
        </w:div>
        <w:div w:id="1615601731">
          <w:marLeft w:val="0"/>
          <w:marRight w:val="0"/>
          <w:marTop w:val="0"/>
          <w:marBottom w:val="0"/>
          <w:divBdr>
            <w:top w:val="none" w:sz="0" w:space="0" w:color="auto"/>
            <w:left w:val="none" w:sz="0" w:space="0" w:color="auto"/>
            <w:bottom w:val="none" w:sz="0" w:space="0" w:color="auto"/>
            <w:right w:val="none" w:sz="0" w:space="0" w:color="auto"/>
          </w:divBdr>
        </w:div>
        <w:div w:id="1928414757">
          <w:marLeft w:val="0"/>
          <w:marRight w:val="0"/>
          <w:marTop w:val="0"/>
          <w:marBottom w:val="0"/>
          <w:divBdr>
            <w:top w:val="none" w:sz="0" w:space="0" w:color="auto"/>
            <w:left w:val="none" w:sz="0" w:space="0" w:color="auto"/>
            <w:bottom w:val="none" w:sz="0" w:space="0" w:color="auto"/>
            <w:right w:val="none" w:sz="0" w:space="0" w:color="auto"/>
          </w:divBdr>
        </w:div>
        <w:div w:id="2088922106">
          <w:marLeft w:val="0"/>
          <w:marRight w:val="0"/>
          <w:marTop w:val="0"/>
          <w:marBottom w:val="0"/>
          <w:divBdr>
            <w:top w:val="none" w:sz="0" w:space="0" w:color="auto"/>
            <w:left w:val="none" w:sz="0" w:space="0" w:color="auto"/>
            <w:bottom w:val="none" w:sz="0" w:space="0" w:color="auto"/>
            <w:right w:val="none" w:sz="0" w:space="0" w:color="auto"/>
          </w:divBdr>
        </w:div>
      </w:divsChild>
    </w:div>
    <w:div w:id="1178231876">
      <w:bodyDiv w:val="1"/>
      <w:marLeft w:val="0"/>
      <w:marRight w:val="0"/>
      <w:marTop w:val="0"/>
      <w:marBottom w:val="0"/>
      <w:divBdr>
        <w:top w:val="none" w:sz="0" w:space="0" w:color="auto"/>
        <w:left w:val="none" w:sz="0" w:space="0" w:color="auto"/>
        <w:bottom w:val="none" w:sz="0" w:space="0" w:color="auto"/>
        <w:right w:val="none" w:sz="0" w:space="0" w:color="auto"/>
      </w:divBdr>
    </w:div>
    <w:div w:id="1218935790">
      <w:bodyDiv w:val="1"/>
      <w:marLeft w:val="0"/>
      <w:marRight w:val="0"/>
      <w:marTop w:val="0"/>
      <w:marBottom w:val="0"/>
      <w:divBdr>
        <w:top w:val="none" w:sz="0" w:space="0" w:color="auto"/>
        <w:left w:val="none" w:sz="0" w:space="0" w:color="auto"/>
        <w:bottom w:val="none" w:sz="0" w:space="0" w:color="auto"/>
        <w:right w:val="none" w:sz="0" w:space="0" w:color="auto"/>
      </w:divBdr>
    </w:div>
    <w:div w:id="1314992373">
      <w:bodyDiv w:val="1"/>
      <w:marLeft w:val="0"/>
      <w:marRight w:val="0"/>
      <w:marTop w:val="0"/>
      <w:marBottom w:val="0"/>
      <w:divBdr>
        <w:top w:val="none" w:sz="0" w:space="0" w:color="auto"/>
        <w:left w:val="none" w:sz="0" w:space="0" w:color="auto"/>
        <w:bottom w:val="none" w:sz="0" w:space="0" w:color="auto"/>
        <w:right w:val="none" w:sz="0" w:space="0" w:color="auto"/>
      </w:divBdr>
    </w:div>
    <w:div w:id="1424572015">
      <w:bodyDiv w:val="1"/>
      <w:marLeft w:val="0"/>
      <w:marRight w:val="0"/>
      <w:marTop w:val="0"/>
      <w:marBottom w:val="0"/>
      <w:divBdr>
        <w:top w:val="none" w:sz="0" w:space="0" w:color="auto"/>
        <w:left w:val="none" w:sz="0" w:space="0" w:color="auto"/>
        <w:bottom w:val="none" w:sz="0" w:space="0" w:color="auto"/>
        <w:right w:val="none" w:sz="0" w:space="0" w:color="auto"/>
      </w:divBdr>
    </w:div>
    <w:div w:id="1432816730">
      <w:bodyDiv w:val="1"/>
      <w:marLeft w:val="0"/>
      <w:marRight w:val="0"/>
      <w:marTop w:val="0"/>
      <w:marBottom w:val="0"/>
      <w:divBdr>
        <w:top w:val="none" w:sz="0" w:space="0" w:color="auto"/>
        <w:left w:val="none" w:sz="0" w:space="0" w:color="auto"/>
        <w:bottom w:val="none" w:sz="0" w:space="0" w:color="auto"/>
        <w:right w:val="none" w:sz="0" w:space="0" w:color="auto"/>
      </w:divBdr>
    </w:div>
    <w:div w:id="1512333350">
      <w:bodyDiv w:val="1"/>
      <w:marLeft w:val="0"/>
      <w:marRight w:val="0"/>
      <w:marTop w:val="0"/>
      <w:marBottom w:val="0"/>
      <w:divBdr>
        <w:top w:val="none" w:sz="0" w:space="0" w:color="auto"/>
        <w:left w:val="none" w:sz="0" w:space="0" w:color="auto"/>
        <w:bottom w:val="none" w:sz="0" w:space="0" w:color="auto"/>
        <w:right w:val="none" w:sz="0" w:space="0" w:color="auto"/>
      </w:divBdr>
    </w:div>
    <w:div w:id="1555384152">
      <w:bodyDiv w:val="1"/>
      <w:marLeft w:val="0"/>
      <w:marRight w:val="0"/>
      <w:marTop w:val="0"/>
      <w:marBottom w:val="0"/>
      <w:divBdr>
        <w:top w:val="none" w:sz="0" w:space="0" w:color="auto"/>
        <w:left w:val="none" w:sz="0" w:space="0" w:color="auto"/>
        <w:bottom w:val="none" w:sz="0" w:space="0" w:color="auto"/>
        <w:right w:val="none" w:sz="0" w:space="0" w:color="auto"/>
      </w:divBdr>
    </w:div>
    <w:div w:id="1761751915">
      <w:bodyDiv w:val="1"/>
      <w:marLeft w:val="0"/>
      <w:marRight w:val="0"/>
      <w:marTop w:val="0"/>
      <w:marBottom w:val="0"/>
      <w:divBdr>
        <w:top w:val="none" w:sz="0" w:space="0" w:color="auto"/>
        <w:left w:val="none" w:sz="0" w:space="0" w:color="auto"/>
        <w:bottom w:val="none" w:sz="0" w:space="0" w:color="auto"/>
        <w:right w:val="none" w:sz="0" w:space="0" w:color="auto"/>
      </w:divBdr>
    </w:div>
    <w:div w:id="1879469512">
      <w:bodyDiv w:val="1"/>
      <w:marLeft w:val="0"/>
      <w:marRight w:val="0"/>
      <w:marTop w:val="0"/>
      <w:marBottom w:val="0"/>
      <w:divBdr>
        <w:top w:val="none" w:sz="0" w:space="0" w:color="auto"/>
        <w:left w:val="none" w:sz="0" w:space="0" w:color="auto"/>
        <w:bottom w:val="none" w:sz="0" w:space="0" w:color="auto"/>
        <w:right w:val="none" w:sz="0" w:space="0" w:color="auto"/>
      </w:divBdr>
    </w:div>
    <w:div w:id="208282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1.xml"/><Relationship Id="rId10" Type="http://schemas.openxmlformats.org/officeDocument/2006/relationships/numbering" Target="numbering.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la.ferruzzi\Desktop\Copia%20di%20Day_5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Electricity Price_ToU</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'[Copia di Day_51.xlsx]Electrical_load'!$AF$3:$AF$26</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'[Copia di Day_51.xlsx]Electrical_load'!$AG$3:$AG$26</c:f>
              <c:numCache>
                <c:formatCode>General</c:formatCode>
                <c:ptCount val="24"/>
                <c:pt idx="0">
                  <c:v>0.55000000000000004</c:v>
                </c:pt>
                <c:pt idx="1">
                  <c:v>0.55000000000000004</c:v>
                </c:pt>
                <c:pt idx="2">
                  <c:v>0.55000000000000004</c:v>
                </c:pt>
                <c:pt idx="3">
                  <c:v>0.55000000000000004</c:v>
                </c:pt>
                <c:pt idx="4">
                  <c:v>0.55000000000000004</c:v>
                </c:pt>
                <c:pt idx="5">
                  <c:v>0.55000000000000004</c:v>
                </c:pt>
                <c:pt idx="6">
                  <c:v>0.85</c:v>
                </c:pt>
                <c:pt idx="7">
                  <c:v>0.85</c:v>
                </c:pt>
                <c:pt idx="8">
                  <c:v>0.85</c:v>
                </c:pt>
                <c:pt idx="9">
                  <c:v>0.85</c:v>
                </c:pt>
                <c:pt idx="10">
                  <c:v>0.85</c:v>
                </c:pt>
                <c:pt idx="11">
                  <c:v>0.85</c:v>
                </c:pt>
                <c:pt idx="12">
                  <c:v>0.55000000000000004</c:v>
                </c:pt>
                <c:pt idx="13">
                  <c:v>0.55000000000000004</c:v>
                </c:pt>
                <c:pt idx="14">
                  <c:v>0.55000000000000004</c:v>
                </c:pt>
                <c:pt idx="15">
                  <c:v>0.55000000000000004</c:v>
                </c:pt>
                <c:pt idx="16">
                  <c:v>0.55000000000000004</c:v>
                </c:pt>
                <c:pt idx="17">
                  <c:v>0.55000000000000004</c:v>
                </c:pt>
                <c:pt idx="18">
                  <c:v>0.85</c:v>
                </c:pt>
                <c:pt idx="19">
                  <c:v>0.85</c:v>
                </c:pt>
                <c:pt idx="20">
                  <c:v>0.85</c:v>
                </c:pt>
                <c:pt idx="21">
                  <c:v>0.85</c:v>
                </c:pt>
                <c:pt idx="22">
                  <c:v>0.85</c:v>
                </c:pt>
                <c:pt idx="23">
                  <c:v>0.85</c:v>
                </c:pt>
              </c:numCache>
            </c:numRef>
          </c:yVal>
          <c:smooth val="0"/>
          <c:extLst>
            <c:ext xmlns:c16="http://schemas.microsoft.com/office/drawing/2014/chart" uri="{C3380CC4-5D6E-409C-BE32-E72D297353CC}">
              <c16:uniqueId val="{00000000-BFE0-4166-8B97-550825637630}"/>
            </c:ext>
          </c:extLst>
        </c:ser>
        <c:dLbls>
          <c:showLegendKey val="0"/>
          <c:showVal val="0"/>
          <c:showCatName val="0"/>
          <c:showSerName val="0"/>
          <c:showPercent val="0"/>
          <c:showBubbleSize val="0"/>
        </c:dLbls>
        <c:axId val="1093977807"/>
        <c:axId val="1093978767"/>
      </c:scatterChart>
      <c:valAx>
        <c:axId val="1093977807"/>
        <c:scaling>
          <c:orientation val="minMax"/>
          <c:max val="2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93978767"/>
        <c:crosses val="autoZero"/>
        <c:crossBetween val="midCat"/>
        <c:majorUnit val="1"/>
      </c:valAx>
      <c:valAx>
        <c:axId val="1093978767"/>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Electricity price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939778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resaer">
  <a:themeElements>
    <a:clrScheme name="Bresaer">
      <a:dk1>
        <a:sysClr val="windowText" lastClr="000000"/>
      </a:dk1>
      <a:lt1>
        <a:sysClr val="window" lastClr="FFFFFF"/>
      </a:lt1>
      <a:dk2>
        <a:srgbClr val="07475B"/>
      </a:dk2>
      <a:lt2>
        <a:srgbClr val="6AB7C8"/>
      </a:lt2>
      <a:accent1>
        <a:srgbClr val="0E7594"/>
      </a:accent1>
      <a:accent2>
        <a:srgbClr val="000000"/>
      </a:accent2>
      <a:accent3>
        <a:srgbClr val="2197AC"/>
      </a:accent3>
      <a:accent4>
        <a:srgbClr val="F4EF89"/>
      </a:accent4>
      <a:accent5>
        <a:srgbClr val="6AB7C8"/>
      </a:accent5>
      <a:accent6>
        <a:srgbClr val="FFE700"/>
      </a:accent6>
      <a:hlink>
        <a:srgbClr val="0000FF"/>
      </a:hlink>
      <a:folHlink>
        <a:srgbClr val="800080"/>
      </a:folHlink>
    </a:clrScheme>
    <a:fontScheme name="Cielo">
      <a:majorFont>
        <a:latin typeface="Arial Rounded MT Bold"/>
        <a:ea typeface="Arial"/>
        <a:cs typeface="Arial"/>
      </a:majorFont>
      <a:minorFont>
        <a:latin typeface="Arial Rounded MT Bold"/>
        <a:ea typeface="Arial"/>
        <a:cs typeface="Arial"/>
      </a:minorFont>
    </a:fontScheme>
    <a:fmtScheme name="Angoli">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blipFill>
          <a:blip xmlns:r="http://schemas.openxmlformats.org/officeDocument/2006/relationships">
            <a:duotone>
              <a:schemeClr val="phClr">
                <a:tint val="90000"/>
                <a:shade val="85000"/>
              </a:schemeClr>
              <a:schemeClr val="phClr">
                <a:tint val="95000"/>
                <a:shade val="99000"/>
              </a:schemeClr>
            </a:duotone>
          </a:blip>
          <a:tile tx="0" ty="0" sx="100000" sy="100000" flip="none" algn="tl"/>
        </a:blipFill>
        <a:blipFill>
          <a:blip xmlns:r="http://schemas.openxmlformats.org/officeDocument/2006/relationships">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w:settings xmlns:w="http://schemas.openxmlformats.org/wordprocessingml/2006/main">
  <w:SpecialFormsHighlight w:val="c9c8ff"/>
</w:sett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w:settings xmlns:w="http://schemas.openxmlformats.org/wordprocessingml/2006/main">
  <w:SpecialFormsHighlight w:val="c9c8ff"/>
</w:settings>
</file>

<file path=customXml/item4.xml><?xml version="1.0" encoding="utf-8"?>
<w:settings xmlns:w="http://schemas.openxmlformats.org/wordprocessingml/2006/main">
  <w:SpecialFormsHighlight w:val="c9c8ff"/>
</w:settings>
</file>

<file path=customXml/item5.xml><?xml version="1.0" encoding="utf-8"?>
<w:settings xmlns:w="http://schemas.openxmlformats.org/wordprocessingml/2006/main">
  <w:SpecialFormsHighlight w:val="c9c8ff"/>
</w:settings>
</file>

<file path=customXml/item6.xml><?xml version="1.0" encoding="utf-8"?>
<w:settings xmlns:w="http://schemas.openxmlformats.org/wordprocessingml/2006/main">
  <w:SpecialFormsHighlight w:val="c9c8ff"/>
</w:settings>
</file>

<file path=customXml/item7.xml><?xml version="1.0" encoding="utf-8"?>
<ct:contentTypeSchema xmlns:ct="http://schemas.microsoft.com/office/2006/metadata/contentType" xmlns:ma="http://schemas.microsoft.com/office/2006/metadata/properties/metaAttributes" ct:_="" ma:_="" ma:contentTypeName="Dokument" ma:contentTypeID="0x010100026FEF91E1DCF641BBC9B66FAD540364" ma:contentTypeVersion="14" ma:contentTypeDescription="Ein neues Dokument erstellen." ma:contentTypeScope="" ma:versionID="a3fff459063295f9a96e868e5a9663e7">
  <xsd:schema xmlns:xsd="http://www.w3.org/2001/XMLSchema" xmlns:xs="http://www.w3.org/2001/XMLSchema" xmlns:p="http://schemas.microsoft.com/office/2006/metadata/properties" xmlns:ns2="7c6fe4b7-1683-4abf-bd4c-ba179bef0a6e" xmlns:ns3="818250db-8c5a-4efb-b6a4-2700cde0e49d" targetNamespace="http://schemas.microsoft.com/office/2006/metadata/properties" ma:root="true" ma:fieldsID="61ea0becf1a30147ec451c154a24a596" ns2:_="" ns3:_="">
    <xsd:import namespace="7c6fe4b7-1683-4abf-bd4c-ba179bef0a6e"/>
    <xsd:import namespace="818250db-8c5a-4efb-b6a4-2700cde0e4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fe4b7-1683-4abf-bd4c-ba179bef0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3cb756bf-6475-416d-874a-bebc7aab55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8250db-8c5a-4efb-b6a4-2700cde0e4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94de9e-95ee-42d6-ae43-e8fb54ea3cea}" ma:internalName="TaxCatchAll" ma:showField="CatchAllData" ma:web="818250db-8c5a-4efb-b6a4-2700cde0e49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TaxCatchAll xmlns="818250db-8c5a-4efb-b6a4-2700cde0e49d" xsi:nil="true"/>
    <lcf76f155ced4ddcb4097134ff3c332f xmlns="7c6fe4b7-1683-4abf-bd4c-ba179bef0a6e">
      <Terms xmlns="http://schemas.microsoft.com/office/infopath/2007/PartnerControls"/>
    </lcf76f155ced4ddcb4097134ff3c332f>
  </documentManagement>
</p:properties>
</file>

<file path=customXml/item9.xml><?xml version="1.0" encoding="utf-8"?>
<b:Sources xmlns:b="http://schemas.openxmlformats.org/officeDocument/2006/bibliography" xmlns="http://schemas.openxmlformats.org/officeDocument/2006/bibliography" SelectedStyle="\IEEE2006OfficeOnline.xsl" StyleName="IEEE" Version="2006">
  <b:Source>
    <b:Tag>MDi</b:Tag>
    <b:SourceType>Book</b:SourceType>
    <b:Guid>{09AD4A44-6881-4719-98AF-E2F98D551754}</b:Guid>
    <b:Title>M. Di Somma, B. Yan, N. Bianco, G. Graditi, P.B. Luh, L. Mongibello, V. Naso. Multi-objective design optimization of distributed energy systems through cost and exergy assessments. Applied Energy 204 (2017) 1299–1316</b:Title>
    <b:RefOrder>1</b:RefOrder>
  </b:Source>
</b:Source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3D677F6C-3524-4FE5-B677-77C08F914691}">
  <ds:schemaRefs>
    <ds:schemaRef ds:uri="http://schemas.microsoft.com/sharepoint/v3/contenttype/forms"/>
  </ds:schemaRefs>
</ds:datastoreItem>
</file>

<file path=customXml/itemProps3.xml><?xml version="1.0" encoding="utf-8"?>
<ds:datastoreItem xmlns:ds="http://schemas.openxmlformats.org/officeDocument/2006/customXml" ds:itemID="{E70CBB48-ACE4-4B52-B052-6083D8744E99}">
  <ds:schemaRefs>
    <ds:schemaRef ds:uri="http://schemas.openxmlformats.org/wordprocessingml/2006/main"/>
  </ds:schemaRefs>
</ds:datastoreItem>
</file>

<file path=customXml/itemProps4.xml><?xml version="1.0" encoding="utf-8"?>
<ds:datastoreItem xmlns:ds="http://schemas.openxmlformats.org/officeDocument/2006/customXml" ds:itemID="{C4305999-EED5-4AC3-A894-4D4F36741884}">
  <ds:schemaRefs>
    <ds:schemaRef ds:uri="http://schemas.openxmlformats.org/wordprocessingml/2006/main"/>
  </ds:schemaRefs>
</ds:datastoreItem>
</file>

<file path=customXml/itemProps5.xml><?xml version="1.0" encoding="utf-8"?>
<ds:datastoreItem xmlns:ds="http://schemas.openxmlformats.org/officeDocument/2006/customXml" ds:itemID="{1AAFBDC4-85CC-47A5-BF8F-E3A21A38186E}">
  <ds:schemaRefs>
    <ds:schemaRef ds:uri="http://schemas.openxmlformats.org/wordprocessingml/2006/main"/>
  </ds:schemaRefs>
</ds:datastoreItem>
</file>

<file path=customXml/itemProps6.xml><?xml version="1.0" encoding="utf-8"?>
<ds:datastoreItem xmlns:ds="http://schemas.openxmlformats.org/officeDocument/2006/customXml" ds:itemID="{B38C05B1-C2A5-4849-BE2E-61D7FC96B428}">
  <ds:schemaRefs>
    <ds:schemaRef ds:uri="http://schemas.openxmlformats.org/wordprocessingml/2006/main"/>
  </ds:schemaRefs>
</ds:datastoreItem>
</file>

<file path=customXml/itemProps7.xml><?xml version="1.0" encoding="utf-8"?>
<ds:datastoreItem xmlns:ds="http://schemas.openxmlformats.org/officeDocument/2006/customXml" ds:itemID="{61A77B15-8C85-43CD-98AF-4802CC3A5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fe4b7-1683-4abf-bd4c-ba179bef0a6e"/>
    <ds:schemaRef ds:uri="818250db-8c5a-4efb-b6a4-2700cde0e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7EC75E78-60AE-480D-9C33-69D50E0B34E9}">
  <ds:schemaRefs>
    <ds:schemaRef ds:uri="http://schemas.microsoft.com/office/2006/metadata/properties"/>
    <ds:schemaRef ds:uri="http://schemas.microsoft.com/office/infopath/2007/PartnerControls"/>
    <ds:schemaRef ds:uri="818250db-8c5a-4efb-b6a4-2700cde0e49d"/>
    <ds:schemaRef ds:uri="7c6fe4b7-1683-4abf-bd4c-ba179bef0a6e"/>
  </ds:schemaRefs>
</ds:datastoreItem>
</file>

<file path=customXml/itemProps9.xml><?xml version="1.0" encoding="utf-8"?>
<ds:datastoreItem xmlns:ds="http://schemas.openxmlformats.org/officeDocument/2006/customXml" ds:itemID="{AE44FA1F-C23A-4851-9D89-3F63155B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1833</Words>
  <Characters>10338</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Title of deliverable</vt:lpstr>
    </vt:vector>
  </TitlesOfParts>
  <Company>ACCIONA</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deliverable</dc:title>
  <dc:subject/>
  <dc:creator>Date of document – Month/Year (M##)</dc:creator>
  <cp:keywords/>
  <cp:lastModifiedBy>Gabriella Ferruzzi</cp:lastModifiedBy>
  <cp:revision>2</cp:revision>
  <dcterms:created xsi:type="dcterms:W3CDTF">2025-02-07T18:43:00Z</dcterms:created>
  <dcterms:modified xsi:type="dcterms:W3CDTF">2025-02-07T18:43:00Z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0x010100026FEF91E1DCF641BBC9B66FAD540364</vt:lpwstr>
  </property>
  <property fmtid="{D5CDD505-2E9C-101B-9397-08002B2CF9AE}" pid="3" name="MediaServiceImageTags">
    <vt:lpwstr/>
  </property>
  <property fmtid="{D5CDD505-2E9C-101B-9397-08002B2CF9AE}" pid="4" name="GrammarlyDocumentId">
    <vt:lpwstr>4d3658f11ea4604f69e39a86b49fa6f755724c0a815514225d94fb765292b387</vt:lpwstr>
  </property>
</Properties>
</file>